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5AF" w:rsidRDefault="00FC03EC">
      <w:r>
        <w:t>TOBACCO</w:t>
      </w:r>
      <w:ins w:id="0" w:author="Don Torok" w:date="2016-05-12T15:13:00Z">
        <w:r w:rsidR="00CE1496">
          <w:t xml:space="preserve"> (Tobacco Use)</w:t>
        </w:r>
      </w:ins>
    </w:p>
    <w:tbl>
      <w:tblPr>
        <w:tblpPr w:leftFromText="180" w:rightFromText="180" w:vertAnchor="page" w:horzAnchor="page" w:tblpX="1909" w:tblpY="1981"/>
        <w:tblW w:w="5648" w:type="pct"/>
        <w:tblLayout w:type="fixed"/>
        <w:tblLook w:val="0000" w:firstRow="0" w:lastRow="0" w:firstColumn="0" w:lastColumn="0" w:noHBand="0" w:noVBand="0"/>
      </w:tblPr>
      <w:tblGrid>
        <w:gridCol w:w="1376"/>
        <w:gridCol w:w="1553"/>
        <w:gridCol w:w="3774"/>
        <w:gridCol w:w="3301"/>
      </w:tblGrid>
      <w:tr w:rsidR="00FC03EC" w:rsidRPr="005F63F8" w:rsidTr="00FC03EC">
        <w:trPr>
          <w:cantSplit/>
        </w:trPr>
        <w:tc>
          <w:tcPr>
            <w:tcW w:w="68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FC03EC" w:rsidRPr="005F63F8" w:rsidRDefault="00FC03EC" w:rsidP="00FC03EC">
            <w:pPr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TOBACCO</w:t>
            </w:r>
          </w:p>
        </w:tc>
        <w:tc>
          <w:tcPr>
            <w:tcW w:w="7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FC03EC" w:rsidRPr="005F63F8" w:rsidRDefault="00FC03EC" w:rsidP="00FC03EC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Observation.value_as_concept_id</w:t>
            </w:r>
            <w:proofErr w:type="spellEnd"/>
          </w:p>
        </w:tc>
        <w:tc>
          <w:tcPr>
            <w:tcW w:w="18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FC03EC" w:rsidRPr="005F63F8" w:rsidRDefault="00FC03EC" w:rsidP="00FC03EC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Where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</w:t>
            </w:r>
            <w:r w:rsidRPr="00482EDF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4005823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(‘Tobacco </w:t>
            </w: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user’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)</w:t>
            </w:r>
          </w:p>
          <w:tbl>
            <w:tblPr>
              <w:tblW w:w="2919" w:type="dxa"/>
              <w:tblLayout w:type="fixed"/>
              <w:tblLook w:val="04A0" w:firstRow="1" w:lastRow="0" w:firstColumn="1" w:lastColumn="0" w:noHBand="0" w:noVBand="1"/>
            </w:tblPr>
            <w:tblGrid>
              <w:gridCol w:w="1241"/>
              <w:gridCol w:w="1678"/>
            </w:tblGrid>
            <w:tr w:rsidR="00FC03EC" w:rsidRPr="005F63F8" w:rsidTr="001348E8">
              <w:trPr>
                <w:trHeight w:val="330"/>
              </w:trPr>
              <w:tc>
                <w:tcPr>
                  <w:tcW w:w="291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OMOP  to PCORnet</w:t>
                  </w:r>
                </w:p>
              </w:tc>
            </w:tr>
            <w:tr w:rsidR="00FC03EC" w:rsidRPr="005F63F8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4005823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01</w:t>
                  </w: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Current user</w:t>
                  </w:r>
                </w:p>
              </w:tc>
            </w:tr>
            <w:tr w:rsidR="00FC03EC" w:rsidRPr="005F63F8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45765920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02</w:t>
                  </w: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= Never</w:t>
                  </w:r>
                </w:p>
              </w:tc>
            </w:tr>
            <w:tr w:rsidR="00FC03EC" w:rsidRPr="005F63F8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45765917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03 = 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Quit/</w:t>
                  </w: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Former smoker</w:t>
                  </w:r>
                </w:p>
              </w:tc>
            </w:tr>
            <w:tr w:rsidR="00FC03EC" w:rsidRPr="005F63F8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E90406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40765262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04</w:t>
                  </w: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Passive or environmental exposure</w:t>
                  </w:r>
                </w:p>
              </w:tc>
            </w:tr>
            <w:tr w:rsidR="00FC03EC" w:rsidRPr="005F63F8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1C412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  <w:t>TBD</w:t>
                  </w:r>
                  <w:r w:rsidR="001348E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(removed)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06 = Not asked</w:t>
                  </w:r>
                </w:p>
              </w:tc>
            </w:tr>
            <w:tr w:rsidR="00FC03EC" w:rsidRPr="005F63F8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NI = No Information</w:t>
                  </w:r>
                </w:p>
              </w:tc>
            </w:tr>
            <w:tr w:rsidR="00FC03EC" w:rsidRPr="005F63F8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 = Other</w:t>
                  </w:r>
                </w:p>
              </w:tc>
            </w:tr>
            <w:tr w:rsidR="00FC03EC" w:rsidRPr="005F63F8" w:rsidTr="001348E8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1C412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44814653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UN = Unknown</w:t>
                  </w:r>
                </w:p>
              </w:tc>
            </w:tr>
          </w:tbl>
          <w:p w:rsidR="00FC03EC" w:rsidRPr="005F63F8" w:rsidRDefault="00FC03EC" w:rsidP="00FC03EC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tbl>
            <w:tblPr>
              <w:tblW w:w="3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49"/>
              <w:gridCol w:w="1594"/>
            </w:tblGrid>
            <w:tr w:rsidR="00FC03EC" w:rsidRPr="00CA289F" w:rsidTr="001348E8">
              <w:tc>
                <w:tcPr>
                  <w:tcW w:w="3343" w:type="dxa"/>
                  <w:gridSpan w:val="2"/>
                  <w:shd w:val="clear" w:color="auto" w:fill="auto"/>
                </w:tcPr>
                <w:p w:rsidR="00FC03EC" w:rsidRPr="00CA289F" w:rsidRDefault="00FC03EC" w:rsidP="00CE1496">
                  <w:pPr>
                    <w:framePr w:hSpace="180" w:wrap="around" w:vAnchor="page" w:hAnchor="page" w:x="1909" w:y="1981"/>
                    <w:snapToGrid w:val="0"/>
                    <w:spacing w:line="240" w:lineRule="auto"/>
                    <w:ind w:right="4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A28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OMOP Concepts</w:t>
                  </w:r>
                </w:p>
              </w:tc>
            </w:tr>
            <w:tr w:rsidR="00FC03EC" w:rsidRPr="005F63F8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ID</w:t>
                  </w:r>
                </w:p>
              </w:tc>
              <w:tc>
                <w:tcPr>
                  <w:tcW w:w="15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Name</w:t>
                  </w:r>
                </w:p>
              </w:tc>
            </w:tr>
            <w:tr w:rsidR="00FC03EC" w:rsidRPr="005F63F8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4005823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Tobacco user</w:t>
                  </w:r>
                </w:p>
              </w:tc>
            </w:tr>
            <w:tr w:rsidR="00FC03EC" w:rsidRPr="005F63F8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45765917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Ex-tobacco user</w:t>
                  </w:r>
                </w:p>
              </w:tc>
            </w:tr>
            <w:tr w:rsidR="00FC03EC" w:rsidRPr="005F63F8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482EDF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45765920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Never used tobacco</w:t>
                  </w:r>
                </w:p>
              </w:tc>
            </w:tr>
            <w:tr w:rsidR="00FC03EC" w:rsidRPr="005F63F8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E90406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40765262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(LOINC)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E90406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"</w:t>
                  </w:r>
                  <w:proofErr w:type="spellStart"/>
                  <w:r w:rsidRPr="00E90406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PhenX</w:t>
                  </w:r>
                  <w:proofErr w:type="spellEnd"/>
                  <w:r w:rsidRPr="00E90406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 xml:space="preserve"> - environmental exposures - current environmental tobacco smoke exposure protocol"</w:t>
                  </w:r>
                </w:p>
              </w:tc>
            </w:tr>
            <w:tr w:rsidR="00FC03EC" w:rsidRPr="005F63F8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1C412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44814653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Unknown</w:t>
                  </w:r>
                </w:p>
              </w:tc>
            </w:tr>
            <w:tr w:rsidR="00FC03EC" w:rsidRPr="005F63F8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No Information</w:t>
                  </w:r>
                </w:p>
              </w:tc>
            </w:tr>
            <w:tr w:rsidR="00FC03EC" w:rsidRPr="005F63F8" w:rsidTr="001348E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C03EC" w:rsidRPr="005F63F8" w:rsidRDefault="00FC03EC" w:rsidP="00CE1496">
                  <w:pPr>
                    <w:framePr w:hSpace="180" w:wrap="around" w:vAnchor="page" w:hAnchor="page" w:x="1909" w:y="1981"/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Other</w:t>
                  </w:r>
                </w:p>
              </w:tc>
            </w:tr>
          </w:tbl>
          <w:p w:rsidR="00FC03EC" w:rsidRPr="005F63F8" w:rsidRDefault="00FC03EC" w:rsidP="00FC03EC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</w:tc>
      </w:tr>
    </w:tbl>
    <w:p w:rsidR="003025AF" w:rsidRDefault="003025AF"/>
    <w:p w:rsidR="003025AF" w:rsidRDefault="003025AF"/>
    <w:p w:rsidR="003025AF" w:rsidRDefault="003025AF"/>
    <w:p w:rsidR="003025AF" w:rsidRDefault="003025AF"/>
    <w:p w:rsidR="003025AF" w:rsidRDefault="003025AF"/>
    <w:p w:rsidR="003025AF" w:rsidRDefault="003025AF"/>
    <w:p w:rsidR="003025AF" w:rsidRDefault="003025AF"/>
    <w:p w:rsidR="003025AF" w:rsidRDefault="003025AF"/>
    <w:p w:rsidR="003025AF" w:rsidRDefault="003025AF"/>
    <w:p w:rsidR="003025AF" w:rsidRDefault="003025AF"/>
    <w:p w:rsidR="00FC03EC" w:rsidRDefault="00FC03EC"/>
    <w:p w:rsidR="00FC03EC" w:rsidRDefault="00FC03EC"/>
    <w:p w:rsidR="00FC03EC" w:rsidRDefault="00FC03EC"/>
    <w:p w:rsidR="00FC03EC" w:rsidRDefault="00FC03EC"/>
    <w:p w:rsidR="00FC03EC" w:rsidRDefault="00FC03EC"/>
    <w:p w:rsidR="00FC03EC" w:rsidRDefault="00FC03EC"/>
    <w:p w:rsidR="006618F0" w:rsidRDefault="006618F0"/>
    <w:p w:rsidR="006618F0" w:rsidRDefault="006618F0"/>
    <w:p w:rsidR="006618F0" w:rsidRDefault="006618F0"/>
    <w:p w:rsidR="00482EDF" w:rsidRDefault="003025AF">
      <w:r>
        <w:lastRenderedPageBreak/>
        <w:t>TOBACCO TYPE</w:t>
      </w:r>
      <w:ins w:id="1" w:author="Don Torok" w:date="2016-05-12T15:13:00Z">
        <w:r w:rsidR="00CE1496">
          <w:t xml:space="preserve"> </w:t>
        </w:r>
      </w:ins>
    </w:p>
    <w:tbl>
      <w:tblPr>
        <w:tblW w:w="5648" w:type="pct"/>
        <w:tblLayout w:type="fixed"/>
        <w:tblLook w:val="0000" w:firstRow="0" w:lastRow="0" w:firstColumn="0" w:lastColumn="0" w:noHBand="0" w:noVBand="0"/>
      </w:tblPr>
      <w:tblGrid>
        <w:gridCol w:w="1376"/>
        <w:gridCol w:w="1553"/>
        <w:gridCol w:w="3774"/>
        <w:gridCol w:w="3301"/>
      </w:tblGrid>
      <w:tr w:rsidR="003025AF" w:rsidRPr="005F63F8" w:rsidTr="003025AF">
        <w:trPr>
          <w:cantSplit/>
        </w:trPr>
        <w:tc>
          <w:tcPr>
            <w:tcW w:w="68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3025AF" w:rsidRPr="005F63F8" w:rsidRDefault="003025AF" w:rsidP="003025AF">
            <w:pPr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TOBACCO_TYPE</w:t>
            </w:r>
          </w:p>
        </w:tc>
        <w:tc>
          <w:tcPr>
            <w:tcW w:w="7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3025AF" w:rsidRDefault="0069633B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Observation.value_as_concept_id</w:t>
            </w:r>
            <w:proofErr w:type="spellEnd"/>
          </w:p>
          <w:p w:rsidR="003025AF" w:rsidRPr="005F63F8" w:rsidRDefault="003025AF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</w:p>
        </w:tc>
        <w:tc>
          <w:tcPr>
            <w:tcW w:w="18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3025AF" w:rsidRPr="005F63F8" w:rsidRDefault="003025AF" w:rsidP="003025AF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If a fact for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</w:t>
            </w:r>
            <w:r w:rsidR="002146A3" w:rsidRPr="00482EDF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4005823</w:t>
            </w:r>
            <w:r w:rsidR="002146A3"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(‘Tobacco </w:t>
            </w:r>
            <w:r w:rsidR="002146A3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user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’) is linked to a fact for </w:t>
            </w:r>
            <w:proofErr w:type="spellStart"/>
            <w:r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Observation.observation_concept_id</w:t>
            </w:r>
            <w:proofErr w:type="spellEnd"/>
            <w:r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 xml:space="preserve"> = </w:t>
            </w:r>
            <w:r w:rsidR="002146A3"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 xml:space="preserve">4219336 </w:t>
            </w:r>
            <w:r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(‘</w:t>
            </w:r>
            <w:r w:rsidR="002146A3"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Tobacco</w:t>
            </w:r>
            <w:r w:rsid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’</w:t>
            </w:r>
            <w:r w:rsidRPr="002146A3">
              <w:rPr>
                <w:rFonts w:ascii="Times New Roman" w:hAnsi="Times New Roman" w:cs="Times New Roman"/>
                <w:color w:val="4F81BD"/>
                <w:sz w:val="16"/>
                <w:szCs w:val="16"/>
                <w:highlight w:val="yellow"/>
              </w:rPr>
              <w:t>)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in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Fact_Relationship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table, use the following values </w:t>
            </w: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for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</w:t>
            </w:r>
            <w:r w:rsidR="00E31C04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4219336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</w:p>
          <w:tbl>
            <w:tblPr>
              <w:tblW w:w="3752" w:type="dxa"/>
              <w:tblLayout w:type="fixed"/>
              <w:tblLook w:val="04A0" w:firstRow="1" w:lastRow="0" w:firstColumn="1" w:lastColumn="0" w:noHBand="0" w:noVBand="1"/>
            </w:tblPr>
            <w:tblGrid>
              <w:gridCol w:w="1862"/>
              <w:gridCol w:w="1890"/>
            </w:tblGrid>
            <w:tr w:rsidR="003025AF" w:rsidRPr="005F63F8" w:rsidTr="00B07E6F">
              <w:trPr>
                <w:trHeight w:val="330"/>
              </w:trPr>
              <w:tc>
                <w:tcPr>
                  <w:tcW w:w="3752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jc w:val="center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OMOP  to PCORnet</w:t>
                  </w:r>
                </w:p>
              </w:tc>
            </w:tr>
            <w:tr w:rsidR="003025AF" w:rsidRPr="005F63F8" w:rsidTr="00B07E6F">
              <w:trPr>
                <w:trHeight w:val="330"/>
              </w:trPr>
              <w:tc>
                <w:tcPr>
                  <w:tcW w:w="186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2146A3" w:rsidRDefault="002146A3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Any of:</w:t>
                  </w:r>
                </w:p>
                <w:p w:rsidR="003025AF" w:rsidRDefault="003025AF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4298794</w:t>
                  </w:r>
                  <w:r w:rsidR="002146A3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2146A3" w:rsidRDefault="002146A3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4224317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2146A3" w:rsidRDefault="002146A3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4282779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2146A3" w:rsidRDefault="002146A3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4132133</w:t>
                  </w:r>
                </w:p>
                <w:p w:rsidR="003025AF" w:rsidRDefault="003025AF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But not any of:</w:t>
                  </w:r>
                </w:p>
                <w:p w:rsidR="003025AF" w:rsidRDefault="002146A3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4218197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2146A3" w:rsidRPr="00B06304" w:rsidRDefault="002146A3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4219234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01 = </w:t>
                  </w:r>
                  <w:r w:rsidR="00B140E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Smoked tobacco only</w:t>
                  </w:r>
                </w:p>
              </w:tc>
            </w:tr>
            <w:tr w:rsidR="003025AF" w:rsidRPr="005F63F8" w:rsidTr="00B07E6F">
              <w:trPr>
                <w:trHeight w:val="330"/>
              </w:trPr>
              <w:tc>
                <w:tcPr>
                  <w:tcW w:w="186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3025AF" w:rsidRPr="00B06304" w:rsidRDefault="003025AF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Any</w:t>
                  </w:r>
                  <w:r w:rsidRPr="00B0630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of: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4218197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4219234</w:t>
                  </w:r>
                </w:p>
                <w:p w:rsidR="003025AF" w:rsidRDefault="003025AF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But not any of: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4298794</w:t>
                  </w: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4224317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4282779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3025AF" w:rsidRPr="00B140E4" w:rsidRDefault="00B140E4" w:rsidP="003025AF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4132133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02 = </w:t>
                  </w:r>
                  <w:r w:rsidR="00B140E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Non-smoked tobacco only</w:t>
                  </w:r>
                </w:p>
              </w:tc>
            </w:tr>
            <w:tr w:rsidR="003025AF" w:rsidRPr="005F63F8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Any of: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4298794</w:t>
                  </w: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4224317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4282779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4132133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AND any of:</w:t>
                  </w:r>
                </w:p>
                <w:p w:rsidR="00B140E4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4218197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3025AF" w:rsidRPr="005F63F8" w:rsidRDefault="00B140E4" w:rsidP="00B140E4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4219234</w:t>
                  </w: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03 = </w:t>
                  </w:r>
                  <w:r w:rsidR="00B140E4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Use both smoked and non-smoked tobacco products</w:t>
                  </w:r>
                </w:p>
              </w:tc>
            </w:tr>
            <w:tr w:rsidR="00B140E4" w:rsidRPr="005F63F8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B140E4" w:rsidRDefault="008F72BE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TOBACCO = any of</w:t>
                  </w:r>
                </w:p>
                <w:p w:rsidR="008F72BE" w:rsidRPr="008F72BE" w:rsidRDefault="008F72BE" w:rsidP="008F72BE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8F72BE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45765920</w:t>
                  </w:r>
                </w:p>
                <w:p w:rsidR="008F72BE" w:rsidRDefault="008F72BE" w:rsidP="00753866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B140E4" w:rsidRPr="005F63F8" w:rsidRDefault="008F72BE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04 = None</w:t>
                  </w:r>
                </w:p>
              </w:tc>
            </w:tr>
            <w:tr w:rsidR="008F72BE" w:rsidRPr="005F63F8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956D9C" w:rsidRDefault="00956D9C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 xml:space="preserve">Any of </w:t>
                  </w:r>
                </w:p>
                <w:p w:rsidR="00956D9C" w:rsidRDefault="00956D9C" w:rsidP="00956D9C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4298794</w:t>
                  </w: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956D9C" w:rsidRDefault="00956D9C" w:rsidP="00956D9C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4224317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956D9C" w:rsidRDefault="00956D9C" w:rsidP="00956D9C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4282779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,</w:t>
                  </w:r>
                </w:p>
                <w:p w:rsidR="00956D9C" w:rsidRDefault="00956D9C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4132133</w:t>
                  </w:r>
                </w:p>
                <w:p w:rsidR="008F72BE" w:rsidRDefault="00F10296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AND</w:t>
                  </w:r>
                  <w:r w:rsidR="00956D9C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 xml:space="preserve"> any of</w:t>
                  </w:r>
                  <w:r w:rsidR="008F72BE"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  <w:t>:</w:t>
                  </w:r>
                </w:p>
                <w:p w:rsidR="008F72BE" w:rsidRDefault="00F10296" w:rsidP="00B140E4">
                  <w:pPr>
                    <w:spacing w:before="0" w:after="0" w:line="240" w:lineRule="auto"/>
                    <w:rPr>
                      <w:rFonts w:ascii="Times New Roman" w:hAnsi="Times New Roman"/>
                      <w:color w:val="4F81BD"/>
                      <w:sz w:val="16"/>
                      <w:szCs w:val="16"/>
                    </w:rPr>
                  </w:pPr>
                  <w:r w:rsidRPr="00F10296">
                    <w:rPr>
                      <w:rFonts w:ascii="Times New Roman" w:hAnsi="Times New Roman"/>
                      <w:color w:val="4F81BD"/>
                      <w:sz w:val="16"/>
                      <w:szCs w:val="16"/>
                      <w:highlight w:val="yellow"/>
                    </w:rPr>
                    <w:t>[TBD]</w:t>
                  </w: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8F72BE" w:rsidRDefault="00956D9C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05 = Use of smoked </w:t>
                  </w:r>
                  <w:r w:rsidR="00D03FF9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tobacco </w:t>
                  </w: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but no information about non-smoked tobacco use</w:t>
                  </w:r>
                </w:p>
                <w:p w:rsidR="00954750" w:rsidRDefault="00F10296" w:rsidP="00B140E4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[TBD] =</w:t>
                  </w:r>
                  <w:r w:rsidR="00954750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 xml:space="preserve"> add a new concept id for Non-smoked tobacco (no information).</w:t>
                  </w:r>
                </w:p>
              </w:tc>
            </w:tr>
            <w:tr w:rsidR="003025AF" w:rsidRPr="005F63F8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3025AF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BD427E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44814653</w:t>
                  </w: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UN</w:t>
                  </w:r>
                </w:p>
              </w:tc>
            </w:tr>
            <w:tr w:rsidR="003025AF" w:rsidRPr="005F63F8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3025AF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NI</w:t>
                  </w:r>
                </w:p>
              </w:tc>
            </w:tr>
            <w:tr w:rsidR="003025AF" w:rsidRPr="005F63F8" w:rsidTr="00B07E6F">
              <w:trPr>
                <w:trHeight w:val="330"/>
              </w:trPr>
              <w:tc>
                <w:tcPr>
                  <w:tcW w:w="18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3025AF" w:rsidP="003025AF">
                  <w:pPr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OT</w:t>
                  </w:r>
                </w:p>
              </w:tc>
            </w:tr>
          </w:tbl>
          <w:p w:rsidR="003025AF" w:rsidRPr="005F63F8" w:rsidRDefault="003025AF" w:rsidP="003025AF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</w:p>
          <w:p w:rsidR="003025AF" w:rsidRPr="005F63F8" w:rsidRDefault="003025AF" w:rsidP="003025AF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tbl>
            <w:tblPr>
              <w:tblW w:w="3343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49"/>
              <w:gridCol w:w="1594"/>
            </w:tblGrid>
            <w:tr w:rsidR="003025AF" w:rsidRPr="00CA289F" w:rsidTr="003025AF">
              <w:tc>
                <w:tcPr>
                  <w:tcW w:w="3343" w:type="dxa"/>
                  <w:gridSpan w:val="2"/>
                  <w:shd w:val="clear" w:color="auto" w:fill="auto"/>
                </w:tcPr>
                <w:p w:rsidR="003025AF" w:rsidRPr="00CA289F" w:rsidRDefault="003025AF" w:rsidP="003025AF">
                  <w:pPr>
                    <w:snapToGrid w:val="0"/>
                    <w:spacing w:line="240" w:lineRule="auto"/>
                    <w:ind w:right="4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A28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OMOP Concepts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for Tobacco Smoking Status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ID</w:t>
                  </w:r>
                </w:p>
              </w:tc>
              <w:tc>
                <w:tcPr>
                  <w:tcW w:w="15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Name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4219234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Chewing tobacco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4219336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Tobacco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4282779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Cigarette smoking tobacco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4224317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Pipe smoking tobacco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4298794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Smoker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4132133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Cigar smoking tobacco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2146A3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4218197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2146A3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2146A3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Snuff tobacco</w:t>
                  </w:r>
                </w:p>
              </w:tc>
            </w:tr>
            <w:tr w:rsidR="00956D9C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956D9C" w:rsidRPr="002146A3" w:rsidRDefault="00956D9C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956D9C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4036090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56D9C" w:rsidRPr="002146A3" w:rsidRDefault="00956D9C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Never chewed tobacco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BD427E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44814653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BD427E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Unknown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No Information</w:t>
                  </w:r>
                </w:p>
              </w:tc>
            </w:tr>
            <w:tr w:rsidR="003025AF" w:rsidRPr="005F63F8" w:rsidTr="003025A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3025AF" w:rsidRPr="005F63F8" w:rsidRDefault="003025AF" w:rsidP="003025AF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3025AF" w:rsidRPr="005F63F8" w:rsidRDefault="003025AF" w:rsidP="003025AF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Other</w:t>
                  </w:r>
                </w:p>
              </w:tc>
            </w:tr>
          </w:tbl>
          <w:p w:rsidR="003025AF" w:rsidRDefault="003025AF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  <w:p w:rsidR="003025AF" w:rsidRDefault="003025AF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  <w:p w:rsidR="003025AF" w:rsidRDefault="003025AF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  <w:p w:rsidR="003025AF" w:rsidRPr="005F63F8" w:rsidRDefault="003025AF" w:rsidP="003025AF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</w:tc>
      </w:tr>
    </w:tbl>
    <w:p w:rsidR="003025AF" w:rsidRDefault="003025AF"/>
    <w:p w:rsidR="00FC03EC" w:rsidRDefault="00FC03EC"/>
    <w:p w:rsidR="00CE1496" w:rsidRDefault="00CE1496">
      <w:pPr>
        <w:suppressAutoHyphens w:val="0"/>
        <w:spacing w:before="0" w:after="0" w:line="240" w:lineRule="auto"/>
        <w:rPr>
          <w:ins w:id="2" w:author="Don Torok" w:date="2016-05-12T15:14:00Z"/>
        </w:rPr>
      </w:pPr>
      <w:ins w:id="3" w:author="Don Torok" w:date="2016-05-12T15:14:00Z">
        <w:r>
          <w:br w:type="page"/>
        </w:r>
      </w:ins>
    </w:p>
    <w:p w:rsidR="006A39F9" w:rsidRDefault="006A39F9">
      <w:r>
        <w:lastRenderedPageBreak/>
        <w:t>SMOKING</w:t>
      </w:r>
      <w:ins w:id="4" w:author="Don Torok" w:date="2016-05-12T15:14:00Z">
        <w:r w:rsidR="00CE1496">
          <w:t xml:space="preserve"> (frequency/amount of Tobacco Use)</w:t>
        </w:r>
      </w:ins>
      <w:bookmarkStart w:id="5" w:name="_GoBack"/>
      <w:bookmarkEnd w:id="5"/>
    </w:p>
    <w:tbl>
      <w:tblPr>
        <w:tblW w:w="5648" w:type="pct"/>
        <w:tblLayout w:type="fixed"/>
        <w:tblLook w:val="0000" w:firstRow="0" w:lastRow="0" w:firstColumn="0" w:lastColumn="0" w:noHBand="0" w:noVBand="0"/>
      </w:tblPr>
      <w:tblGrid>
        <w:gridCol w:w="1376"/>
        <w:gridCol w:w="1553"/>
        <w:gridCol w:w="3774"/>
        <w:gridCol w:w="3301"/>
      </w:tblGrid>
      <w:tr w:rsidR="006A39F9" w:rsidRPr="005F63F8" w:rsidTr="004E13F5">
        <w:trPr>
          <w:cantSplit/>
        </w:trPr>
        <w:tc>
          <w:tcPr>
            <w:tcW w:w="68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6A39F9" w:rsidRPr="005F63F8" w:rsidRDefault="006A39F9" w:rsidP="004E13F5">
            <w:pPr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SMOKING</w:t>
            </w:r>
          </w:p>
        </w:tc>
        <w:tc>
          <w:tcPr>
            <w:tcW w:w="7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6A39F9" w:rsidRPr="005F63F8" w:rsidRDefault="006A39F9" w:rsidP="004E13F5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Observation.value_as_concept_id</w:t>
            </w:r>
            <w:proofErr w:type="spellEnd"/>
          </w:p>
        </w:tc>
        <w:tc>
          <w:tcPr>
            <w:tcW w:w="18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6A39F9" w:rsidRPr="005F63F8" w:rsidRDefault="000B25E1" w:rsidP="004E13F5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If a fact for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</w:t>
            </w:r>
            <w:r w:rsidRPr="00482EDF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4005823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(‘Tobacco </w:t>
            </w: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user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’) is linked to a fact for </w:t>
            </w:r>
            <w:proofErr w:type="spellStart"/>
            <w:r w:rsidRPr="000B25E1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0B25E1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4275495 (‘Tobacco smoking behavior - finding’)</w:t>
            </w: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in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Fact_Relationship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table, use the following values </w:t>
            </w:r>
            <w:r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for</w:t>
            </w:r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</w:t>
            </w:r>
            <w:proofErr w:type="spellStart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>Observation.observation_concept_id</w:t>
            </w:r>
            <w:proofErr w:type="spellEnd"/>
            <w:r w:rsidRPr="005F63F8">
              <w:rPr>
                <w:rFonts w:ascii="Times New Roman" w:hAnsi="Times New Roman" w:cs="Times New Roman"/>
                <w:color w:val="4F81BD"/>
                <w:sz w:val="16"/>
                <w:szCs w:val="16"/>
              </w:rPr>
              <w:t xml:space="preserve"> = 4275495</w:t>
            </w:r>
          </w:p>
          <w:tbl>
            <w:tblPr>
              <w:tblW w:w="2919" w:type="dxa"/>
              <w:tblLayout w:type="fixed"/>
              <w:tblLook w:val="04A0" w:firstRow="1" w:lastRow="0" w:firstColumn="1" w:lastColumn="0" w:noHBand="0" w:noVBand="1"/>
            </w:tblPr>
            <w:tblGrid>
              <w:gridCol w:w="1241"/>
              <w:gridCol w:w="1678"/>
            </w:tblGrid>
            <w:tr w:rsidR="006A39F9" w:rsidRPr="005F63F8" w:rsidTr="004E13F5">
              <w:trPr>
                <w:trHeight w:val="330"/>
              </w:trPr>
              <w:tc>
                <w:tcPr>
                  <w:tcW w:w="291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OMOP  to PCORnet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4209585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08 = Light tobacco smoker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4209006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07 = Heavy tobacco smoker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4044778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07 = Heavy tobacco smoker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42709996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01 = current every day smoker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  <w:lang w:eastAsia="en-US"/>
                    </w:rPr>
                    <w:t>Occasional tobacco smoker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02 = current some day smoker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4298794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05 = Smoker, current status unknown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4144272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04 = Never smoker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4222303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 = Other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4310250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03 = Former smoker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4141786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06 = Unknown if ever smoked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NI = No Information</w:t>
                  </w:r>
                </w:p>
              </w:tc>
            </w:tr>
            <w:tr w:rsidR="006A39F9" w:rsidRPr="005F63F8" w:rsidTr="004E13F5">
              <w:trPr>
                <w:trHeight w:val="330"/>
              </w:trPr>
              <w:tc>
                <w:tcPr>
                  <w:tcW w:w="124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  <w:hideMark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 = Other</w:t>
                  </w:r>
                </w:p>
              </w:tc>
            </w:tr>
          </w:tbl>
          <w:p w:rsidR="006A39F9" w:rsidRPr="005F63F8" w:rsidRDefault="006A39F9" w:rsidP="004E13F5">
            <w:pPr>
              <w:snapToGrid w:val="0"/>
              <w:ind w:right="4"/>
              <w:rPr>
                <w:rFonts w:ascii="Times New Roman" w:hAnsi="Times New Roman" w:cs="Times New Roman"/>
                <w:color w:val="4F81BD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tbl>
            <w:tblPr>
              <w:tblW w:w="3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49"/>
              <w:gridCol w:w="1594"/>
            </w:tblGrid>
            <w:tr w:rsidR="006A39F9" w:rsidRPr="00CA289F" w:rsidTr="004E13F5">
              <w:tc>
                <w:tcPr>
                  <w:tcW w:w="3343" w:type="dxa"/>
                  <w:gridSpan w:val="2"/>
                  <w:shd w:val="clear" w:color="auto" w:fill="auto"/>
                </w:tcPr>
                <w:p w:rsidR="006A39F9" w:rsidRPr="00CA289F" w:rsidRDefault="006A39F9" w:rsidP="004E13F5">
                  <w:pPr>
                    <w:snapToGrid w:val="0"/>
                    <w:spacing w:line="240" w:lineRule="auto"/>
                    <w:ind w:right="4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A289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OMOP Concepts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ID</w:t>
                  </w:r>
                </w:p>
              </w:tc>
              <w:tc>
                <w:tcPr>
                  <w:tcW w:w="15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b/>
                      <w:bCs/>
                      <w:color w:val="4F81BD"/>
                      <w:sz w:val="16"/>
                      <w:szCs w:val="16"/>
                      <w:lang w:eastAsia="en-US"/>
                    </w:rPr>
                    <w:t>Concept Name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4209585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Moderate smoker (20 or less per day)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4209006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Heavy smoker (over 20 per day)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4044778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Chain smoker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42709996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Smokes tobacco daily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highlight w:val="yellow"/>
                    </w:rPr>
                    <w:t>TBD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Occasional tobacco smoker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4298794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Smoker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4144272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Never smoked tobacco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4222303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Non-smoker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4310250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Ex-smoker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4141786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Tobacco smoking consumption(status) unknown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44814650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No Information</w:t>
                  </w:r>
                </w:p>
              </w:tc>
            </w:tr>
            <w:tr w:rsidR="006A39F9" w:rsidRPr="005F63F8" w:rsidTr="004E13F5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30"/>
              </w:trPr>
              <w:tc>
                <w:tcPr>
                  <w:tcW w:w="17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2F2F2"/>
                  <w:noWrap/>
                  <w:vAlign w:val="center"/>
                </w:tcPr>
                <w:p w:rsidR="006A39F9" w:rsidRPr="005F63F8" w:rsidRDefault="006A39F9" w:rsidP="004E13F5">
                  <w:pPr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</w:rPr>
                    <w:t>44814649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6A39F9" w:rsidRPr="005F63F8" w:rsidRDefault="006A39F9" w:rsidP="004E13F5">
                  <w:pPr>
                    <w:suppressAutoHyphens w:val="0"/>
                    <w:spacing w:before="0" w:after="0" w:line="240" w:lineRule="auto"/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</w:pPr>
                  <w:r w:rsidRPr="005F63F8">
                    <w:rPr>
                      <w:rFonts w:ascii="Times New Roman" w:hAnsi="Times New Roman" w:cs="Times New Roman"/>
                      <w:color w:val="4F81BD"/>
                      <w:sz w:val="16"/>
                      <w:szCs w:val="16"/>
                      <w:lang w:eastAsia="en-US"/>
                    </w:rPr>
                    <w:t>Other</w:t>
                  </w:r>
                </w:p>
              </w:tc>
            </w:tr>
          </w:tbl>
          <w:p w:rsidR="006A39F9" w:rsidRPr="005F63F8" w:rsidRDefault="006A39F9" w:rsidP="004E13F5">
            <w:pPr>
              <w:snapToGrid w:val="0"/>
              <w:spacing w:line="240" w:lineRule="auto"/>
              <w:ind w:right="4"/>
              <w:rPr>
                <w:rFonts w:ascii="Times New Roman" w:hAnsi="Times New Roman" w:cs="Times New Roman"/>
                <w:color w:val="4F81BD"/>
                <w:szCs w:val="20"/>
              </w:rPr>
            </w:pPr>
          </w:p>
        </w:tc>
      </w:tr>
    </w:tbl>
    <w:p w:rsidR="006A39F9" w:rsidRDefault="006A39F9"/>
    <w:p w:rsidR="004E13F5" w:rsidRDefault="00B24355">
      <w:r>
        <w:t>Example 1</w:t>
      </w:r>
      <w:r w:rsidR="004E13F5">
        <w:t>:</w:t>
      </w:r>
    </w:p>
    <w:p w:rsidR="004E13F5" w:rsidRDefault="004E13F5">
      <w:r>
        <w:t xml:space="preserve">Patient </w:t>
      </w:r>
      <w:r w:rsidR="002260CE">
        <w:t>1</w:t>
      </w:r>
      <w:r>
        <w:t xml:space="preserve"> smokes 5 cigarettes per day</w:t>
      </w:r>
      <w:r w:rsidR="00FC3439">
        <w:t xml:space="preserve"> and does not use non-smoked tobacco</w:t>
      </w:r>
    </w:p>
    <w:p w:rsidR="004E13F5" w:rsidRDefault="004E13F5">
      <w:r>
        <w:t>Observation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217"/>
        <w:gridCol w:w="2373"/>
        <w:gridCol w:w="2268"/>
      </w:tblGrid>
      <w:tr w:rsidR="002260CE" w:rsidTr="002260CE">
        <w:tc>
          <w:tcPr>
            <w:tcW w:w="1998" w:type="dxa"/>
          </w:tcPr>
          <w:p w:rsidR="002260CE" w:rsidRDefault="002260CE">
            <w:r>
              <w:t>Observation ID</w:t>
            </w:r>
          </w:p>
        </w:tc>
        <w:tc>
          <w:tcPr>
            <w:tcW w:w="2217" w:type="dxa"/>
          </w:tcPr>
          <w:p w:rsidR="002260CE" w:rsidRDefault="002260CE">
            <w:r>
              <w:t>Person ID</w:t>
            </w:r>
          </w:p>
        </w:tc>
        <w:tc>
          <w:tcPr>
            <w:tcW w:w="2373" w:type="dxa"/>
          </w:tcPr>
          <w:p w:rsidR="002260CE" w:rsidRDefault="002260CE">
            <w:r>
              <w:t>Observation concept id</w:t>
            </w:r>
          </w:p>
        </w:tc>
        <w:tc>
          <w:tcPr>
            <w:tcW w:w="2268" w:type="dxa"/>
          </w:tcPr>
          <w:p w:rsidR="002260CE" w:rsidRDefault="002260CE">
            <w:r>
              <w:t>Value as concept id</w:t>
            </w:r>
          </w:p>
        </w:tc>
      </w:tr>
      <w:tr w:rsidR="002260CE" w:rsidTr="002260CE">
        <w:tc>
          <w:tcPr>
            <w:tcW w:w="1998" w:type="dxa"/>
          </w:tcPr>
          <w:p w:rsidR="002260CE" w:rsidRDefault="002260CE">
            <w:r>
              <w:t>0001</w:t>
            </w:r>
          </w:p>
        </w:tc>
        <w:tc>
          <w:tcPr>
            <w:tcW w:w="2217" w:type="dxa"/>
          </w:tcPr>
          <w:p w:rsidR="002260CE" w:rsidRDefault="002260CE">
            <w:r>
              <w:t>1</w:t>
            </w:r>
          </w:p>
        </w:tc>
        <w:tc>
          <w:tcPr>
            <w:tcW w:w="2373" w:type="dxa"/>
          </w:tcPr>
          <w:p w:rsidR="002260CE" w:rsidRDefault="002260CE">
            <w:r w:rsidRPr="004E13F5">
              <w:t>4005823</w:t>
            </w:r>
          </w:p>
        </w:tc>
        <w:tc>
          <w:tcPr>
            <w:tcW w:w="2268" w:type="dxa"/>
          </w:tcPr>
          <w:p w:rsidR="002260CE" w:rsidRDefault="002260CE">
            <w:r w:rsidRPr="002260CE">
              <w:t>4005823</w:t>
            </w:r>
          </w:p>
        </w:tc>
      </w:tr>
      <w:tr w:rsidR="002260CE" w:rsidTr="002260CE">
        <w:tc>
          <w:tcPr>
            <w:tcW w:w="1998" w:type="dxa"/>
          </w:tcPr>
          <w:p w:rsidR="002260CE" w:rsidRDefault="002260CE">
            <w:r>
              <w:t>0002</w:t>
            </w:r>
          </w:p>
        </w:tc>
        <w:tc>
          <w:tcPr>
            <w:tcW w:w="2217" w:type="dxa"/>
          </w:tcPr>
          <w:p w:rsidR="002260CE" w:rsidRDefault="002260CE">
            <w:r>
              <w:t>1</w:t>
            </w:r>
          </w:p>
        </w:tc>
        <w:tc>
          <w:tcPr>
            <w:tcW w:w="2373" w:type="dxa"/>
          </w:tcPr>
          <w:p w:rsidR="002260CE" w:rsidRDefault="002260CE">
            <w:r w:rsidRPr="002260CE">
              <w:t>4219336</w:t>
            </w:r>
          </w:p>
        </w:tc>
        <w:tc>
          <w:tcPr>
            <w:tcW w:w="2268" w:type="dxa"/>
          </w:tcPr>
          <w:p w:rsidR="002260CE" w:rsidRDefault="002260CE">
            <w:r w:rsidRPr="002260CE">
              <w:t>4282779</w:t>
            </w:r>
          </w:p>
        </w:tc>
      </w:tr>
      <w:tr w:rsidR="002260CE" w:rsidTr="002260CE">
        <w:tc>
          <w:tcPr>
            <w:tcW w:w="1998" w:type="dxa"/>
          </w:tcPr>
          <w:p w:rsidR="002260CE" w:rsidRDefault="002260CE">
            <w:r>
              <w:t>0003</w:t>
            </w:r>
          </w:p>
        </w:tc>
        <w:tc>
          <w:tcPr>
            <w:tcW w:w="2217" w:type="dxa"/>
          </w:tcPr>
          <w:p w:rsidR="002260CE" w:rsidRDefault="002260CE">
            <w:r>
              <w:t>1</w:t>
            </w:r>
          </w:p>
        </w:tc>
        <w:tc>
          <w:tcPr>
            <w:tcW w:w="2373" w:type="dxa"/>
          </w:tcPr>
          <w:p w:rsidR="002260CE" w:rsidRPr="002260CE" w:rsidRDefault="002260CE">
            <w:r w:rsidRPr="002260CE">
              <w:t>4275495</w:t>
            </w:r>
          </w:p>
        </w:tc>
        <w:tc>
          <w:tcPr>
            <w:tcW w:w="2268" w:type="dxa"/>
          </w:tcPr>
          <w:p w:rsidR="002260CE" w:rsidRPr="002260CE" w:rsidRDefault="002260CE">
            <w:r w:rsidRPr="002260CE">
              <w:t>4209585</w:t>
            </w:r>
          </w:p>
        </w:tc>
      </w:tr>
    </w:tbl>
    <w:p w:rsidR="004E13F5" w:rsidRDefault="004E13F5"/>
    <w:p w:rsidR="002260CE" w:rsidRDefault="002260CE"/>
    <w:p w:rsidR="002260CE" w:rsidRDefault="002260CE">
      <w:r>
        <w:t>Fact relationship</w:t>
      </w: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728"/>
        <w:gridCol w:w="1440"/>
        <w:gridCol w:w="1800"/>
        <w:gridCol w:w="1530"/>
        <w:gridCol w:w="2430"/>
      </w:tblGrid>
      <w:tr w:rsidR="00B24355" w:rsidTr="00B24355">
        <w:tc>
          <w:tcPr>
            <w:tcW w:w="1728" w:type="dxa"/>
          </w:tcPr>
          <w:p w:rsidR="00B24355" w:rsidRDefault="00B24355">
            <w:r>
              <w:t>Domain_concept_id_1</w:t>
            </w:r>
          </w:p>
        </w:tc>
        <w:tc>
          <w:tcPr>
            <w:tcW w:w="1440" w:type="dxa"/>
          </w:tcPr>
          <w:p w:rsidR="00B24355" w:rsidRDefault="00B24355">
            <w:r>
              <w:t>Fact_id_1</w:t>
            </w:r>
          </w:p>
        </w:tc>
        <w:tc>
          <w:tcPr>
            <w:tcW w:w="1800" w:type="dxa"/>
          </w:tcPr>
          <w:p w:rsidR="00B24355" w:rsidRDefault="00B24355">
            <w:r>
              <w:t>Domain_concept_id_2</w:t>
            </w:r>
          </w:p>
        </w:tc>
        <w:tc>
          <w:tcPr>
            <w:tcW w:w="1530" w:type="dxa"/>
          </w:tcPr>
          <w:p w:rsidR="00B24355" w:rsidRDefault="00B24355">
            <w:r>
              <w:t>Fact_id_2</w:t>
            </w:r>
          </w:p>
        </w:tc>
        <w:tc>
          <w:tcPr>
            <w:tcW w:w="2430" w:type="dxa"/>
          </w:tcPr>
          <w:p w:rsidR="00B24355" w:rsidRPr="00B24355" w:rsidRDefault="00B24355" w:rsidP="00B24355">
            <w:pPr>
              <w:suppressAutoHyphens w:val="0"/>
              <w:spacing w:before="0" w:after="0" w:line="240" w:lineRule="auto"/>
              <w:rPr>
                <w:rFonts w:ascii="Times" w:hAnsi="Times" w:cs="Times New Roman"/>
                <w:szCs w:val="20"/>
                <w:lang w:eastAsia="en-US"/>
              </w:rPr>
            </w:pPr>
            <w:proofErr w:type="spellStart"/>
            <w:r w:rsidRPr="00B24355">
              <w:rPr>
                <w:color w:val="333333"/>
                <w:sz w:val="21"/>
                <w:szCs w:val="21"/>
                <w:shd w:val="clear" w:color="auto" w:fill="FFFFFF"/>
                <w:lang w:eastAsia="en-US"/>
              </w:rPr>
              <w:t>relationship_concept_id</w:t>
            </w:r>
            <w:proofErr w:type="spellEnd"/>
          </w:p>
          <w:p w:rsidR="00B24355" w:rsidRDefault="00B24355"/>
        </w:tc>
      </w:tr>
      <w:tr w:rsidR="00B24355" w:rsidTr="00B24355">
        <w:tc>
          <w:tcPr>
            <w:tcW w:w="1728" w:type="dxa"/>
          </w:tcPr>
          <w:p w:rsidR="00B24355" w:rsidRDefault="00B24355">
            <w:r>
              <w:t>27</w:t>
            </w:r>
          </w:p>
        </w:tc>
        <w:tc>
          <w:tcPr>
            <w:tcW w:w="1440" w:type="dxa"/>
          </w:tcPr>
          <w:p w:rsidR="00B24355" w:rsidRDefault="00B24355">
            <w:r>
              <w:t>0</w:t>
            </w:r>
            <w:r w:rsidR="00FC3439">
              <w:t>0</w:t>
            </w:r>
            <w:r>
              <w:t>01</w:t>
            </w:r>
          </w:p>
        </w:tc>
        <w:tc>
          <w:tcPr>
            <w:tcW w:w="1800" w:type="dxa"/>
          </w:tcPr>
          <w:p w:rsidR="00B24355" w:rsidRDefault="00FC3439">
            <w:r>
              <w:t>27</w:t>
            </w:r>
          </w:p>
        </w:tc>
        <w:tc>
          <w:tcPr>
            <w:tcW w:w="1530" w:type="dxa"/>
          </w:tcPr>
          <w:p w:rsidR="00B24355" w:rsidRDefault="00FC3439">
            <w:r>
              <w:t>0002</w:t>
            </w:r>
          </w:p>
        </w:tc>
        <w:tc>
          <w:tcPr>
            <w:tcW w:w="2430" w:type="dxa"/>
          </w:tcPr>
          <w:p w:rsidR="00B24355" w:rsidRDefault="00FC3439">
            <w:r w:rsidRPr="00A37005">
              <w:rPr>
                <w:highlight w:val="yellow"/>
              </w:rPr>
              <w:t>0</w:t>
            </w:r>
          </w:p>
        </w:tc>
      </w:tr>
      <w:tr w:rsidR="00FC3439" w:rsidTr="00B24355">
        <w:tc>
          <w:tcPr>
            <w:tcW w:w="1728" w:type="dxa"/>
          </w:tcPr>
          <w:p w:rsidR="00FC3439" w:rsidRDefault="00FC3439">
            <w:r>
              <w:t>27</w:t>
            </w:r>
          </w:p>
        </w:tc>
        <w:tc>
          <w:tcPr>
            <w:tcW w:w="1440" w:type="dxa"/>
          </w:tcPr>
          <w:p w:rsidR="00FC3439" w:rsidRDefault="00FC3439">
            <w:r>
              <w:t>0001</w:t>
            </w:r>
          </w:p>
        </w:tc>
        <w:tc>
          <w:tcPr>
            <w:tcW w:w="1800" w:type="dxa"/>
          </w:tcPr>
          <w:p w:rsidR="00FC3439" w:rsidRDefault="00FC3439">
            <w:r>
              <w:t>27</w:t>
            </w:r>
          </w:p>
        </w:tc>
        <w:tc>
          <w:tcPr>
            <w:tcW w:w="1530" w:type="dxa"/>
          </w:tcPr>
          <w:p w:rsidR="00FC3439" w:rsidRDefault="00FC3439">
            <w:r>
              <w:t>0003</w:t>
            </w:r>
          </w:p>
        </w:tc>
        <w:tc>
          <w:tcPr>
            <w:tcW w:w="2430" w:type="dxa"/>
          </w:tcPr>
          <w:p w:rsidR="00FC3439" w:rsidRDefault="00FC3439">
            <w:r>
              <w:t>0</w:t>
            </w:r>
          </w:p>
        </w:tc>
      </w:tr>
    </w:tbl>
    <w:p w:rsidR="00FC3439" w:rsidRDefault="00FC3439" w:rsidP="00FC3439">
      <w:r>
        <w:t>Example 2:</w:t>
      </w:r>
    </w:p>
    <w:p w:rsidR="00FC3439" w:rsidRDefault="00FC3439" w:rsidP="00FC3439">
      <w:r>
        <w:t>Patient 2 smokes 25-40 cigarettes per day and also chews tobacco</w:t>
      </w:r>
    </w:p>
    <w:p w:rsidR="00FC3439" w:rsidRDefault="00FC3439" w:rsidP="00FC3439">
      <w:r>
        <w:t>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217"/>
        <w:gridCol w:w="2373"/>
        <w:gridCol w:w="2268"/>
      </w:tblGrid>
      <w:tr w:rsidR="00FC3439" w:rsidTr="00FC3439">
        <w:tc>
          <w:tcPr>
            <w:tcW w:w="1998" w:type="dxa"/>
          </w:tcPr>
          <w:p w:rsidR="00FC3439" w:rsidRDefault="00FC3439" w:rsidP="00FC3439">
            <w:r>
              <w:t>Observation ID</w:t>
            </w:r>
          </w:p>
        </w:tc>
        <w:tc>
          <w:tcPr>
            <w:tcW w:w="2217" w:type="dxa"/>
          </w:tcPr>
          <w:p w:rsidR="00FC3439" w:rsidRDefault="00FC3439" w:rsidP="00FC3439">
            <w:r>
              <w:t>Person ID</w:t>
            </w:r>
          </w:p>
        </w:tc>
        <w:tc>
          <w:tcPr>
            <w:tcW w:w="2373" w:type="dxa"/>
          </w:tcPr>
          <w:p w:rsidR="00FC3439" w:rsidRDefault="00FC3439" w:rsidP="00FC3439">
            <w:r>
              <w:t>Observation concept id</w:t>
            </w:r>
          </w:p>
        </w:tc>
        <w:tc>
          <w:tcPr>
            <w:tcW w:w="2268" w:type="dxa"/>
          </w:tcPr>
          <w:p w:rsidR="00FC3439" w:rsidRDefault="00FC3439" w:rsidP="00FC3439">
            <w:r>
              <w:t>Value as concept id</w:t>
            </w:r>
          </w:p>
        </w:tc>
      </w:tr>
      <w:tr w:rsidR="00FC3439" w:rsidTr="00FC3439">
        <w:tc>
          <w:tcPr>
            <w:tcW w:w="1998" w:type="dxa"/>
          </w:tcPr>
          <w:p w:rsidR="00FC3439" w:rsidRDefault="00FC3439" w:rsidP="00FC3439">
            <w:r>
              <w:t>0004</w:t>
            </w:r>
          </w:p>
        </w:tc>
        <w:tc>
          <w:tcPr>
            <w:tcW w:w="2217" w:type="dxa"/>
          </w:tcPr>
          <w:p w:rsidR="00FC3439" w:rsidRDefault="00FC3439" w:rsidP="00FC3439">
            <w:r>
              <w:t>2</w:t>
            </w:r>
          </w:p>
        </w:tc>
        <w:tc>
          <w:tcPr>
            <w:tcW w:w="2373" w:type="dxa"/>
          </w:tcPr>
          <w:p w:rsidR="00FC3439" w:rsidRDefault="00FC3439" w:rsidP="00FC3439">
            <w:r w:rsidRPr="004E13F5">
              <w:t>4005823</w:t>
            </w:r>
          </w:p>
        </w:tc>
        <w:tc>
          <w:tcPr>
            <w:tcW w:w="2268" w:type="dxa"/>
          </w:tcPr>
          <w:p w:rsidR="00FC3439" w:rsidRDefault="00FC3439" w:rsidP="00FC3439">
            <w:r w:rsidRPr="004E13F5">
              <w:t>4005823</w:t>
            </w:r>
          </w:p>
        </w:tc>
      </w:tr>
      <w:tr w:rsidR="00FC3439" w:rsidTr="00FC3439">
        <w:tc>
          <w:tcPr>
            <w:tcW w:w="1998" w:type="dxa"/>
          </w:tcPr>
          <w:p w:rsidR="00FC3439" w:rsidRDefault="00FC3439" w:rsidP="00FC3439">
            <w:r>
              <w:t>0005</w:t>
            </w:r>
          </w:p>
        </w:tc>
        <w:tc>
          <w:tcPr>
            <w:tcW w:w="2217" w:type="dxa"/>
          </w:tcPr>
          <w:p w:rsidR="00FC3439" w:rsidRDefault="00FC3439" w:rsidP="00FC3439">
            <w:r>
              <w:t>2</w:t>
            </w:r>
          </w:p>
        </w:tc>
        <w:tc>
          <w:tcPr>
            <w:tcW w:w="2373" w:type="dxa"/>
          </w:tcPr>
          <w:p w:rsidR="00FC3439" w:rsidRDefault="00FC3439" w:rsidP="00FC3439">
            <w:r w:rsidRPr="002260CE">
              <w:t>4219336</w:t>
            </w:r>
          </w:p>
        </w:tc>
        <w:tc>
          <w:tcPr>
            <w:tcW w:w="2268" w:type="dxa"/>
          </w:tcPr>
          <w:p w:rsidR="00FC3439" w:rsidRDefault="00FC3439" w:rsidP="00FC3439">
            <w:r w:rsidRPr="002260CE">
              <w:t>4282779</w:t>
            </w:r>
          </w:p>
        </w:tc>
      </w:tr>
      <w:tr w:rsidR="00FC3439" w:rsidTr="00FC3439">
        <w:tc>
          <w:tcPr>
            <w:tcW w:w="1998" w:type="dxa"/>
          </w:tcPr>
          <w:p w:rsidR="00FC3439" w:rsidRDefault="00FC3439" w:rsidP="00FC3439">
            <w:r>
              <w:t>0006</w:t>
            </w:r>
          </w:p>
        </w:tc>
        <w:tc>
          <w:tcPr>
            <w:tcW w:w="2217" w:type="dxa"/>
          </w:tcPr>
          <w:p w:rsidR="00FC3439" w:rsidRDefault="00FC3439" w:rsidP="00FC3439">
            <w:r>
              <w:t>2</w:t>
            </w:r>
          </w:p>
        </w:tc>
        <w:tc>
          <w:tcPr>
            <w:tcW w:w="2373" w:type="dxa"/>
          </w:tcPr>
          <w:p w:rsidR="00FC3439" w:rsidRPr="002260CE" w:rsidRDefault="00FC3439" w:rsidP="00FC3439">
            <w:r w:rsidRPr="002260CE">
              <w:t>4219336</w:t>
            </w:r>
          </w:p>
        </w:tc>
        <w:tc>
          <w:tcPr>
            <w:tcW w:w="2268" w:type="dxa"/>
          </w:tcPr>
          <w:p w:rsidR="00FC3439" w:rsidRPr="002260CE" w:rsidRDefault="00FC3439" w:rsidP="00FC3439">
            <w:r w:rsidRPr="00FC3439">
              <w:t>4219234</w:t>
            </w:r>
          </w:p>
        </w:tc>
      </w:tr>
      <w:tr w:rsidR="00FC3439" w:rsidTr="00FC3439">
        <w:tc>
          <w:tcPr>
            <w:tcW w:w="1998" w:type="dxa"/>
          </w:tcPr>
          <w:p w:rsidR="00FC3439" w:rsidRDefault="00FC3439" w:rsidP="00FC3439">
            <w:r>
              <w:t>0007</w:t>
            </w:r>
          </w:p>
        </w:tc>
        <w:tc>
          <w:tcPr>
            <w:tcW w:w="2217" w:type="dxa"/>
          </w:tcPr>
          <w:p w:rsidR="00FC3439" w:rsidRDefault="00FC3439" w:rsidP="00FC3439">
            <w:r>
              <w:t>2</w:t>
            </w:r>
          </w:p>
        </w:tc>
        <w:tc>
          <w:tcPr>
            <w:tcW w:w="2373" w:type="dxa"/>
          </w:tcPr>
          <w:p w:rsidR="00FC3439" w:rsidRPr="002260CE" w:rsidRDefault="00FC3439" w:rsidP="00FC3439">
            <w:r w:rsidRPr="002260CE">
              <w:t>4275495</w:t>
            </w:r>
          </w:p>
        </w:tc>
        <w:tc>
          <w:tcPr>
            <w:tcW w:w="2268" w:type="dxa"/>
          </w:tcPr>
          <w:p w:rsidR="00FC3439" w:rsidRPr="00FC3439" w:rsidRDefault="00FC3439" w:rsidP="00FC3439">
            <w:r w:rsidRPr="00FC3439">
              <w:t>4209006</w:t>
            </w:r>
          </w:p>
        </w:tc>
      </w:tr>
    </w:tbl>
    <w:p w:rsidR="00FC3439" w:rsidRDefault="00FC3439" w:rsidP="00FC3439">
      <w:r>
        <w:t>Fact relationship</w:t>
      </w: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728"/>
        <w:gridCol w:w="1440"/>
        <w:gridCol w:w="1800"/>
        <w:gridCol w:w="1530"/>
        <w:gridCol w:w="2430"/>
      </w:tblGrid>
      <w:tr w:rsidR="00FC3439" w:rsidTr="00FC3439">
        <w:tc>
          <w:tcPr>
            <w:tcW w:w="1728" w:type="dxa"/>
          </w:tcPr>
          <w:p w:rsidR="00FC3439" w:rsidRDefault="00FC3439" w:rsidP="00FC3439">
            <w:r>
              <w:t>Domain_concept_id_1</w:t>
            </w:r>
          </w:p>
        </w:tc>
        <w:tc>
          <w:tcPr>
            <w:tcW w:w="1440" w:type="dxa"/>
          </w:tcPr>
          <w:p w:rsidR="00FC3439" w:rsidRDefault="00FC3439" w:rsidP="00FC3439">
            <w:r>
              <w:t>Fact_id_1</w:t>
            </w:r>
          </w:p>
        </w:tc>
        <w:tc>
          <w:tcPr>
            <w:tcW w:w="1800" w:type="dxa"/>
          </w:tcPr>
          <w:p w:rsidR="00FC3439" w:rsidRDefault="00FC3439" w:rsidP="00FC3439">
            <w:r>
              <w:t>Domain_concept_id_2</w:t>
            </w:r>
          </w:p>
        </w:tc>
        <w:tc>
          <w:tcPr>
            <w:tcW w:w="1530" w:type="dxa"/>
          </w:tcPr>
          <w:p w:rsidR="00FC3439" w:rsidRDefault="00FC3439" w:rsidP="00FC3439">
            <w:r>
              <w:t>Fact_id_2</w:t>
            </w:r>
          </w:p>
        </w:tc>
        <w:tc>
          <w:tcPr>
            <w:tcW w:w="2430" w:type="dxa"/>
          </w:tcPr>
          <w:p w:rsidR="00FC3439" w:rsidRPr="00B24355" w:rsidRDefault="00FC3439" w:rsidP="00FC3439">
            <w:pPr>
              <w:suppressAutoHyphens w:val="0"/>
              <w:spacing w:before="0" w:after="0" w:line="240" w:lineRule="auto"/>
              <w:rPr>
                <w:rFonts w:ascii="Times" w:hAnsi="Times" w:cs="Times New Roman"/>
                <w:szCs w:val="20"/>
                <w:lang w:eastAsia="en-US"/>
              </w:rPr>
            </w:pPr>
            <w:proofErr w:type="spellStart"/>
            <w:r w:rsidRPr="00B24355">
              <w:rPr>
                <w:color w:val="333333"/>
                <w:sz w:val="21"/>
                <w:szCs w:val="21"/>
                <w:shd w:val="clear" w:color="auto" w:fill="FFFFFF"/>
                <w:lang w:eastAsia="en-US"/>
              </w:rPr>
              <w:t>relationship_concept_id</w:t>
            </w:r>
            <w:proofErr w:type="spellEnd"/>
          </w:p>
          <w:p w:rsidR="00FC3439" w:rsidRDefault="00FC3439" w:rsidP="00FC3439"/>
        </w:tc>
      </w:tr>
      <w:tr w:rsidR="00FC3439" w:rsidTr="00FC3439">
        <w:tc>
          <w:tcPr>
            <w:tcW w:w="1728" w:type="dxa"/>
          </w:tcPr>
          <w:p w:rsidR="00FC3439" w:rsidRDefault="00FC3439" w:rsidP="00FC3439">
            <w:r>
              <w:t>27</w:t>
            </w:r>
          </w:p>
        </w:tc>
        <w:tc>
          <w:tcPr>
            <w:tcW w:w="1440" w:type="dxa"/>
          </w:tcPr>
          <w:p w:rsidR="00FC3439" w:rsidRDefault="00FC3439" w:rsidP="00FC3439">
            <w:r>
              <w:t>0004</w:t>
            </w:r>
          </w:p>
        </w:tc>
        <w:tc>
          <w:tcPr>
            <w:tcW w:w="1800" w:type="dxa"/>
          </w:tcPr>
          <w:p w:rsidR="00FC3439" w:rsidRDefault="00FC3439" w:rsidP="00FC3439">
            <w:r>
              <w:t>27</w:t>
            </w:r>
          </w:p>
        </w:tc>
        <w:tc>
          <w:tcPr>
            <w:tcW w:w="1530" w:type="dxa"/>
          </w:tcPr>
          <w:p w:rsidR="00FC3439" w:rsidRDefault="00FC3439" w:rsidP="00FC3439">
            <w:r>
              <w:t>0005</w:t>
            </w:r>
          </w:p>
        </w:tc>
        <w:tc>
          <w:tcPr>
            <w:tcW w:w="2430" w:type="dxa"/>
          </w:tcPr>
          <w:p w:rsidR="00FC3439" w:rsidRDefault="00FC3439" w:rsidP="00FC3439">
            <w:r>
              <w:t>0</w:t>
            </w:r>
          </w:p>
        </w:tc>
      </w:tr>
      <w:tr w:rsidR="00FC3439" w:rsidTr="00FC3439">
        <w:tc>
          <w:tcPr>
            <w:tcW w:w="1728" w:type="dxa"/>
          </w:tcPr>
          <w:p w:rsidR="00FC3439" w:rsidRDefault="00FC3439" w:rsidP="00FC3439">
            <w:r>
              <w:t>27</w:t>
            </w:r>
          </w:p>
        </w:tc>
        <w:tc>
          <w:tcPr>
            <w:tcW w:w="1440" w:type="dxa"/>
          </w:tcPr>
          <w:p w:rsidR="00FC3439" w:rsidRDefault="00FC3439" w:rsidP="00FC3439">
            <w:r>
              <w:t>0004</w:t>
            </w:r>
          </w:p>
        </w:tc>
        <w:tc>
          <w:tcPr>
            <w:tcW w:w="1800" w:type="dxa"/>
          </w:tcPr>
          <w:p w:rsidR="00FC3439" w:rsidRDefault="00FC3439" w:rsidP="00FC3439">
            <w:r>
              <w:t>27</w:t>
            </w:r>
          </w:p>
        </w:tc>
        <w:tc>
          <w:tcPr>
            <w:tcW w:w="1530" w:type="dxa"/>
          </w:tcPr>
          <w:p w:rsidR="00FC3439" w:rsidRDefault="00FC3439" w:rsidP="00FC3439">
            <w:r>
              <w:t>0006</w:t>
            </w:r>
          </w:p>
        </w:tc>
        <w:tc>
          <w:tcPr>
            <w:tcW w:w="2430" w:type="dxa"/>
          </w:tcPr>
          <w:p w:rsidR="00FC3439" w:rsidRDefault="00FC3439" w:rsidP="00FC3439">
            <w:r>
              <w:t>0</w:t>
            </w:r>
          </w:p>
        </w:tc>
      </w:tr>
      <w:tr w:rsidR="00FC3439" w:rsidTr="00FC3439">
        <w:tc>
          <w:tcPr>
            <w:tcW w:w="1728" w:type="dxa"/>
          </w:tcPr>
          <w:p w:rsidR="00FC3439" w:rsidRDefault="00FC3439" w:rsidP="00FC3439">
            <w:r>
              <w:t>27</w:t>
            </w:r>
          </w:p>
        </w:tc>
        <w:tc>
          <w:tcPr>
            <w:tcW w:w="1440" w:type="dxa"/>
          </w:tcPr>
          <w:p w:rsidR="00FC3439" w:rsidRDefault="00FC3439" w:rsidP="00FC3439">
            <w:r>
              <w:t>0004</w:t>
            </w:r>
          </w:p>
        </w:tc>
        <w:tc>
          <w:tcPr>
            <w:tcW w:w="1800" w:type="dxa"/>
          </w:tcPr>
          <w:p w:rsidR="00FC3439" w:rsidRDefault="00FC3439" w:rsidP="00FC3439">
            <w:r>
              <w:t>27</w:t>
            </w:r>
          </w:p>
        </w:tc>
        <w:tc>
          <w:tcPr>
            <w:tcW w:w="1530" w:type="dxa"/>
          </w:tcPr>
          <w:p w:rsidR="00FC3439" w:rsidRDefault="00FC3439" w:rsidP="00FC3439">
            <w:r>
              <w:t>0007</w:t>
            </w:r>
          </w:p>
        </w:tc>
        <w:tc>
          <w:tcPr>
            <w:tcW w:w="2430" w:type="dxa"/>
          </w:tcPr>
          <w:p w:rsidR="00FC3439" w:rsidRDefault="00FC3439" w:rsidP="00FC3439">
            <w:r>
              <w:t>0</w:t>
            </w:r>
          </w:p>
        </w:tc>
      </w:tr>
    </w:tbl>
    <w:p w:rsidR="00FC3439" w:rsidRDefault="00FC3439" w:rsidP="00FC3439">
      <w:r>
        <w:t>Example 3:</w:t>
      </w:r>
    </w:p>
    <w:p w:rsidR="00FC3439" w:rsidRDefault="00FC3439" w:rsidP="00FC3439">
      <w:r>
        <w:t xml:space="preserve">Patient 3 </w:t>
      </w:r>
      <w:r w:rsidR="00891913">
        <w:t>never</w:t>
      </w:r>
      <w:r>
        <w:t xml:space="preserve"> smoke</w:t>
      </w:r>
      <w:r w:rsidR="00891913">
        <w:t>s</w:t>
      </w:r>
      <w:r>
        <w:t xml:space="preserve"> </w:t>
      </w:r>
      <w:r w:rsidR="00891913">
        <w:t>n</w:t>
      </w:r>
      <w:r>
        <w:t>or chew</w:t>
      </w:r>
      <w:r w:rsidR="00891913">
        <w:t>s</w:t>
      </w:r>
      <w:r>
        <w:t xml:space="preserve"> tobacco</w:t>
      </w:r>
    </w:p>
    <w:p w:rsidR="00FC3439" w:rsidRDefault="00FC3439" w:rsidP="00FC3439">
      <w:r>
        <w:t>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217"/>
        <w:gridCol w:w="2373"/>
        <w:gridCol w:w="2268"/>
      </w:tblGrid>
      <w:tr w:rsidR="00FC3439" w:rsidTr="00FC3439">
        <w:tc>
          <w:tcPr>
            <w:tcW w:w="1998" w:type="dxa"/>
          </w:tcPr>
          <w:p w:rsidR="00FC3439" w:rsidRDefault="00FC3439" w:rsidP="00FC3439">
            <w:r>
              <w:t>Observation ID</w:t>
            </w:r>
          </w:p>
        </w:tc>
        <w:tc>
          <w:tcPr>
            <w:tcW w:w="2217" w:type="dxa"/>
          </w:tcPr>
          <w:p w:rsidR="00FC3439" w:rsidRDefault="00FC3439" w:rsidP="00FC3439">
            <w:r>
              <w:t>Person ID</w:t>
            </w:r>
          </w:p>
        </w:tc>
        <w:tc>
          <w:tcPr>
            <w:tcW w:w="2373" w:type="dxa"/>
          </w:tcPr>
          <w:p w:rsidR="00FC3439" w:rsidRDefault="00FC3439" w:rsidP="00FC3439">
            <w:r>
              <w:t>Observation concept id</w:t>
            </w:r>
          </w:p>
        </w:tc>
        <w:tc>
          <w:tcPr>
            <w:tcW w:w="2268" w:type="dxa"/>
          </w:tcPr>
          <w:p w:rsidR="00FC3439" w:rsidRDefault="00FC3439" w:rsidP="00FC3439">
            <w:r>
              <w:t>Value as concept id</w:t>
            </w:r>
          </w:p>
        </w:tc>
      </w:tr>
      <w:tr w:rsidR="00FC3439" w:rsidTr="00FC3439">
        <w:tc>
          <w:tcPr>
            <w:tcW w:w="1998" w:type="dxa"/>
          </w:tcPr>
          <w:p w:rsidR="00FC3439" w:rsidRDefault="00FC3439" w:rsidP="00FC3439">
            <w:r>
              <w:t>0008</w:t>
            </w:r>
          </w:p>
        </w:tc>
        <w:tc>
          <w:tcPr>
            <w:tcW w:w="2217" w:type="dxa"/>
          </w:tcPr>
          <w:p w:rsidR="00FC3439" w:rsidRDefault="00FC3439" w:rsidP="00FC3439">
            <w:r>
              <w:t>3</w:t>
            </w:r>
          </w:p>
        </w:tc>
        <w:tc>
          <w:tcPr>
            <w:tcW w:w="2373" w:type="dxa"/>
          </w:tcPr>
          <w:p w:rsidR="00FC3439" w:rsidRDefault="00FC3439" w:rsidP="00FC3439">
            <w:r w:rsidRPr="004E13F5">
              <w:t>4005823</w:t>
            </w:r>
          </w:p>
        </w:tc>
        <w:tc>
          <w:tcPr>
            <w:tcW w:w="2268" w:type="dxa"/>
          </w:tcPr>
          <w:p w:rsidR="00FC3439" w:rsidRDefault="00891913" w:rsidP="00FC3439">
            <w:r w:rsidRPr="00891913">
              <w:t>45765920</w:t>
            </w:r>
          </w:p>
        </w:tc>
      </w:tr>
      <w:tr w:rsidR="00FC3439" w:rsidTr="00FC3439">
        <w:tc>
          <w:tcPr>
            <w:tcW w:w="1998" w:type="dxa"/>
          </w:tcPr>
          <w:p w:rsidR="00FC3439" w:rsidRDefault="00FC3439" w:rsidP="00FC3439">
            <w:r>
              <w:t>00</w:t>
            </w:r>
            <w:r w:rsidR="00891913">
              <w:t>09</w:t>
            </w:r>
          </w:p>
        </w:tc>
        <w:tc>
          <w:tcPr>
            <w:tcW w:w="2217" w:type="dxa"/>
          </w:tcPr>
          <w:p w:rsidR="00FC3439" w:rsidRDefault="00CD2FA5" w:rsidP="00FC3439">
            <w:r>
              <w:t>3</w:t>
            </w:r>
          </w:p>
        </w:tc>
        <w:tc>
          <w:tcPr>
            <w:tcW w:w="2373" w:type="dxa"/>
          </w:tcPr>
          <w:p w:rsidR="00FC3439" w:rsidRPr="002260CE" w:rsidRDefault="00891913" w:rsidP="00FC3439">
            <w:r w:rsidRPr="002260CE">
              <w:t>4275495</w:t>
            </w:r>
          </w:p>
        </w:tc>
        <w:tc>
          <w:tcPr>
            <w:tcW w:w="2268" w:type="dxa"/>
          </w:tcPr>
          <w:p w:rsidR="00FC3439" w:rsidRPr="002260CE" w:rsidRDefault="00891913" w:rsidP="00FC3439">
            <w:r w:rsidRPr="00891913">
              <w:t>4144272</w:t>
            </w:r>
          </w:p>
        </w:tc>
      </w:tr>
    </w:tbl>
    <w:p w:rsidR="00891913" w:rsidRDefault="00891913" w:rsidP="00891913">
      <w:r>
        <w:t>Fact relationship</w:t>
      </w: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728"/>
        <w:gridCol w:w="1440"/>
        <w:gridCol w:w="1800"/>
        <w:gridCol w:w="1530"/>
        <w:gridCol w:w="2430"/>
      </w:tblGrid>
      <w:tr w:rsidR="00891913" w:rsidTr="00C966BE">
        <w:tc>
          <w:tcPr>
            <w:tcW w:w="1728" w:type="dxa"/>
          </w:tcPr>
          <w:p w:rsidR="00891913" w:rsidRDefault="00891913" w:rsidP="00C966BE">
            <w:r>
              <w:t>Domain_concept_id_1</w:t>
            </w:r>
          </w:p>
        </w:tc>
        <w:tc>
          <w:tcPr>
            <w:tcW w:w="1440" w:type="dxa"/>
          </w:tcPr>
          <w:p w:rsidR="00891913" w:rsidRDefault="00891913" w:rsidP="00C966BE">
            <w:r>
              <w:t>Fact_id_1</w:t>
            </w:r>
          </w:p>
        </w:tc>
        <w:tc>
          <w:tcPr>
            <w:tcW w:w="1800" w:type="dxa"/>
          </w:tcPr>
          <w:p w:rsidR="00891913" w:rsidRDefault="00891913" w:rsidP="00C966BE">
            <w:r>
              <w:t>Domain_concept_id_2</w:t>
            </w:r>
          </w:p>
        </w:tc>
        <w:tc>
          <w:tcPr>
            <w:tcW w:w="1530" w:type="dxa"/>
          </w:tcPr>
          <w:p w:rsidR="00891913" w:rsidRDefault="00891913" w:rsidP="00C966BE">
            <w:r>
              <w:t>Fact_id_2</w:t>
            </w:r>
          </w:p>
        </w:tc>
        <w:tc>
          <w:tcPr>
            <w:tcW w:w="2430" w:type="dxa"/>
          </w:tcPr>
          <w:p w:rsidR="00891913" w:rsidRPr="00B24355" w:rsidRDefault="00891913" w:rsidP="00C966BE">
            <w:pPr>
              <w:suppressAutoHyphens w:val="0"/>
              <w:spacing w:before="0" w:after="0" w:line="240" w:lineRule="auto"/>
              <w:rPr>
                <w:rFonts w:ascii="Times" w:hAnsi="Times" w:cs="Times New Roman"/>
                <w:szCs w:val="20"/>
                <w:lang w:eastAsia="en-US"/>
              </w:rPr>
            </w:pPr>
            <w:proofErr w:type="spellStart"/>
            <w:r w:rsidRPr="00B24355">
              <w:rPr>
                <w:color w:val="333333"/>
                <w:sz w:val="21"/>
                <w:szCs w:val="21"/>
                <w:shd w:val="clear" w:color="auto" w:fill="FFFFFF"/>
                <w:lang w:eastAsia="en-US"/>
              </w:rPr>
              <w:t>relationship_concept_id</w:t>
            </w:r>
            <w:proofErr w:type="spellEnd"/>
          </w:p>
          <w:p w:rsidR="00891913" w:rsidRDefault="00891913" w:rsidP="00C966BE"/>
        </w:tc>
      </w:tr>
      <w:tr w:rsidR="00891913" w:rsidTr="00C966BE">
        <w:tc>
          <w:tcPr>
            <w:tcW w:w="1728" w:type="dxa"/>
          </w:tcPr>
          <w:p w:rsidR="00891913" w:rsidRDefault="00891913" w:rsidP="00C966BE">
            <w:r>
              <w:t>27</w:t>
            </w:r>
          </w:p>
        </w:tc>
        <w:tc>
          <w:tcPr>
            <w:tcW w:w="1440" w:type="dxa"/>
          </w:tcPr>
          <w:p w:rsidR="00891913" w:rsidRDefault="00891913" w:rsidP="00C966BE">
            <w:r>
              <w:t>0008</w:t>
            </w:r>
          </w:p>
        </w:tc>
        <w:tc>
          <w:tcPr>
            <w:tcW w:w="1800" w:type="dxa"/>
          </w:tcPr>
          <w:p w:rsidR="00891913" w:rsidRDefault="00891913" w:rsidP="00C966BE">
            <w:r>
              <w:t>27</w:t>
            </w:r>
          </w:p>
        </w:tc>
        <w:tc>
          <w:tcPr>
            <w:tcW w:w="1530" w:type="dxa"/>
          </w:tcPr>
          <w:p w:rsidR="00891913" w:rsidRDefault="00891913" w:rsidP="00C966BE">
            <w:r>
              <w:t>000</w:t>
            </w:r>
            <w:r w:rsidR="00931454">
              <w:t>9</w:t>
            </w:r>
          </w:p>
        </w:tc>
        <w:tc>
          <w:tcPr>
            <w:tcW w:w="2430" w:type="dxa"/>
          </w:tcPr>
          <w:p w:rsidR="00891913" w:rsidRDefault="00891913" w:rsidP="00C966BE">
            <w:r>
              <w:t>0</w:t>
            </w:r>
          </w:p>
        </w:tc>
      </w:tr>
    </w:tbl>
    <w:p w:rsidR="00891913" w:rsidRDefault="00C966BE" w:rsidP="00891913">
      <w:r>
        <w:t>Example 4</w:t>
      </w:r>
      <w:r w:rsidR="00891913">
        <w:t>:</w:t>
      </w:r>
    </w:p>
    <w:p w:rsidR="002260CE" w:rsidRDefault="00B63E63">
      <w:r>
        <w:t xml:space="preserve">Patient 4 is a light </w:t>
      </w:r>
      <w:r w:rsidR="00891913">
        <w:t>cigar smoker and has no information about non-smoked tobacco use</w:t>
      </w:r>
    </w:p>
    <w:p w:rsidR="00891913" w:rsidRDefault="00891913" w:rsidP="00891913">
      <w:r>
        <w:t>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217"/>
        <w:gridCol w:w="2373"/>
        <w:gridCol w:w="2268"/>
      </w:tblGrid>
      <w:tr w:rsidR="00891913" w:rsidTr="00C966BE">
        <w:tc>
          <w:tcPr>
            <w:tcW w:w="1998" w:type="dxa"/>
          </w:tcPr>
          <w:p w:rsidR="00891913" w:rsidRDefault="00891913" w:rsidP="00C966BE">
            <w:r>
              <w:lastRenderedPageBreak/>
              <w:t>Observation ID</w:t>
            </w:r>
          </w:p>
        </w:tc>
        <w:tc>
          <w:tcPr>
            <w:tcW w:w="2217" w:type="dxa"/>
          </w:tcPr>
          <w:p w:rsidR="00891913" w:rsidRDefault="00891913" w:rsidP="00C966BE">
            <w:r>
              <w:t>Person ID</w:t>
            </w:r>
          </w:p>
        </w:tc>
        <w:tc>
          <w:tcPr>
            <w:tcW w:w="2373" w:type="dxa"/>
          </w:tcPr>
          <w:p w:rsidR="00891913" w:rsidRDefault="00891913" w:rsidP="00C966BE">
            <w:r>
              <w:t>Observation concept id</w:t>
            </w:r>
          </w:p>
        </w:tc>
        <w:tc>
          <w:tcPr>
            <w:tcW w:w="2268" w:type="dxa"/>
          </w:tcPr>
          <w:p w:rsidR="00891913" w:rsidRDefault="00891913" w:rsidP="00C966BE">
            <w:r>
              <w:t>Value as concept id</w:t>
            </w:r>
          </w:p>
        </w:tc>
      </w:tr>
      <w:tr w:rsidR="00891913" w:rsidTr="00C966BE">
        <w:tc>
          <w:tcPr>
            <w:tcW w:w="1998" w:type="dxa"/>
          </w:tcPr>
          <w:p w:rsidR="00891913" w:rsidRDefault="00891913" w:rsidP="00C966BE">
            <w:r>
              <w:t>0010</w:t>
            </w:r>
          </w:p>
        </w:tc>
        <w:tc>
          <w:tcPr>
            <w:tcW w:w="2217" w:type="dxa"/>
          </w:tcPr>
          <w:p w:rsidR="00891913" w:rsidRDefault="00891913" w:rsidP="00C966BE">
            <w:r>
              <w:t>4</w:t>
            </w:r>
          </w:p>
        </w:tc>
        <w:tc>
          <w:tcPr>
            <w:tcW w:w="2373" w:type="dxa"/>
          </w:tcPr>
          <w:p w:rsidR="00891913" w:rsidRDefault="00891913" w:rsidP="00C966BE">
            <w:r w:rsidRPr="004E13F5">
              <w:t>4005823</w:t>
            </w:r>
          </w:p>
        </w:tc>
        <w:tc>
          <w:tcPr>
            <w:tcW w:w="2268" w:type="dxa"/>
          </w:tcPr>
          <w:p w:rsidR="00891913" w:rsidRDefault="00B63E63" w:rsidP="00C966BE">
            <w:r w:rsidRPr="00B63E63">
              <w:t>4005823</w:t>
            </w:r>
          </w:p>
        </w:tc>
      </w:tr>
      <w:tr w:rsidR="00891913" w:rsidTr="00C966BE">
        <w:tc>
          <w:tcPr>
            <w:tcW w:w="1998" w:type="dxa"/>
          </w:tcPr>
          <w:p w:rsidR="00891913" w:rsidRDefault="00891913" w:rsidP="00C966BE">
            <w:r>
              <w:t>0011</w:t>
            </w:r>
          </w:p>
        </w:tc>
        <w:tc>
          <w:tcPr>
            <w:tcW w:w="2217" w:type="dxa"/>
          </w:tcPr>
          <w:p w:rsidR="00891913" w:rsidRDefault="00891913" w:rsidP="00C966BE">
            <w:r>
              <w:t>4</w:t>
            </w:r>
          </w:p>
        </w:tc>
        <w:tc>
          <w:tcPr>
            <w:tcW w:w="2373" w:type="dxa"/>
          </w:tcPr>
          <w:p w:rsidR="00891913" w:rsidRPr="002260CE" w:rsidRDefault="00B63E63" w:rsidP="00C966BE">
            <w:r w:rsidRPr="00B63E63">
              <w:t>4219336</w:t>
            </w:r>
          </w:p>
        </w:tc>
        <w:tc>
          <w:tcPr>
            <w:tcW w:w="2268" w:type="dxa"/>
          </w:tcPr>
          <w:p w:rsidR="00891913" w:rsidRPr="002260CE" w:rsidRDefault="00B63E63" w:rsidP="00C966BE">
            <w:r w:rsidRPr="00B63E63">
              <w:t>4132133</w:t>
            </w:r>
          </w:p>
        </w:tc>
      </w:tr>
      <w:tr w:rsidR="00C966BE" w:rsidTr="00C966BE">
        <w:tc>
          <w:tcPr>
            <w:tcW w:w="1998" w:type="dxa"/>
          </w:tcPr>
          <w:p w:rsidR="00C966BE" w:rsidRDefault="00C966BE" w:rsidP="00C966BE">
            <w:r>
              <w:t>0012</w:t>
            </w:r>
          </w:p>
        </w:tc>
        <w:tc>
          <w:tcPr>
            <w:tcW w:w="2217" w:type="dxa"/>
          </w:tcPr>
          <w:p w:rsidR="00C966BE" w:rsidRDefault="00C966BE" w:rsidP="00C966BE">
            <w:r>
              <w:t>4</w:t>
            </w:r>
          </w:p>
        </w:tc>
        <w:tc>
          <w:tcPr>
            <w:tcW w:w="2373" w:type="dxa"/>
          </w:tcPr>
          <w:p w:rsidR="00C966BE" w:rsidRPr="002260CE" w:rsidRDefault="00B63E63" w:rsidP="00C966BE">
            <w:r w:rsidRPr="00B63E63">
              <w:t>4219336</w:t>
            </w:r>
          </w:p>
        </w:tc>
        <w:tc>
          <w:tcPr>
            <w:tcW w:w="2268" w:type="dxa"/>
          </w:tcPr>
          <w:p w:rsidR="00C966BE" w:rsidRPr="00C966BE" w:rsidRDefault="00C966BE" w:rsidP="00C966BE">
            <w:r>
              <w:t>[TBD] (no information about of non-smoked tobacco use)</w:t>
            </w:r>
          </w:p>
        </w:tc>
      </w:tr>
      <w:tr w:rsidR="00B63E63" w:rsidTr="00C966BE">
        <w:tc>
          <w:tcPr>
            <w:tcW w:w="1998" w:type="dxa"/>
          </w:tcPr>
          <w:p w:rsidR="00B63E63" w:rsidRDefault="00B63E63" w:rsidP="00C966BE">
            <w:r>
              <w:t>0013</w:t>
            </w:r>
          </w:p>
        </w:tc>
        <w:tc>
          <w:tcPr>
            <w:tcW w:w="2217" w:type="dxa"/>
          </w:tcPr>
          <w:p w:rsidR="00B63E63" w:rsidRDefault="00B63E63" w:rsidP="00C966BE">
            <w:r>
              <w:t>4</w:t>
            </w:r>
          </w:p>
        </w:tc>
        <w:tc>
          <w:tcPr>
            <w:tcW w:w="2373" w:type="dxa"/>
          </w:tcPr>
          <w:p w:rsidR="00B63E63" w:rsidRPr="00B63E63" w:rsidRDefault="00B63E63" w:rsidP="00C966BE">
            <w:r w:rsidRPr="00B63E63">
              <w:t>4275495</w:t>
            </w:r>
          </w:p>
        </w:tc>
        <w:tc>
          <w:tcPr>
            <w:tcW w:w="2268" w:type="dxa"/>
          </w:tcPr>
          <w:p w:rsidR="00B63E63" w:rsidRDefault="00B63E63" w:rsidP="00C966BE">
            <w:r w:rsidRPr="00B63E63">
              <w:t>4209585</w:t>
            </w:r>
          </w:p>
        </w:tc>
      </w:tr>
    </w:tbl>
    <w:p w:rsidR="00B63E63" w:rsidRDefault="00B63E63" w:rsidP="00B63E63">
      <w:r>
        <w:t>Fact relationship</w:t>
      </w: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728"/>
        <w:gridCol w:w="1440"/>
        <w:gridCol w:w="1800"/>
        <w:gridCol w:w="1530"/>
        <w:gridCol w:w="2430"/>
      </w:tblGrid>
      <w:tr w:rsidR="00B63E63" w:rsidTr="001348E8">
        <w:tc>
          <w:tcPr>
            <w:tcW w:w="1728" w:type="dxa"/>
          </w:tcPr>
          <w:p w:rsidR="00B63E63" w:rsidRDefault="00B63E63" w:rsidP="001348E8">
            <w:r>
              <w:t>Domain_concept_id_1</w:t>
            </w:r>
          </w:p>
        </w:tc>
        <w:tc>
          <w:tcPr>
            <w:tcW w:w="1440" w:type="dxa"/>
          </w:tcPr>
          <w:p w:rsidR="00B63E63" w:rsidRDefault="00B63E63" w:rsidP="001348E8">
            <w:r>
              <w:t>Fact_id_1</w:t>
            </w:r>
          </w:p>
        </w:tc>
        <w:tc>
          <w:tcPr>
            <w:tcW w:w="1800" w:type="dxa"/>
          </w:tcPr>
          <w:p w:rsidR="00B63E63" w:rsidRDefault="00B63E63" w:rsidP="001348E8">
            <w:r>
              <w:t>Domain_concept_id_2</w:t>
            </w:r>
          </w:p>
        </w:tc>
        <w:tc>
          <w:tcPr>
            <w:tcW w:w="1530" w:type="dxa"/>
          </w:tcPr>
          <w:p w:rsidR="00B63E63" w:rsidRDefault="00B63E63" w:rsidP="001348E8">
            <w:r>
              <w:t>Fact_id_2</w:t>
            </w:r>
          </w:p>
        </w:tc>
        <w:tc>
          <w:tcPr>
            <w:tcW w:w="2430" w:type="dxa"/>
          </w:tcPr>
          <w:p w:rsidR="00B63E63" w:rsidRPr="00B24355" w:rsidRDefault="00B63E63" w:rsidP="001348E8">
            <w:pPr>
              <w:suppressAutoHyphens w:val="0"/>
              <w:spacing w:before="0" w:after="0" w:line="240" w:lineRule="auto"/>
              <w:rPr>
                <w:rFonts w:ascii="Times" w:hAnsi="Times" w:cs="Times New Roman"/>
                <w:szCs w:val="20"/>
                <w:lang w:eastAsia="en-US"/>
              </w:rPr>
            </w:pPr>
            <w:proofErr w:type="spellStart"/>
            <w:r w:rsidRPr="00B24355">
              <w:rPr>
                <w:color w:val="333333"/>
                <w:sz w:val="21"/>
                <w:szCs w:val="21"/>
                <w:shd w:val="clear" w:color="auto" w:fill="FFFFFF"/>
                <w:lang w:eastAsia="en-US"/>
              </w:rPr>
              <w:t>relationship_concept_id</w:t>
            </w:r>
            <w:proofErr w:type="spellEnd"/>
          </w:p>
          <w:p w:rsidR="00B63E63" w:rsidRDefault="00B63E63" w:rsidP="001348E8"/>
        </w:tc>
      </w:tr>
      <w:tr w:rsidR="00B63E63" w:rsidTr="001348E8">
        <w:tc>
          <w:tcPr>
            <w:tcW w:w="1728" w:type="dxa"/>
          </w:tcPr>
          <w:p w:rsidR="00B63E63" w:rsidRDefault="00B63E63" w:rsidP="001348E8">
            <w:r>
              <w:t>27</w:t>
            </w:r>
          </w:p>
        </w:tc>
        <w:tc>
          <w:tcPr>
            <w:tcW w:w="1440" w:type="dxa"/>
          </w:tcPr>
          <w:p w:rsidR="00B63E63" w:rsidRDefault="00B63E63" w:rsidP="001348E8">
            <w:r>
              <w:t>0010</w:t>
            </w:r>
          </w:p>
        </w:tc>
        <w:tc>
          <w:tcPr>
            <w:tcW w:w="1800" w:type="dxa"/>
          </w:tcPr>
          <w:p w:rsidR="00B63E63" w:rsidRDefault="00B63E63" w:rsidP="001348E8">
            <w:r>
              <w:t>27</w:t>
            </w:r>
          </w:p>
        </w:tc>
        <w:tc>
          <w:tcPr>
            <w:tcW w:w="1530" w:type="dxa"/>
          </w:tcPr>
          <w:p w:rsidR="00B63E63" w:rsidRDefault="00B63E63" w:rsidP="001348E8">
            <w:r>
              <w:t>0011</w:t>
            </w:r>
          </w:p>
        </w:tc>
        <w:tc>
          <w:tcPr>
            <w:tcW w:w="2430" w:type="dxa"/>
          </w:tcPr>
          <w:p w:rsidR="00B63E63" w:rsidRDefault="00B63E63" w:rsidP="001348E8">
            <w:r>
              <w:t>0</w:t>
            </w:r>
          </w:p>
        </w:tc>
      </w:tr>
      <w:tr w:rsidR="00B63E63" w:rsidTr="001348E8">
        <w:tc>
          <w:tcPr>
            <w:tcW w:w="1728" w:type="dxa"/>
          </w:tcPr>
          <w:p w:rsidR="00B63E63" w:rsidRDefault="00B63E63" w:rsidP="001348E8">
            <w:r>
              <w:t>27</w:t>
            </w:r>
          </w:p>
        </w:tc>
        <w:tc>
          <w:tcPr>
            <w:tcW w:w="1440" w:type="dxa"/>
          </w:tcPr>
          <w:p w:rsidR="00B63E63" w:rsidRDefault="00B63E63" w:rsidP="001348E8">
            <w:r>
              <w:t>0010</w:t>
            </w:r>
          </w:p>
        </w:tc>
        <w:tc>
          <w:tcPr>
            <w:tcW w:w="1800" w:type="dxa"/>
          </w:tcPr>
          <w:p w:rsidR="00B63E63" w:rsidRDefault="00B63E63" w:rsidP="001348E8">
            <w:r>
              <w:t>27</w:t>
            </w:r>
          </w:p>
        </w:tc>
        <w:tc>
          <w:tcPr>
            <w:tcW w:w="1530" w:type="dxa"/>
          </w:tcPr>
          <w:p w:rsidR="00B63E63" w:rsidRDefault="00B63E63" w:rsidP="001348E8">
            <w:r>
              <w:t>0012</w:t>
            </w:r>
          </w:p>
        </w:tc>
        <w:tc>
          <w:tcPr>
            <w:tcW w:w="2430" w:type="dxa"/>
          </w:tcPr>
          <w:p w:rsidR="00B63E63" w:rsidRDefault="00B63E63" w:rsidP="001348E8">
            <w:r>
              <w:t>0</w:t>
            </w:r>
          </w:p>
        </w:tc>
      </w:tr>
      <w:tr w:rsidR="00B63E63" w:rsidTr="001348E8">
        <w:tc>
          <w:tcPr>
            <w:tcW w:w="1728" w:type="dxa"/>
          </w:tcPr>
          <w:p w:rsidR="00B63E63" w:rsidRDefault="00B63E63" w:rsidP="001348E8">
            <w:r>
              <w:t>27</w:t>
            </w:r>
          </w:p>
        </w:tc>
        <w:tc>
          <w:tcPr>
            <w:tcW w:w="1440" w:type="dxa"/>
          </w:tcPr>
          <w:p w:rsidR="00B63E63" w:rsidRDefault="00B63E63" w:rsidP="001348E8">
            <w:r>
              <w:t>0010</w:t>
            </w:r>
          </w:p>
        </w:tc>
        <w:tc>
          <w:tcPr>
            <w:tcW w:w="1800" w:type="dxa"/>
          </w:tcPr>
          <w:p w:rsidR="00B63E63" w:rsidRDefault="00B63E63" w:rsidP="001348E8">
            <w:r>
              <w:t>27</w:t>
            </w:r>
          </w:p>
        </w:tc>
        <w:tc>
          <w:tcPr>
            <w:tcW w:w="1530" w:type="dxa"/>
          </w:tcPr>
          <w:p w:rsidR="00B63E63" w:rsidRDefault="00B63E63" w:rsidP="001348E8">
            <w:r>
              <w:t>0013</w:t>
            </w:r>
          </w:p>
        </w:tc>
        <w:tc>
          <w:tcPr>
            <w:tcW w:w="2430" w:type="dxa"/>
          </w:tcPr>
          <w:p w:rsidR="00B63E63" w:rsidRDefault="00B63E63" w:rsidP="001348E8">
            <w:r>
              <w:t>0</w:t>
            </w:r>
          </w:p>
        </w:tc>
      </w:tr>
    </w:tbl>
    <w:p w:rsidR="00891913" w:rsidRDefault="00891913"/>
    <w:sectPr w:rsidR="00891913" w:rsidSect="008C0F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71E16"/>
    <w:multiLevelType w:val="hybridMultilevel"/>
    <w:tmpl w:val="3EEC7920"/>
    <w:lvl w:ilvl="0" w:tplc="BFA0F7E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n Torok">
    <w15:presenceInfo w15:providerId="Windows Live" w15:userId="2305992e15a2dd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B79D9"/>
    <w:rsid w:val="000B25E1"/>
    <w:rsid w:val="001348E8"/>
    <w:rsid w:val="001C4124"/>
    <w:rsid w:val="001F14E8"/>
    <w:rsid w:val="002146A3"/>
    <w:rsid w:val="002260CE"/>
    <w:rsid w:val="00290C65"/>
    <w:rsid w:val="003025AF"/>
    <w:rsid w:val="003F792E"/>
    <w:rsid w:val="00482EDF"/>
    <w:rsid w:val="004E13F5"/>
    <w:rsid w:val="0055370A"/>
    <w:rsid w:val="0057238D"/>
    <w:rsid w:val="006618F0"/>
    <w:rsid w:val="0069633B"/>
    <w:rsid w:val="006A39F9"/>
    <w:rsid w:val="006C5C23"/>
    <w:rsid w:val="007359B9"/>
    <w:rsid w:val="00753866"/>
    <w:rsid w:val="00891913"/>
    <w:rsid w:val="008A24BB"/>
    <w:rsid w:val="008C0F97"/>
    <w:rsid w:val="008F72BE"/>
    <w:rsid w:val="00931454"/>
    <w:rsid w:val="0093284D"/>
    <w:rsid w:val="00954750"/>
    <w:rsid w:val="00956D9C"/>
    <w:rsid w:val="00A22D17"/>
    <w:rsid w:val="00A37005"/>
    <w:rsid w:val="00AC6BE8"/>
    <w:rsid w:val="00B07E6F"/>
    <w:rsid w:val="00B140E4"/>
    <w:rsid w:val="00B24355"/>
    <w:rsid w:val="00B329AC"/>
    <w:rsid w:val="00B63E63"/>
    <w:rsid w:val="00C1029B"/>
    <w:rsid w:val="00C4482A"/>
    <w:rsid w:val="00C966BE"/>
    <w:rsid w:val="00CD2FA5"/>
    <w:rsid w:val="00CE1496"/>
    <w:rsid w:val="00D03FF9"/>
    <w:rsid w:val="00D94C41"/>
    <w:rsid w:val="00E31C04"/>
    <w:rsid w:val="00E716FD"/>
    <w:rsid w:val="00E90406"/>
    <w:rsid w:val="00EB79D9"/>
    <w:rsid w:val="00F06C83"/>
    <w:rsid w:val="00F10296"/>
    <w:rsid w:val="00FC03EC"/>
    <w:rsid w:val="00FC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DFA7C"/>
  <w15:docId w15:val="{2C5AE8B0-EF00-4594-B317-FB311C5A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6BE8"/>
    <w:pPr>
      <w:suppressAutoHyphens/>
      <w:spacing w:before="60" w:after="120" w:line="240" w:lineRule="atLeast"/>
    </w:pPr>
    <w:rPr>
      <w:rFonts w:ascii="Arial" w:eastAsia="Times New Roman" w:hAnsi="Arial" w:cs="Arial"/>
      <w:sz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DF"/>
    <w:pPr>
      <w:ind w:left="720"/>
      <w:contextualSpacing/>
    </w:pPr>
  </w:style>
  <w:style w:type="table" w:styleId="TableGrid">
    <w:name w:val="Table Grid"/>
    <w:basedOn w:val="TableNormal"/>
    <w:uiPriority w:val="59"/>
    <w:rsid w:val="004E1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16F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6FD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6FD"/>
    <w:rPr>
      <w:rFonts w:ascii="Arial" w:eastAsia="Times New Roman" w:hAnsi="Arial" w:cs="Arial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FD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6FD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FD"/>
    <w:rPr>
      <w:rFonts w:ascii="Lucida Grande" w:eastAsia="Times New Roman" w:hAnsi="Lucida Grande" w:cs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Ong</dc:creator>
  <cp:keywords/>
  <dc:description/>
  <cp:lastModifiedBy>Don Torok</cp:lastModifiedBy>
  <cp:revision>12</cp:revision>
  <cp:lastPrinted>2015-08-25T18:48:00Z</cp:lastPrinted>
  <dcterms:created xsi:type="dcterms:W3CDTF">2015-08-25T21:55:00Z</dcterms:created>
  <dcterms:modified xsi:type="dcterms:W3CDTF">2016-05-12T19:14:00Z</dcterms:modified>
</cp:coreProperties>
</file>