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D41D2" w14:textId="77777777" w:rsidR="003C0214" w:rsidRDefault="00552337" w:rsidP="00061AFF">
      <w:pPr>
        <w:jc w:val="center"/>
        <w:rPr>
          <w:rFonts w:ascii="Times New Roman" w:hAnsi="Times New Roman"/>
          <w:b/>
          <w:sz w:val="36"/>
          <w:szCs w:val="36"/>
        </w:rPr>
      </w:pPr>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D52308">
        <w:rPr>
          <w:rFonts w:ascii="Times New Roman" w:hAnsi="Times New Roman"/>
          <w:b/>
          <w:sz w:val="36"/>
          <w:szCs w:val="36"/>
        </w:rPr>
        <w:t>5</w:t>
      </w:r>
      <w:r w:rsidRPr="005F3DB0">
        <w:rPr>
          <w:rFonts w:ascii="Times New Roman" w:hAnsi="Times New Roman"/>
          <w:b/>
          <w:sz w:val="36"/>
          <w:szCs w:val="36"/>
        </w:rPr>
        <w:t>.0</w:t>
      </w:r>
      <w:r w:rsidR="004C43B6" w:rsidRPr="005F3DB0">
        <w:rPr>
          <w:rFonts w:ascii="Times New Roman" w:hAnsi="Times New Roman"/>
          <w:b/>
          <w:sz w:val="36"/>
          <w:szCs w:val="36"/>
        </w:rPr>
        <w:t xml:space="preserve"> </w:t>
      </w:r>
    </w:p>
    <w:p w14:paraId="2AE2D8F3" w14:textId="77777777" w:rsidR="00552337" w:rsidRPr="005F3DB0" w:rsidRDefault="004C43B6" w:rsidP="00061AFF">
      <w:pPr>
        <w:jc w:val="center"/>
        <w:rPr>
          <w:rFonts w:ascii="Times New Roman" w:hAnsi="Times New Roman"/>
          <w:b/>
          <w:sz w:val="36"/>
          <w:szCs w:val="36"/>
        </w:rPr>
      </w:pPr>
      <w:r w:rsidRPr="005F3DB0">
        <w:rPr>
          <w:rFonts w:ascii="Times New Roman" w:hAnsi="Times New Roman"/>
          <w:b/>
          <w:sz w:val="36"/>
          <w:szCs w:val="36"/>
        </w:rPr>
        <w:t>to Support PCORnet Requirements</w:t>
      </w:r>
    </w:p>
    <w:p w14:paraId="5BA9BCF0" w14:textId="77777777" w:rsidR="00CC2FD8"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D92AAD">
        <w:rPr>
          <w:rFonts w:ascii="Times New Roman" w:hAnsi="Times New Roman"/>
        </w:rPr>
        <w:t>March 31</w:t>
      </w:r>
      <w:r w:rsidR="00011DF8">
        <w:rPr>
          <w:rFonts w:ascii="Times New Roman" w:hAnsi="Times New Roman"/>
        </w:rPr>
        <w:t>, 2016</w:t>
      </w:r>
    </w:p>
    <w:p w14:paraId="19C23B26" w14:textId="77777777" w:rsidR="002B7655" w:rsidRDefault="002B7655" w:rsidP="00061AFF">
      <w:pPr>
        <w:jc w:val="center"/>
        <w:rPr>
          <w:rFonts w:ascii="Times New Roman" w:hAnsi="Times New Roman"/>
        </w:rPr>
      </w:pPr>
    </w:p>
    <w:p w14:paraId="4B63F33A" w14:textId="77777777" w:rsidR="002B7655" w:rsidRDefault="002B7655" w:rsidP="00061AFF">
      <w:pPr>
        <w:jc w:val="center"/>
        <w:rPr>
          <w:rFonts w:ascii="Times New Roman" w:hAnsi="Times New Roman"/>
        </w:rPr>
      </w:pPr>
    </w:p>
    <w:tbl>
      <w:tblPr>
        <w:tblStyle w:val="TableGrid"/>
        <w:tblW w:w="0" w:type="auto"/>
        <w:tblLook w:val="04A0" w:firstRow="1" w:lastRow="0" w:firstColumn="1" w:lastColumn="0" w:noHBand="0" w:noVBand="1"/>
      </w:tblPr>
      <w:tblGrid>
        <w:gridCol w:w="1098"/>
        <w:gridCol w:w="1109"/>
        <w:gridCol w:w="1976"/>
        <w:gridCol w:w="8813"/>
      </w:tblGrid>
      <w:tr w:rsidR="0070508E" w14:paraId="56992BF7" w14:textId="77777777" w:rsidTr="0070508E">
        <w:tc>
          <w:tcPr>
            <w:tcW w:w="1098" w:type="dxa"/>
          </w:tcPr>
          <w:p w14:paraId="5476CA6A"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Version</w:t>
            </w:r>
          </w:p>
        </w:tc>
        <w:tc>
          <w:tcPr>
            <w:tcW w:w="1080" w:type="dxa"/>
          </w:tcPr>
          <w:p w14:paraId="6C40363F"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Date</w:t>
            </w:r>
          </w:p>
        </w:tc>
        <w:tc>
          <w:tcPr>
            <w:tcW w:w="1980" w:type="dxa"/>
          </w:tcPr>
          <w:p w14:paraId="766E04BF"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Author</w:t>
            </w:r>
          </w:p>
        </w:tc>
        <w:tc>
          <w:tcPr>
            <w:tcW w:w="8838" w:type="dxa"/>
          </w:tcPr>
          <w:p w14:paraId="75B908F2" w14:textId="77777777"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Changes</w:t>
            </w:r>
          </w:p>
        </w:tc>
      </w:tr>
      <w:tr w:rsidR="0070508E" w14:paraId="15C82656" w14:textId="77777777" w:rsidTr="0070508E">
        <w:tc>
          <w:tcPr>
            <w:tcW w:w="1098" w:type="dxa"/>
          </w:tcPr>
          <w:p w14:paraId="4D388CE7"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1.0</w:t>
            </w:r>
          </w:p>
        </w:tc>
        <w:tc>
          <w:tcPr>
            <w:tcW w:w="1080" w:type="dxa"/>
          </w:tcPr>
          <w:p w14:paraId="0D826285"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3/3/2016</w:t>
            </w:r>
          </w:p>
        </w:tc>
        <w:tc>
          <w:tcPr>
            <w:tcW w:w="1980" w:type="dxa"/>
          </w:tcPr>
          <w:p w14:paraId="5E0A51AB"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14:paraId="4CEC06A8" w14:textId="77777777"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Initial document for OMOP v5 to PCORnet v3</w:t>
            </w:r>
          </w:p>
        </w:tc>
      </w:tr>
      <w:tr w:rsidR="00D747C7" w14:paraId="3A0397D7" w14:textId="77777777" w:rsidTr="0070508E">
        <w:tc>
          <w:tcPr>
            <w:tcW w:w="1098" w:type="dxa"/>
          </w:tcPr>
          <w:p w14:paraId="3A7379C6" w14:textId="77777777"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2.0</w:t>
            </w:r>
          </w:p>
        </w:tc>
        <w:tc>
          <w:tcPr>
            <w:tcW w:w="1080" w:type="dxa"/>
          </w:tcPr>
          <w:p w14:paraId="7B13742C" w14:textId="77777777"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3/31/2016</w:t>
            </w:r>
          </w:p>
        </w:tc>
        <w:tc>
          <w:tcPr>
            <w:tcW w:w="1980" w:type="dxa"/>
          </w:tcPr>
          <w:p w14:paraId="345CB49F" w14:textId="77777777"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Don Torok</w:t>
            </w:r>
          </w:p>
        </w:tc>
        <w:tc>
          <w:tcPr>
            <w:tcW w:w="8838" w:type="dxa"/>
          </w:tcPr>
          <w:p w14:paraId="6389FC52" w14:textId="77777777" w:rsidR="00D747C7" w:rsidRDefault="00D747C7" w:rsidP="00DD230B">
            <w:pPr>
              <w:spacing w:after="0" w:line="240" w:lineRule="auto"/>
              <w:rPr>
                <w:rFonts w:ascii="Times New Roman" w:hAnsi="Times New Roman"/>
                <w:sz w:val="22"/>
                <w:szCs w:val="22"/>
              </w:rPr>
            </w:pPr>
            <w:r w:rsidRPr="00D92AAD">
              <w:rPr>
                <w:rFonts w:ascii="Times New Roman" w:hAnsi="Times New Roman"/>
                <w:sz w:val="22"/>
                <w:szCs w:val="22"/>
              </w:rPr>
              <w:t xml:space="preserve">Move </w:t>
            </w:r>
            <w:r w:rsidR="00DD230B">
              <w:rPr>
                <w:rFonts w:ascii="Times New Roman" w:hAnsi="Times New Roman"/>
                <w:sz w:val="22"/>
                <w:szCs w:val="22"/>
              </w:rPr>
              <w:t xml:space="preserve">items previously </w:t>
            </w:r>
            <w:r w:rsidRPr="00D92AAD">
              <w:rPr>
                <w:rFonts w:ascii="Times New Roman" w:hAnsi="Times New Roman"/>
                <w:sz w:val="22"/>
                <w:szCs w:val="22"/>
              </w:rPr>
              <w:t>stored</w:t>
            </w:r>
            <w:r w:rsidR="00DD230B">
              <w:rPr>
                <w:rFonts w:ascii="Times New Roman" w:hAnsi="Times New Roman"/>
                <w:sz w:val="22"/>
                <w:szCs w:val="22"/>
              </w:rPr>
              <w:t xml:space="preserve"> in the observation table:</w:t>
            </w:r>
          </w:p>
          <w:p w14:paraId="3FA1B759" w14:textId="77777777" w:rsidR="00DD230B" w:rsidRPr="00D92AAD" w:rsidRDefault="00DD230B" w:rsidP="007C709B">
            <w:pPr>
              <w:spacing w:after="0" w:line="240" w:lineRule="auto"/>
              <w:rPr>
                <w:rFonts w:ascii="Times New Roman" w:hAnsi="Times New Roman"/>
                <w:sz w:val="22"/>
                <w:szCs w:val="22"/>
              </w:rPr>
            </w:pPr>
          </w:p>
        </w:tc>
      </w:tr>
      <w:tr w:rsidR="008E196B" w14:paraId="514E4EE0" w14:textId="77777777" w:rsidTr="0070508E">
        <w:tc>
          <w:tcPr>
            <w:tcW w:w="1098" w:type="dxa"/>
          </w:tcPr>
          <w:p w14:paraId="36E4EA06" w14:textId="77777777"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2.1</w:t>
            </w:r>
          </w:p>
        </w:tc>
        <w:tc>
          <w:tcPr>
            <w:tcW w:w="1080" w:type="dxa"/>
          </w:tcPr>
          <w:p w14:paraId="06F2B6A2" w14:textId="77777777"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4/7/2016</w:t>
            </w:r>
          </w:p>
        </w:tc>
        <w:tc>
          <w:tcPr>
            <w:tcW w:w="1980" w:type="dxa"/>
          </w:tcPr>
          <w:p w14:paraId="28551F26" w14:textId="77777777"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Don Torok</w:t>
            </w:r>
          </w:p>
        </w:tc>
        <w:tc>
          <w:tcPr>
            <w:tcW w:w="8838" w:type="dxa"/>
          </w:tcPr>
          <w:p w14:paraId="6498B46B" w14:textId="77777777" w:rsidR="008E196B" w:rsidRPr="00D92AAD" w:rsidRDefault="008E196B" w:rsidP="00DD230B">
            <w:pPr>
              <w:spacing w:after="0" w:line="240" w:lineRule="auto"/>
              <w:rPr>
                <w:rFonts w:ascii="Times New Roman" w:hAnsi="Times New Roman"/>
                <w:sz w:val="22"/>
                <w:szCs w:val="22"/>
              </w:rPr>
            </w:pPr>
            <w:r>
              <w:rPr>
                <w:rFonts w:ascii="Times New Roman" w:hAnsi="Times New Roman"/>
                <w:sz w:val="22"/>
                <w:szCs w:val="22"/>
              </w:rPr>
              <w:t>Move DRG to Cost Table</w:t>
            </w:r>
          </w:p>
        </w:tc>
      </w:tr>
      <w:tr w:rsidR="004327DD" w14:paraId="06FBDA83" w14:textId="77777777" w:rsidTr="0070508E">
        <w:trPr>
          <w:ins w:id="0" w:author="Don Torok" w:date="2016-07-21T15:58:00Z"/>
        </w:trPr>
        <w:tc>
          <w:tcPr>
            <w:tcW w:w="1098" w:type="dxa"/>
          </w:tcPr>
          <w:p w14:paraId="7520BECA" w14:textId="2A12193A" w:rsidR="004327DD" w:rsidRDefault="004327DD">
            <w:pPr>
              <w:spacing w:after="0" w:line="240" w:lineRule="auto"/>
              <w:rPr>
                <w:ins w:id="1" w:author="Don Torok" w:date="2016-07-21T15:58:00Z"/>
                <w:rFonts w:ascii="Times New Roman" w:hAnsi="Times New Roman"/>
                <w:sz w:val="22"/>
                <w:szCs w:val="22"/>
              </w:rPr>
            </w:pPr>
            <w:ins w:id="2" w:author="Don Torok" w:date="2016-07-21T15:58:00Z">
              <w:r>
                <w:rPr>
                  <w:rFonts w:ascii="Times New Roman" w:hAnsi="Times New Roman"/>
                  <w:sz w:val="22"/>
                  <w:szCs w:val="22"/>
                </w:rPr>
                <w:t>2.1.1</w:t>
              </w:r>
            </w:ins>
          </w:p>
        </w:tc>
        <w:tc>
          <w:tcPr>
            <w:tcW w:w="1080" w:type="dxa"/>
          </w:tcPr>
          <w:p w14:paraId="0444461F" w14:textId="54759941" w:rsidR="004327DD" w:rsidRDefault="004327DD">
            <w:pPr>
              <w:spacing w:after="0" w:line="240" w:lineRule="auto"/>
              <w:rPr>
                <w:ins w:id="3" w:author="Don Torok" w:date="2016-07-21T15:58:00Z"/>
                <w:rFonts w:ascii="Times New Roman" w:hAnsi="Times New Roman"/>
                <w:sz w:val="22"/>
                <w:szCs w:val="22"/>
              </w:rPr>
            </w:pPr>
            <w:ins w:id="4" w:author="Don Torok" w:date="2016-07-21T15:58:00Z">
              <w:r>
                <w:rPr>
                  <w:rFonts w:ascii="Times New Roman" w:hAnsi="Times New Roman"/>
                  <w:sz w:val="22"/>
                  <w:szCs w:val="22"/>
                </w:rPr>
                <w:t>7/21/2016</w:t>
              </w:r>
            </w:ins>
          </w:p>
        </w:tc>
        <w:tc>
          <w:tcPr>
            <w:tcW w:w="1980" w:type="dxa"/>
          </w:tcPr>
          <w:p w14:paraId="4A42B4C1" w14:textId="6CA5AF2F" w:rsidR="004327DD" w:rsidRDefault="004327DD">
            <w:pPr>
              <w:spacing w:after="0" w:line="240" w:lineRule="auto"/>
              <w:rPr>
                <w:ins w:id="5" w:author="Don Torok" w:date="2016-07-21T15:58:00Z"/>
                <w:rFonts w:ascii="Times New Roman" w:hAnsi="Times New Roman"/>
                <w:sz w:val="22"/>
                <w:szCs w:val="22"/>
              </w:rPr>
            </w:pPr>
            <w:ins w:id="6" w:author="Don Torok" w:date="2016-07-21T15:59:00Z">
              <w:r>
                <w:rPr>
                  <w:rFonts w:ascii="Times New Roman" w:hAnsi="Times New Roman"/>
                  <w:sz w:val="22"/>
                  <w:szCs w:val="22"/>
                </w:rPr>
                <w:t>Don Torok</w:t>
              </w:r>
            </w:ins>
          </w:p>
        </w:tc>
        <w:tc>
          <w:tcPr>
            <w:tcW w:w="8838" w:type="dxa"/>
          </w:tcPr>
          <w:p w14:paraId="7C1D315E" w14:textId="6E679660" w:rsidR="004327DD" w:rsidRDefault="004327DD" w:rsidP="00DD230B">
            <w:pPr>
              <w:spacing w:after="0" w:line="240" w:lineRule="auto"/>
              <w:rPr>
                <w:ins w:id="7" w:author="Don Torok" w:date="2016-07-21T15:58:00Z"/>
                <w:rFonts w:ascii="Times New Roman" w:hAnsi="Times New Roman"/>
                <w:sz w:val="22"/>
                <w:szCs w:val="22"/>
              </w:rPr>
            </w:pPr>
            <w:ins w:id="8" w:author="Don Torok" w:date="2016-07-21T15:59:00Z">
              <w:r>
                <w:rPr>
                  <w:rFonts w:ascii="Times New Roman" w:hAnsi="Times New Roman"/>
                  <w:sz w:val="22"/>
                  <w:szCs w:val="22"/>
                </w:rPr>
                <w:t>Include changes/comments from Rimma and Lisa’s review.</w:t>
              </w:r>
            </w:ins>
            <w:bookmarkStart w:id="9" w:name="_GoBack"/>
            <w:bookmarkEnd w:id="9"/>
          </w:p>
        </w:tc>
      </w:tr>
    </w:tbl>
    <w:p w14:paraId="4434D7B1" w14:textId="77777777" w:rsidR="0070508E" w:rsidRDefault="0070508E">
      <w:pPr>
        <w:spacing w:after="0" w:line="240" w:lineRule="auto"/>
        <w:rPr>
          <w:rFonts w:ascii="Times New Roman" w:hAnsi="Times New Roman"/>
        </w:rPr>
      </w:pPr>
    </w:p>
    <w:p w14:paraId="3A4385DB" w14:textId="77777777"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Change History</w:t>
      </w:r>
    </w:p>
    <w:p w14:paraId="4B72F342" w14:textId="77777777" w:rsidR="008E196B" w:rsidRPr="008E196B" w:rsidRDefault="008E196B">
      <w:pPr>
        <w:spacing w:before="0" w:after="0" w:line="240" w:lineRule="auto"/>
        <w:rPr>
          <w:rFonts w:ascii="Times New Roman" w:hAnsi="Times New Roman"/>
          <w:sz w:val="22"/>
          <w:szCs w:val="22"/>
        </w:rPr>
      </w:pPr>
      <w:r w:rsidRPr="008E196B">
        <w:rPr>
          <w:rFonts w:ascii="Times New Roman" w:hAnsi="Times New Roman"/>
          <w:sz w:val="22"/>
          <w:szCs w:val="22"/>
        </w:rPr>
        <w:t>V2.1</w:t>
      </w:r>
    </w:p>
    <w:p w14:paraId="13EAF682" w14:textId="77777777" w:rsidR="008E196B" w:rsidRPr="008E196B" w:rsidRDefault="008E196B" w:rsidP="008E196B">
      <w:pPr>
        <w:pStyle w:val="ListParagraph"/>
        <w:numPr>
          <w:ilvl w:val="0"/>
          <w:numId w:val="43"/>
        </w:numPr>
        <w:spacing w:before="0" w:after="0" w:line="240" w:lineRule="auto"/>
        <w:rPr>
          <w:rFonts w:ascii="Times New Roman" w:hAnsi="Times New Roman"/>
          <w:sz w:val="22"/>
          <w:szCs w:val="22"/>
        </w:rPr>
      </w:pPr>
      <w:r w:rsidRPr="008E196B">
        <w:rPr>
          <w:rFonts w:ascii="Times New Roman" w:hAnsi="Times New Roman"/>
          <w:sz w:val="22"/>
          <w:szCs w:val="22"/>
        </w:rPr>
        <w:t>Move DRG to cost table</w:t>
      </w:r>
    </w:p>
    <w:p w14:paraId="37FF904D" w14:textId="77777777"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V2.0</w:t>
      </w:r>
    </w:p>
    <w:p w14:paraId="624FA0DA" w14:textId="77777777" w:rsidR="007C709B" w:rsidRPr="008E196B" w:rsidRDefault="007C709B" w:rsidP="007C709B">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 xml:space="preserve">Move </w:t>
      </w:r>
      <w:r w:rsidR="00227E15" w:rsidRPr="008E196B">
        <w:rPr>
          <w:rFonts w:ascii="Times New Roman" w:hAnsi="Times New Roman"/>
          <w:sz w:val="22"/>
          <w:szCs w:val="22"/>
        </w:rPr>
        <w:t>a</w:t>
      </w:r>
      <w:r w:rsidRPr="008E196B">
        <w:rPr>
          <w:rFonts w:ascii="Times New Roman" w:hAnsi="Times New Roman"/>
          <w:sz w:val="22"/>
          <w:szCs w:val="22"/>
        </w:rPr>
        <w:t>dmitting source</w:t>
      </w:r>
      <w:r w:rsidR="00227E15" w:rsidRPr="008E196B">
        <w:rPr>
          <w:rFonts w:ascii="Times New Roman" w:hAnsi="Times New Roman"/>
          <w:sz w:val="22"/>
          <w:szCs w:val="22"/>
        </w:rPr>
        <w:t xml:space="preserve"> and DRG</w:t>
      </w:r>
      <w:r w:rsidRPr="008E196B">
        <w:rPr>
          <w:rFonts w:ascii="Times New Roman" w:hAnsi="Times New Roman"/>
          <w:sz w:val="22"/>
          <w:szCs w:val="22"/>
        </w:rPr>
        <w:t xml:space="preserve"> to visit_occurrence</w:t>
      </w:r>
    </w:p>
    <w:p w14:paraId="23DAC4F5" w14:textId="77777777" w:rsidR="00227E15" w:rsidRPr="008E196B" w:rsidRDefault="00227E15" w:rsidP="00227E15">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Merge d</w:t>
      </w:r>
      <w:r w:rsidR="007C709B" w:rsidRPr="008E196B">
        <w:rPr>
          <w:rFonts w:ascii="Times New Roman" w:hAnsi="Times New Roman"/>
          <w:sz w:val="22"/>
          <w:szCs w:val="22"/>
        </w:rPr>
        <w:t>ischarge status and disposition into a single attribute and move into visit_occurrence</w:t>
      </w:r>
    </w:p>
    <w:p w14:paraId="1AC2A4DA" w14:textId="77777777" w:rsidR="0070508E" w:rsidRPr="007C709B" w:rsidRDefault="00227E15" w:rsidP="007C709B">
      <w:pPr>
        <w:pStyle w:val="ListParagraph"/>
        <w:numPr>
          <w:ilvl w:val="0"/>
          <w:numId w:val="42"/>
        </w:numPr>
        <w:spacing w:before="0" w:after="0" w:line="240" w:lineRule="auto"/>
        <w:rPr>
          <w:rFonts w:ascii="Times New Roman" w:hAnsi="Times New Roman"/>
        </w:rPr>
      </w:pPr>
      <w:r w:rsidRPr="008E196B">
        <w:rPr>
          <w:rFonts w:ascii="Times New Roman" w:hAnsi="Times New Roman"/>
          <w:sz w:val="22"/>
          <w:szCs w:val="22"/>
        </w:rPr>
        <w:t>Move diagnostic source into condition_occurrence</w:t>
      </w:r>
      <w:r w:rsidR="0070508E" w:rsidRPr="007C709B">
        <w:rPr>
          <w:rFonts w:ascii="Times New Roman" w:hAnsi="Times New Roman"/>
        </w:rPr>
        <w:br w:type="page"/>
      </w:r>
    </w:p>
    <w:p w14:paraId="383AFB5D" w14:textId="77777777" w:rsidR="0070508E" w:rsidRPr="005F3DB0" w:rsidRDefault="0070508E" w:rsidP="00061AFF">
      <w:pPr>
        <w:jc w:val="center"/>
        <w:rPr>
          <w:rFonts w:ascii="Times New Roman" w:hAnsi="Times New Roman"/>
        </w:rPr>
      </w:pPr>
    </w:p>
    <w:sdt>
      <w:sdtPr>
        <w:rPr>
          <w:rFonts w:asciiTheme="minorHAnsi" w:eastAsia="Times New Roman" w:hAnsiTheme="minorHAnsi" w:cs="Times New Roman"/>
          <w:color w:val="auto"/>
          <w:sz w:val="18"/>
          <w:szCs w:val="24"/>
        </w:rPr>
        <w:id w:val="626893503"/>
        <w:docPartObj>
          <w:docPartGallery w:val="Table of Contents"/>
          <w:docPartUnique/>
        </w:docPartObj>
      </w:sdtPr>
      <w:sdtEndPr>
        <w:rPr>
          <w:b/>
          <w:bCs/>
          <w:noProof/>
        </w:rPr>
      </w:sdtEndPr>
      <w:sdtContent>
        <w:p w14:paraId="49C9F327" w14:textId="77777777" w:rsidR="00CC2FD8" w:rsidRDefault="00CC2FD8">
          <w:pPr>
            <w:pStyle w:val="TOCHeading"/>
          </w:pPr>
          <w:r>
            <w:t>Contents</w:t>
          </w:r>
        </w:p>
        <w:p w14:paraId="63820D3C" w14:textId="77777777" w:rsidR="007C709B" w:rsidRDefault="007D3169">
          <w:pPr>
            <w:pStyle w:val="TOC2"/>
            <w:rPr>
              <w:rFonts w:asciiTheme="minorHAnsi" w:eastAsiaTheme="minorEastAsia" w:hAnsiTheme="minorHAnsi" w:cstheme="minorBidi"/>
            </w:rPr>
          </w:pPr>
          <w:r>
            <w:fldChar w:fldCharType="begin"/>
          </w:r>
          <w:r w:rsidR="00CC2FD8">
            <w:instrText xml:space="preserve"> TOC \o "1-3" \h \z \u </w:instrText>
          </w:r>
          <w:r>
            <w:fldChar w:fldCharType="separate"/>
          </w:r>
          <w:hyperlink w:anchor="_Toc447292601" w:history="1">
            <w:r w:rsidR="007C709B" w:rsidRPr="00040411">
              <w:rPr>
                <w:rStyle w:val="Hyperlink"/>
              </w:rPr>
              <w:t>Purpose</w:t>
            </w:r>
            <w:r w:rsidR="007C709B">
              <w:rPr>
                <w:webHidden/>
              </w:rPr>
              <w:tab/>
            </w:r>
            <w:r>
              <w:rPr>
                <w:webHidden/>
              </w:rPr>
              <w:fldChar w:fldCharType="begin"/>
            </w:r>
            <w:r w:rsidR="007C709B">
              <w:rPr>
                <w:webHidden/>
              </w:rPr>
              <w:instrText xml:space="preserve"> PAGEREF _Toc447292601 \h </w:instrText>
            </w:r>
            <w:r>
              <w:rPr>
                <w:webHidden/>
              </w:rPr>
            </w:r>
            <w:r>
              <w:rPr>
                <w:webHidden/>
              </w:rPr>
              <w:fldChar w:fldCharType="separate"/>
            </w:r>
            <w:r w:rsidR="007C709B">
              <w:rPr>
                <w:webHidden/>
              </w:rPr>
              <w:t>3</w:t>
            </w:r>
            <w:r>
              <w:rPr>
                <w:webHidden/>
              </w:rPr>
              <w:fldChar w:fldCharType="end"/>
            </w:r>
          </w:hyperlink>
        </w:p>
        <w:p w14:paraId="0F42B07C" w14:textId="77777777" w:rsidR="007C709B" w:rsidRDefault="00680A43">
          <w:pPr>
            <w:pStyle w:val="TOC2"/>
            <w:rPr>
              <w:rFonts w:asciiTheme="minorHAnsi" w:eastAsiaTheme="minorEastAsia" w:hAnsiTheme="minorHAnsi" w:cstheme="minorBidi"/>
            </w:rPr>
          </w:pPr>
          <w:hyperlink w:anchor="_Toc447292602" w:history="1">
            <w:r w:rsidR="007C709B" w:rsidRPr="00040411">
              <w:rPr>
                <w:rStyle w:val="Hyperlink"/>
              </w:rPr>
              <w:t>General Conventions</w:t>
            </w:r>
            <w:r w:rsidR="007C709B">
              <w:rPr>
                <w:webHidden/>
              </w:rPr>
              <w:tab/>
            </w:r>
            <w:r w:rsidR="007D3169">
              <w:rPr>
                <w:webHidden/>
              </w:rPr>
              <w:fldChar w:fldCharType="begin"/>
            </w:r>
            <w:r w:rsidR="007C709B">
              <w:rPr>
                <w:webHidden/>
              </w:rPr>
              <w:instrText xml:space="preserve"> PAGEREF _Toc447292602 \h </w:instrText>
            </w:r>
            <w:r w:rsidR="007D3169">
              <w:rPr>
                <w:webHidden/>
              </w:rPr>
            </w:r>
            <w:r w:rsidR="007D3169">
              <w:rPr>
                <w:webHidden/>
              </w:rPr>
              <w:fldChar w:fldCharType="separate"/>
            </w:r>
            <w:r w:rsidR="007C709B">
              <w:rPr>
                <w:webHidden/>
              </w:rPr>
              <w:t>3</w:t>
            </w:r>
            <w:r w:rsidR="007D3169">
              <w:rPr>
                <w:webHidden/>
              </w:rPr>
              <w:fldChar w:fldCharType="end"/>
            </w:r>
          </w:hyperlink>
        </w:p>
        <w:p w14:paraId="0C7937ED" w14:textId="77777777" w:rsidR="007C709B" w:rsidRDefault="00680A43">
          <w:pPr>
            <w:pStyle w:val="TOC2"/>
            <w:rPr>
              <w:rFonts w:asciiTheme="minorHAnsi" w:eastAsiaTheme="minorEastAsia" w:hAnsiTheme="minorHAnsi" w:cstheme="minorBidi"/>
            </w:rPr>
          </w:pPr>
          <w:hyperlink w:anchor="_Toc447292603" w:history="1">
            <w:r w:rsidR="007C709B" w:rsidRPr="00040411">
              <w:rPr>
                <w:rStyle w:val="Hyperlink"/>
              </w:rPr>
              <w:t>1.</w:t>
            </w:r>
            <w:r w:rsidR="007C709B">
              <w:rPr>
                <w:rFonts w:asciiTheme="minorHAnsi" w:eastAsiaTheme="minorEastAsia" w:hAnsiTheme="minorHAnsi" w:cstheme="minorBidi"/>
              </w:rPr>
              <w:tab/>
            </w:r>
            <w:r w:rsidR="007C709B" w:rsidRPr="00040411">
              <w:rPr>
                <w:rStyle w:val="Hyperlink"/>
              </w:rPr>
              <w:t>FACT_RELATIONSHIP</w:t>
            </w:r>
            <w:r w:rsidR="007C709B">
              <w:rPr>
                <w:webHidden/>
              </w:rPr>
              <w:tab/>
            </w:r>
            <w:r w:rsidR="007D3169">
              <w:rPr>
                <w:webHidden/>
              </w:rPr>
              <w:fldChar w:fldCharType="begin"/>
            </w:r>
            <w:r w:rsidR="007C709B">
              <w:rPr>
                <w:webHidden/>
              </w:rPr>
              <w:instrText xml:space="preserve"> PAGEREF _Toc447292603 \h </w:instrText>
            </w:r>
            <w:r w:rsidR="007D3169">
              <w:rPr>
                <w:webHidden/>
              </w:rPr>
            </w:r>
            <w:r w:rsidR="007D3169">
              <w:rPr>
                <w:webHidden/>
              </w:rPr>
              <w:fldChar w:fldCharType="separate"/>
            </w:r>
            <w:r w:rsidR="007C709B">
              <w:rPr>
                <w:webHidden/>
              </w:rPr>
              <w:t>4</w:t>
            </w:r>
            <w:r w:rsidR="007D3169">
              <w:rPr>
                <w:webHidden/>
              </w:rPr>
              <w:fldChar w:fldCharType="end"/>
            </w:r>
          </w:hyperlink>
        </w:p>
        <w:p w14:paraId="21633F63" w14:textId="77777777" w:rsidR="007C709B" w:rsidRDefault="00680A43">
          <w:pPr>
            <w:pStyle w:val="TOC2"/>
            <w:rPr>
              <w:rFonts w:asciiTheme="minorHAnsi" w:eastAsiaTheme="minorEastAsia" w:hAnsiTheme="minorHAnsi" w:cstheme="minorBidi"/>
            </w:rPr>
          </w:pPr>
          <w:hyperlink w:anchor="_Toc447292604" w:history="1">
            <w:r w:rsidR="007C709B" w:rsidRPr="00040411">
              <w:rPr>
                <w:rStyle w:val="Hyperlink"/>
              </w:rPr>
              <w:t>2.</w:t>
            </w:r>
            <w:r w:rsidR="007C709B">
              <w:rPr>
                <w:rFonts w:asciiTheme="minorHAnsi" w:eastAsiaTheme="minorEastAsia" w:hAnsiTheme="minorHAnsi" w:cstheme="minorBidi"/>
              </w:rPr>
              <w:tab/>
            </w:r>
            <w:r w:rsidR="007C709B" w:rsidRPr="00040411">
              <w:rPr>
                <w:rStyle w:val="Hyperlink"/>
              </w:rPr>
              <w:t>PERSON</w:t>
            </w:r>
            <w:r w:rsidR="007C709B">
              <w:rPr>
                <w:webHidden/>
              </w:rPr>
              <w:tab/>
            </w:r>
            <w:r w:rsidR="007D3169">
              <w:rPr>
                <w:webHidden/>
              </w:rPr>
              <w:fldChar w:fldCharType="begin"/>
            </w:r>
            <w:r w:rsidR="007C709B">
              <w:rPr>
                <w:webHidden/>
              </w:rPr>
              <w:instrText xml:space="preserve"> PAGEREF _Toc447292604 \h </w:instrText>
            </w:r>
            <w:r w:rsidR="007D3169">
              <w:rPr>
                <w:webHidden/>
              </w:rPr>
            </w:r>
            <w:r w:rsidR="007D3169">
              <w:rPr>
                <w:webHidden/>
              </w:rPr>
              <w:fldChar w:fldCharType="separate"/>
            </w:r>
            <w:r w:rsidR="007C709B">
              <w:rPr>
                <w:webHidden/>
              </w:rPr>
              <w:t>5</w:t>
            </w:r>
            <w:r w:rsidR="007D3169">
              <w:rPr>
                <w:webHidden/>
              </w:rPr>
              <w:fldChar w:fldCharType="end"/>
            </w:r>
          </w:hyperlink>
        </w:p>
        <w:p w14:paraId="77838CF5" w14:textId="77777777" w:rsidR="007C709B" w:rsidRDefault="00680A43">
          <w:pPr>
            <w:pStyle w:val="TOC2"/>
            <w:rPr>
              <w:rFonts w:asciiTheme="minorHAnsi" w:eastAsiaTheme="minorEastAsia" w:hAnsiTheme="minorHAnsi" w:cstheme="minorBidi"/>
            </w:rPr>
          </w:pPr>
          <w:hyperlink w:anchor="_Toc447292605" w:history="1">
            <w:r w:rsidR="007C709B" w:rsidRPr="00040411">
              <w:rPr>
                <w:rStyle w:val="Hyperlink"/>
              </w:rPr>
              <w:t>3.</w:t>
            </w:r>
            <w:r w:rsidR="007C709B">
              <w:rPr>
                <w:rFonts w:asciiTheme="minorHAnsi" w:eastAsiaTheme="minorEastAsia" w:hAnsiTheme="minorHAnsi" w:cstheme="minorBidi"/>
              </w:rPr>
              <w:tab/>
            </w:r>
            <w:r w:rsidR="007C709B" w:rsidRPr="00040411">
              <w:rPr>
                <w:rStyle w:val="Hyperlink"/>
              </w:rPr>
              <w:t>DEATH</w:t>
            </w:r>
            <w:r w:rsidR="007C709B">
              <w:rPr>
                <w:webHidden/>
              </w:rPr>
              <w:tab/>
            </w:r>
            <w:r w:rsidR="007D3169">
              <w:rPr>
                <w:webHidden/>
              </w:rPr>
              <w:fldChar w:fldCharType="begin"/>
            </w:r>
            <w:r w:rsidR="007C709B">
              <w:rPr>
                <w:webHidden/>
              </w:rPr>
              <w:instrText xml:space="preserve"> PAGEREF _Toc447292605 \h </w:instrText>
            </w:r>
            <w:r w:rsidR="007D3169">
              <w:rPr>
                <w:webHidden/>
              </w:rPr>
            </w:r>
            <w:r w:rsidR="007D3169">
              <w:rPr>
                <w:webHidden/>
              </w:rPr>
              <w:fldChar w:fldCharType="separate"/>
            </w:r>
            <w:r w:rsidR="007C709B">
              <w:rPr>
                <w:webHidden/>
              </w:rPr>
              <w:t>8</w:t>
            </w:r>
            <w:r w:rsidR="007D3169">
              <w:rPr>
                <w:webHidden/>
              </w:rPr>
              <w:fldChar w:fldCharType="end"/>
            </w:r>
          </w:hyperlink>
        </w:p>
        <w:p w14:paraId="0CC38499" w14:textId="77777777" w:rsidR="007C709B" w:rsidRDefault="00680A43">
          <w:pPr>
            <w:pStyle w:val="TOC2"/>
            <w:rPr>
              <w:rFonts w:asciiTheme="minorHAnsi" w:eastAsiaTheme="minorEastAsia" w:hAnsiTheme="minorHAnsi" w:cstheme="minorBidi"/>
            </w:rPr>
          </w:pPr>
          <w:hyperlink w:anchor="_Toc447292606" w:history="1">
            <w:r w:rsidR="007C709B" w:rsidRPr="00040411">
              <w:rPr>
                <w:rStyle w:val="Hyperlink"/>
              </w:rPr>
              <w:t>4.</w:t>
            </w:r>
            <w:r w:rsidR="007C709B">
              <w:rPr>
                <w:rFonts w:asciiTheme="minorHAnsi" w:eastAsiaTheme="minorEastAsia" w:hAnsiTheme="minorHAnsi" w:cstheme="minorBidi"/>
              </w:rPr>
              <w:tab/>
            </w:r>
            <w:r w:rsidR="007C709B" w:rsidRPr="00040411">
              <w:rPr>
                <w:rStyle w:val="Hyperlink"/>
              </w:rPr>
              <w:t>LOCATION</w:t>
            </w:r>
            <w:r w:rsidR="007C709B">
              <w:rPr>
                <w:webHidden/>
              </w:rPr>
              <w:tab/>
            </w:r>
            <w:r w:rsidR="007D3169">
              <w:rPr>
                <w:webHidden/>
              </w:rPr>
              <w:fldChar w:fldCharType="begin"/>
            </w:r>
            <w:r w:rsidR="007C709B">
              <w:rPr>
                <w:webHidden/>
              </w:rPr>
              <w:instrText xml:space="preserve"> PAGEREF _Toc447292606 \h </w:instrText>
            </w:r>
            <w:r w:rsidR="007D3169">
              <w:rPr>
                <w:webHidden/>
              </w:rPr>
            </w:r>
            <w:r w:rsidR="007D3169">
              <w:rPr>
                <w:webHidden/>
              </w:rPr>
              <w:fldChar w:fldCharType="separate"/>
            </w:r>
            <w:r w:rsidR="007C709B">
              <w:rPr>
                <w:webHidden/>
              </w:rPr>
              <w:t>9</w:t>
            </w:r>
            <w:r w:rsidR="007D3169">
              <w:rPr>
                <w:webHidden/>
              </w:rPr>
              <w:fldChar w:fldCharType="end"/>
            </w:r>
          </w:hyperlink>
        </w:p>
        <w:p w14:paraId="43C2A325" w14:textId="77777777" w:rsidR="007C709B" w:rsidRDefault="00680A43">
          <w:pPr>
            <w:pStyle w:val="TOC2"/>
            <w:rPr>
              <w:rFonts w:asciiTheme="minorHAnsi" w:eastAsiaTheme="minorEastAsia" w:hAnsiTheme="minorHAnsi" w:cstheme="minorBidi"/>
            </w:rPr>
          </w:pPr>
          <w:hyperlink w:anchor="_Toc447292607" w:history="1">
            <w:r w:rsidR="007C709B" w:rsidRPr="00040411">
              <w:rPr>
                <w:rStyle w:val="Hyperlink"/>
              </w:rPr>
              <w:t>5.</w:t>
            </w:r>
            <w:r w:rsidR="007C709B">
              <w:rPr>
                <w:rFonts w:asciiTheme="minorHAnsi" w:eastAsiaTheme="minorEastAsia" w:hAnsiTheme="minorHAnsi" w:cstheme="minorBidi"/>
              </w:rPr>
              <w:tab/>
            </w:r>
            <w:r w:rsidR="007C709B" w:rsidRPr="00040411">
              <w:rPr>
                <w:rStyle w:val="Hyperlink"/>
              </w:rPr>
              <w:t>CARE_SITE</w:t>
            </w:r>
            <w:r w:rsidR="007C709B">
              <w:rPr>
                <w:webHidden/>
              </w:rPr>
              <w:tab/>
            </w:r>
            <w:r w:rsidR="007D3169">
              <w:rPr>
                <w:webHidden/>
              </w:rPr>
              <w:fldChar w:fldCharType="begin"/>
            </w:r>
            <w:r w:rsidR="007C709B">
              <w:rPr>
                <w:webHidden/>
              </w:rPr>
              <w:instrText xml:space="preserve"> PAGEREF _Toc447292607 \h </w:instrText>
            </w:r>
            <w:r w:rsidR="007D3169">
              <w:rPr>
                <w:webHidden/>
              </w:rPr>
            </w:r>
            <w:r w:rsidR="007D3169">
              <w:rPr>
                <w:webHidden/>
              </w:rPr>
              <w:fldChar w:fldCharType="separate"/>
            </w:r>
            <w:r w:rsidR="007C709B">
              <w:rPr>
                <w:webHidden/>
              </w:rPr>
              <w:t>10</w:t>
            </w:r>
            <w:r w:rsidR="007D3169">
              <w:rPr>
                <w:webHidden/>
              </w:rPr>
              <w:fldChar w:fldCharType="end"/>
            </w:r>
          </w:hyperlink>
        </w:p>
        <w:p w14:paraId="1CF999CF" w14:textId="77777777" w:rsidR="007C709B" w:rsidRDefault="00680A43">
          <w:pPr>
            <w:pStyle w:val="TOC2"/>
            <w:rPr>
              <w:rFonts w:asciiTheme="minorHAnsi" w:eastAsiaTheme="minorEastAsia" w:hAnsiTheme="minorHAnsi" w:cstheme="minorBidi"/>
            </w:rPr>
          </w:pPr>
          <w:hyperlink w:anchor="_Toc447292608" w:history="1">
            <w:r w:rsidR="007C709B" w:rsidRPr="00040411">
              <w:rPr>
                <w:rStyle w:val="Hyperlink"/>
              </w:rPr>
              <w:t>6.</w:t>
            </w:r>
            <w:r w:rsidR="007C709B">
              <w:rPr>
                <w:rFonts w:asciiTheme="minorHAnsi" w:eastAsiaTheme="minorEastAsia" w:hAnsiTheme="minorHAnsi" w:cstheme="minorBidi"/>
              </w:rPr>
              <w:tab/>
            </w:r>
            <w:r w:rsidR="007C709B" w:rsidRPr="00040411">
              <w:rPr>
                <w:rStyle w:val="Hyperlink"/>
              </w:rPr>
              <w:t>PROVIDER</w:t>
            </w:r>
            <w:r w:rsidR="007C709B">
              <w:rPr>
                <w:webHidden/>
              </w:rPr>
              <w:tab/>
            </w:r>
            <w:r w:rsidR="007D3169">
              <w:rPr>
                <w:webHidden/>
              </w:rPr>
              <w:fldChar w:fldCharType="begin"/>
            </w:r>
            <w:r w:rsidR="007C709B">
              <w:rPr>
                <w:webHidden/>
              </w:rPr>
              <w:instrText xml:space="preserve"> PAGEREF _Toc447292608 \h </w:instrText>
            </w:r>
            <w:r w:rsidR="007D3169">
              <w:rPr>
                <w:webHidden/>
              </w:rPr>
            </w:r>
            <w:r w:rsidR="007D3169">
              <w:rPr>
                <w:webHidden/>
              </w:rPr>
              <w:fldChar w:fldCharType="separate"/>
            </w:r>
            <w:r w:rsidR="007C709B">
              <w:rPr>
                <w:webHidden/>
              </w:rPr>
              <w:t>11</w:t>
            </w:r>
            <w:r w:rsidR="007D3169">
              <w:rPr>
                <w:webHidden/>
              </w:rPr>
              <w:fldChar w:fldCharType="end"/>
            </w:r>
          </w:hyperlink>
        </w:p>
        <w:p w14:paraId="2E8E6C19" w14:textId="77777777" w:rsidR="007C709B" w:rsidRDefault="00680A43">
          <w:pPr>
            <w:pStyle w:val="TOC2"/>
            <w:rPr>
              <w:rFonts w:asciiTheme="minorHAnsi" w:eastAsiaTheme="minorEastAsia" w:hAnsiTheme="minorHAnsi" w:cstheme="minorBidi"/>
            </w:rPr>
          </w:pPr>
          <w:hyperlink w:anchor="_Toc447292609" w:history="1">
            <w:r w:rsidR="007C709B" w:rsidRPr="00040411">
              <w:rPr>
                <w:rStyle w:val="Hyperlink"/>
              </w:rPr>
              <w:t>7.</w:t>
            </w:r>
            <w:r w:rsidR="007C709B">
              <w:rPr>
                <w:rFonts w:asciiTheme="minorHAnsi" w:eastAsiaTheme="minorEastAsia" w:hAnsiTheme="minorHAnsi" w:cstheme="minorBidi"/>
              </w:rPr>
              <w:tab/>
            </w:r>
            <w:r w:rsidR="007C709B" w:rsidRPr="00040411">
              <w:rPr>
                <w:rStyle w:val="Hyperlink"/>
              </w:rPr>
              <w:t>OBSERVATION PERIOD</w:t>
            </w:r>
            <w:r w:rsidR="007C709B">
              <w:rPr>
                <w:webHidden/>
              </w:rPr>
              <w:tab/>
            </w:r>
            <w:r w:rsidR="007D3169">
              <w:rPr>
                <w:webHidden/>
              </w:rPr>
              <w:fldChar w:fldCharType="begin"/>
            </w:r>
            <w:r w:rsidR="007C709B">
              <w:rPr>
                <w:webHidden/>
              </w:rPr>
              <w:instrText xml:space="preserve"> PAGEREF _Toc447292609 \h </w:instrText>
            </w:r>
            <w:r w:rsidR="007D3169">
              <w:rPr>
                <w:webHidden/>
              </w:rPr>
            </w:r>
            <w:r w:rsidR="007D3169">
              <w:rPr>
                <w:webHidden/>
              </w:rPr>
              <w:fldChar w:fldCharType="separate"/>
            </w:r>
            <w:r w:rsidR="007C709B">
              <w:rPr>
                <w:webHidden/>
              </w:rPr>
              <w:t>12</w:t>
            </w:r>
            <w:r w:rsidR="007D3169">
              <w:rPr>
                <w:webHidden/>
              </w:rPr>
              <w:fldChar w:fldCharType="end"/>
            </w:r>
          </w:hyperlink>
        </w:p>
        <w:p w14:paraId="28D5C304" w14:textId="77777777" w:rsidR="007C709B" w:rsidRDefault="00680A43">
          <w:pPr>
            <w:pStyle w:val="TOC2"/>
            <w:rPr>
              <w:rFonts w:asciiTheme="minorHAnsi" w:eastAsiaTheme="minorEastAsia" w:hAnsiTheme="minorHAnsi" w:cstheme="minorBidi"/>
            </w:rPr>
          </w:pPr>
          <w:hyperlink w:anchor="_Toc447292610" w:history="1">
            <w:r w:rsidR="007C709B" w:rsidRPr="00040411">
              <w:rPr>
                <w:rStyle w:val="Hyperlink"/>
              </w:rPr>
              <w:t>8.</w:t>
            </w:r>
            <w:r w:rsidR="007C709B">
              <w:rPr>
                <w:rFonts w:asciiTheme="minorHAnsi" w:eastAsiaTheme="minorEastAsia" w:hAnsiTheme="minorHAnsi" w:cstheme="minorBidi"/>
              </w:rPr>
              <w:tab/>
            </w:r>
            <w:r w:rsidR="007C709B" w:rsidRPr="00040411">
              <w:rPr>
                <w:rStyle w:val="Hyperlink"/>
              </w:rPr>
              <w:t>VISIT_OCCURRENCE</w:t>
            </w:r>
            <w:r w:rsidR="007C709B">
              <w:rPr>
                <w:webHidden/>
              </w:rPr>
              <w:tab/>
            </w:r>
            <w:r w:rsidR="007D3169">
              <w:rPr>
                <w:webHidden/>
              </w:rPr>
              <w:fldChar w:fldCharType="begin"/>
            </w:r>
            <w:r w:rsidR="007C709B">
              <w:rPr>
                <w:webHidden/>
              </w:rPr>
              <w:instrText xml:space="preserve"> PAGEREF _Toc447292610 \h </w:instrText>
            </w:r>
            <w:r w:rsidR="007D3169">
              <w:rPr>
                <w:webHidden/>
              </w:rPr>
            </w:r>
            <w:r w:rsidR="007D3169">
              <w:rPr>
                <w:webHidden/>
              </w:rPr>
              <w:fldChar w:fldCharType="separate"/>
            </w:r>
            <w:r w:rsidR="007C709B">
              <w:rPr>
                <w:webHidden/>
              </w:rPr>
              <w:t>13</w:t>
            </w:r>
            <w:r w:rsidR="007D3169">
              <w:rPr>
                <w:webHidden/>
              </w:rPr>
              <w:fldChar w:fldCharType="end"/>
            </w:r>
          </w:hyperlink>
        </w:p>
        <w:p w14:paraId="2BA73251" w14:textId="77777777" w:rsidR="007C709B" w:rsidRDefault="00680A43">
          <w:pPr>
            <w:pStyle w:val="TOC2"/>
            <w:rPr>
              <w:rFonts w:asciiTheme="minorHAnsi" w:eastAsiaTheme="minorEastAsia" w:hAnsiTheme="minorHAnsi" w:cstheme="minorBidi"/>
            </w:rPr>
          </w:pPr>
          <w:hyperlink w:anchor="_Toc447292611" w:history="1">
            <w:r w:rsidR="007C709B" w:rsidRPr="00040411">
              <w:rPr>
                <w:rStyle w:val="Hyperlink"/>
              </w:rPr>
              <w:t>9.</w:t>
            </w:r>
            <w:r w:rsidR="007C709B">
              <w:rPr>
                <w:rFonts w:asciiTheme="minorHAnsi" w:eastAsiaTheme="minorEastAsia" w:hAnsiTheme="minorHAnsi" w:cstheme="minorBidi"/>
              </w:rPr>
              <w:tab/>
            </w:r>
            <w:r w:rsidR="007C709B" w:rsidRPr="00040411">
              <w:rPr>
                <w:rStyle w:val="Hyperlink"/>
              </w:rPr>
              <w:t>CONDITION_OCCURRENCE</w:t>
            </w:r>
            <w:r w:rsidR="007C709B">
              <w:rPr>
                <w:webHidden/>
              </w:rPr>
              <w:tab/>
            </w:r>
            <w:r w:rsidR="007D3169">
              <w:rPr>
                <w:webHidden/>
              </w:rPr>
              <w:fldChar w:fldCharType="begin"/>
            </w:r>
            <w:r w:rsidR="007C709B">
              <w:rPr>
                <w:webHidden/>
              </w:rPr>
              <w:instrText xml:space="preserve"> PAGEREF _Toc447292611 \h </w:instrText>
            </w:r>
            <w:r w:rsidR="007D3169">
              <w:rPr>
                <w:webHidden/>
              </w:rPr>
            </w:r>
            <w:r w:rsidR="007D3169">
              <w:rPr>
                <w:webHidden/>
              </w:rPr>
              <w:fldChar w:fldCharType="separate"/>
            </w:r>
            <w:r w:rsidR="007C709B">
              <w:rPr>
                <w:webHidden/>
              </w:rPr>
              <w:t>18</w:t>
            </w:r>
            <w:r w:rsidR="007D3169">
              <w:rPr>
                <w:webHidden/>
              </w:rPr>
              <w:fldChar w:fldCharType="end"/>
            </w:r>
          </w:hyperlink>
        </w:p>
        <w:p w14:paraId="48421A4D" w14:textId="77777777" w:rsidR="007C709B" w:rsidRDefault="00680A43">
          <w:pPr>
            <w:pStyle w:val="TOC2"/>
            <w:rPr>
              <w:rFonts w:asciiTheme="minorHAnsi" w:eastAsiaTheme="minorEastAsia" w:hAnsiTheme="minorHAnsi" w:cstheme="minorBidi"/>
            </w:rPr>
          </w:pPr>
          <w:hyperlink w:anchor="_Toc447292612" w:history="1">
            <w:r w:rsidR="007C709B" w:rsidRPr="00040411">
              <w:rPr>
                <w:rStyle w:val="Hyperlink"/>
              </w:rPr>
              <w:t>10.</w:t>
            </w:r>
            <w:r w:rsidR="007C709B">
              <w:rPr>
                <w:rFonts w:asciiTheme="minorHAnsi" w:eastAsiaTheme="minorEastAsia" w:hAnsiTheme="minorHAnsi" w:cstheme="minorBidi"/>
              </w:rPr>
              <w:tab/>
            </w:r>
            <w:r w:rsidR="007C709B" w:rsidRPr="00040411">
              <w:rPr>
                <w:rStyle w:val="Hyperlink"/>
              </w:rPr>
              <w:t>PROCEDURE_OCCURRENCE</w:t>
            </w:r>
            <w:r w:rsidR="007C709B">
              <w:rPr>
                <w:webHidden/>
              </w:rPr>
              <w:tab/>
            </w:r>
            <w:r w:rsidR="007D3169">
              <w:rPr>
                <w:webHidden/>
              </w:rPr>
              <w:fldChar w:fldCharType="begin"/>
            </w:r>
            <w:r w:rsidR="007C709B">
              <w:rPr>
                <w:webHidden/>
              </w:rPr>
              <w:instrText xml:space="preserve"> PAGEREF _Toc447292612 \h </w:instrText>
            </w:r>
            <w:r w:rsidR="007D3169">
              <w:rPr>
                <w:webHidden/>
              </w:rPr>
            </w:r>
            <w:r w:rsidR="007D3169">
              <w:rPr>
                <w:webHidden/>
              </w:rPr>
              <w:fldChar w:fldCharType="separate"/>
            </w:r>
            <w:r w:rsidR="007C709B">
              <w:rPr>
                <w:webHidden/>
              </w:rPr>
              <w:t>21</w:t>
            </w:r>
            <w:r w:rsidR="007D3169">
              <w:rPr>
                <w:webHidden/>
              </w:rPr>
              <w:fldChar w:fldCharType="end"/>
            </w:r>
          </w:hyperlink>
        </w:p>
        <w:p w14:paraId="2AF7E3C0" w14:textId="77777777" w:rsidR="007C709B" w:rsidRDefault="00680A43">
          <w:pPr>
            <w:pStyle w:val="TOC2"/>
            <w:rPr>
              <w:rFonts w:asciiTheme="minorHAnsi" w:eastAsiaTheme="minorEastAsia" w:hAnsiTheme="minorHAnsi" w:cstheme="minorBidi"/>
            </w:rPr>
          </w:pPr>
          <w:hyperlink w:anchor="_Toc447292613" w:history="1">
            <w:r w:rsidR="007C709B" w:rsidRPr="00040411">
              <w:rPr>
                <w:rStyle w:val="Hyperlink"/>
              </w:rPr>
              <w:t>11.</w:t>
            </w:r>
            <w:r w:rsidR="007C709B">
              <w:rPr>
                <w:rFonts w:asciiTheme="minorHAnsi" w:eastAsiaTheme="minorEastAsia" w:hAnsiTheme="minorHAnsi" w:cstheme="minorBidi"/>
              </w:rPr>
              <w:tab/>
            </w:r>
            <w:r w:rsidR="007C709B" w:rsidRPr="00040411">
              <w:rPr>
                <w:rStyle w:val="Hyperlink"/>
              </w:rPr>
              <w:t>MEASUREMENT</w:t>
            </w:r>
            <w:r w:rsidR="007C709B">
              <w:rPr>
                <w:webHidden/>
              </w:rPr>
              <w:tab/>
            </w:r>
            <w:r w:rsidR="007D3169">
              <w:rPr>
                <w:webHidden/>
              </w:rPr>
              <w:fldChar w:fldCharType="begin"/>
            </w:r>
            <w:r w:rsidR="007C709B">
              <w:rPr>
                <w:webHidden/>
              </w:rPr>
              <w:instrText xml:space="preserve"> PAGEREF _Toc447292613 \h </w:instrText>
            </w:r>
            <w:r w:rsidR="007D3169">
              <w:rPr>
                <w:webHidden/>
              </w:rPr>
            </w:r>
            <w:r w:rsidR="007D3169">
              <w:rPr>
                <w:webHidden/>
              </w:rPr>
              <w:fldChar w:fldCharType="separate"/>
            </w:r>
            <w:r w:rsidR="007C709B">
              <w:rPr>
                <w:webHidden/>
              </w:rPr>
              <w:t>22</w:t>
            </w:r>
            <w:r w:rsidR="007D3169">
              <w:rPr>
                <w:webHidden/>
              </w:rPr>
              <w:fldChar w:fldCharType="end"/>
            </w:r>
          </w:hyperlink>
        </w:p>
        <w:p w14:paraId="02E9062F" w14:textId="77777777" w:rsidR="007C709B" w:rsidRDefault="00680A43">
          <w:pPr>
            <w:pStyle w:val="TOC3"/>
            <w:tabs>
              <w:tab w:val="right" w:leader="dot" w:pos="12770"/>
            </w:tabs>
            <w:rPr>
              <w:rFonts w:eastAsiaTheme="minorEastAsia" w:cstheme="minorBidi"/>
              <w:noProof/>
              <w:sz w:val="22"/>
              <w:szCs w:val="22"/>
            </w:rPr>
          </w:pPr>
          <w:hyperlink w:anchor="_Toc447292614" w:history="1">
            <w:r w:rsidR="007C709B" w:rsidRPr="00040411">
              <w:rPr>
                <w:rStyle w:val="Hyperlink"/>
                <w:rFonts w:ascii="Times New Roman" w:hAnsi="Times New Roman"/>
                <w:noProof/>
              </w:rPr>
              <w:t>Populating Vital Signs</w:t>
            </w:r>
            <w:r w:rsidR="007C709B">
              <w:rPr>
                <w:noProof/>
                <w:webHidden/>
              </w:rPr>
              <w:tab/>
            </w:r>
            <w:r w:rsidR="007D3169">
              <w:rPr>
                <w:noProof/>
                <w:webHidden/>
              </w:rPr>
              <w:fldChar w:fldCharType="begin"/>
            </w:r>
            <w:r w:rsidR="007C709B">
              <w:rPr>
                <w:noProof/>
                <w:webHidden/>
              </w:rPr>
              <w:instrText xml:space="preserve"> PAGEREF _Toc447292614 \h </w:instrText>
            </w:r>
            <w:r w:rsidR="007D3169">
              <w:rPr>
                <w:noProof/>
                <w:webHidden/>
              </w:rPr>
            </w:r>
            <w:r w:rsidR="007D3169">
              <w:rPr>
                <w:noProof/>
                <w:webHidden/>
              </w:rPr>
              <w:fldChar w:fldCharType="separate"/>
            </w:r>
            <w:r w:rsidR="007C709B">
              <w:rPr>
                <w:noProof/>
                <w:webHidden/>
              </w:rPr>
              <w:t>25</w:t>
            </w:r>
            <w:r w:rsidR="007D3169">
              <w:rPr>
                <w:noProof/>
                <w:webHidden/>
              </w:rPr>
              <w:fldChar w:fldCharType="end"/>
            </w:r>
          </w:hyperlink>
        </w:p>
        <w:p w14:paraId="409EECDA" w14:textId="77777777" w:rsidR="007C709B" w:rsidRDefault="00680A43">
          <w:pPr>
            <w:pStyle w:val="TOC3"/>
            <w:tabs>
              <w:tab w:val="right" w:leader="dot" w:pos="12770"/>
            </w:tabs>
            <w:rPr>
              <w:rFonts w:eastAsiaTheme="minorEastAsia" w:cstheme="minorBidi"/>
              <w:noProof/>
              <w:sz w:val="22"/>
              <w:szCs w:val="22"/>
            </w:rPr>
          </w:pPr>
          <w:hyperlink w:anchor="_Toc447292615" w:history="1">
            <w:r w:rsidR="007C709B" w:rsidRPr="00040411">
              <w:rPr>
                <w:rStyle w:val="Hyperlink"/>
                <w:rFonts w:ascii="Times New Roman" w:hAnsi="Times New Roman"/>
                <w:noProof/>
              </w:rPr>
              <w:t>Populating Labs</w:t>
            </w:r>
            <w:r w:rsidR="007C709B">
              <w:rPr>
                <w:noProof/>
                <w:webHidden/>
              </w:rPr>
              <w:tab/>
            </w:r>
            <w:r w:rsidR="007D3169">
              <w:rPr>
                <w:noProof/>
                <w:webHidden/>
              </w:rPr>
              <w:fldChar w:fldCharType="begin"/>
            </w:r>
            <w:r w:rsidR="007C709B">
              <w:rPr>
                <w:noProof/>
                <w:webHidden/>
              </w:rPr>
              <w:instrText xml:space="preserve"> PAGEREF _Toc447292615 \h </w:instrText>
            </w:r>
            <w:r w:rsidR="007D3169">
              <w:rPr>
                <w:noProof/>
                <w:webHidden/>
              </w:rPr>
            </w:r>
            <w:r w:rsidR="007D3169">
              <w:rPr>
                <w:noProof/>
                <w:webHidden/>
              </w:rPr>
              <w:fldChar w:fldCharType="separate"/>
            </w:r>
            <w:r w:rsidR="007C709B">
              <w:rPr>
                <w:noProof/>
                <w:webHidden/>
              </w:rPr>
              <w:t>28</w:t>
            </w:r>
            <w:r w:rsidR="007D3169">
              <w:rPr>
                <w:noProof/>
                <w:webHidden/>
              </w:rPr>
              <w:fldChar w:fldCharType="end"/>
            </w:r>
          </w:hyperlink>
        </w:p>
        <w:p w14:paraId="2BF12E62" w14:textId="77777777" w:rsidR="007C709B" w:rsidRDefault="00680A43">
          <w:pPr>
            <w:pStyle w:val="TOC2"/>
            <w:rPr>
              <w:rFonts w:asciiTheme="minorHAnsi" w:eastAsiaTheme="minorEastAsia" w:hAnsiTheme="minorHAnsi" w:cstheme="minorBidi"/>
            </w:rPr>
          </w:pPr>
          <w:hyperlink w:anchor="_Toc447292616" w:history="1">
            <w:r w:rsidR="007C709B" w:rsidRPr="00040411">
              <w:rPr>
                <w:rStyle w:val="Hyperlink"/>
              </w:rPr>
              <w:t>12.</w:t>
            </w:r>
            <w:r w:rsidR="007C709B">
              <w:rPr>
                <w:rFonts w:asciiTheme="minorHAnsi" w:eastAsiaTheme="minorEastAsia" w:hAnsiTheme="minorHAnsi" w:cstheme="minorBidi"/>
              </w:rPr>
              <w:tab/>
            </w:r>
            <w:r w:rsidR="007C709B" w:rsidRPr="00040411">
              <w:rPr>
                <w:rStyle w:val="Hyperlink"/>
              </w:rPr>
              <w:t>OBSERVATION</w:t>
            </w:r>
            <w:r w:rsidR="007C709B">
              <w:rPr>
                <w:webHidden/>
              </w:rPr>
              <w:tab/>
            </w:r>
            <w:r w:rsidR="007D3169">
              <w:rPr>
                <w:webHidden/>
              </w:rPr>
              <w:fldChar w:fldCharType="begin"/>
            </w:r>
            <w:r w:rsidR="007C709B">
              <w:rPr>
                <w:webHidden/>
              </w:rPr>
              <w:instrText xml:space="preserve"> PAGEREF _Toc447292616 \h </w:instrText>
            </w:r>
            <w:r w:rsidR="007D3169">
              <w:rPr>
                <w:webHidden/>
              </w:rPr>
            </w:r>
            <w:r w:rsidR="007D3169">
              <w:rPr>
                <w:webHidden/>
              </w:rPr>
              <w:fldChar w:fldCharType="separate"/>
            </w:r>
            <w:r w:rsidR="007C709B">
              <w:rPr>
                <w:webHidden/>
              </w:rPr>
              <w:t>33</w:t>
            </w:r>
            <w:r w:rsidR="007D3169">
              <w:rPr>
                <w:webHidden/>
              </w:rPr>
              <w:fldChar w:fldCharType="end"/>
            </w:r>
          </w:hyperlink>
        </w:p>
        <w:p w14:paraId="5E8D1F25" w14:textId="77777777" w:rsidR="007C709B" w:rsidRDefault="00680A43">
          <w:pPr>
            <w:pStyle w:val="TOC2"/>
            <w:rPr>
              <w:rFonts w:asciiTheme="minorHAnsi" w:eastAsiaTheme="minorEastAsia" w:hAnsiTheme="minorHAnsi" w:cstheme="minorBidi"/>
            </w:rPr>
          </w:pPr>
          <w:hyperlink w:anchor="_Toc447292629" w:history="1">
            <w:r w:rsidR="007C709B" w:rsidRPr="00040411">
              <w:rPr>
                <w:rStyle w:val="Hyperlink"/>
              </w:rPr>
              <w:t>13</w:t>
            </w:r>
            <w:r w:rsidR="007C709B">
              <w:rPr>
                <w:rFonts w:asciiTheme="minorHAnsi" w:eastAsiaTheme="minorEastAsia" w:hAnsiTheme="minorHAnsi" w:cstheme="minorBidi"/>
              </w:rPr>
              <w:tab/>
            </w:r>
            <w:r w:rsidR="007C709B" w:rsidRPr="00040411">
              <w:rPr>
                <w:rStyle w:val="Hyperlink"/>
              </w:rPr>
              <w:t>PCORnet Values Stored in the Observation Table</w:t>
            </w:r>
            <w:r w:rsidR="007C709B">
              <w:rPr>
                <w:webHidden/>
              </w:rPr>
              <w:tab/>
            </w:r>
            <w:r w:rsidR="007D3169">
              <w:rPr>
                <w:webHidden/>
              </w:rPr>
              <w:fldChar w:fldCharType="begin"/>
            </w:r>
            <w:r w:rsidR="007C709B">
              <w:rPr>
                <w:webHidden/>
              </w:rPr>
              <w:instrText xml:space="preserve"> PAGEREF _Toc447292629 \h </w:instrText>
            </w:r>
            <w:r w:rsidR="007D3169">
              <w:rPr>
                <w:webHidden/>
              </w:rPr>
            </w:r>
            <w:r w:rsidR="007D3169">
              <w:rPr>
                <w:webHidden/>
              </w:rPr>
              <w:fldChar w:fldCharType="separate"/>
            </w:r>
            <w:r w:rsidR="007C709B">
              <w:rPr>
                <w:webHidden/>
              </w:rPr>
              <w:t>35</w:t>
            </w:r>
            <w:r w:rsidR="007D3169">
              <w:rPr>
                <w:webHidden/>
              </w:rPr>
              <w:fldChar w:fldCharType="end"/>
            </w:r>
          </w:hyperlink>
        </w:p>
        <w:p w14:paraId="66F0BB76" w14:textId="77777777" w:rsidR="007C709B" w:rsidRDefault="00680A43">
          <w:pPr>
            <w:pStyle w:val="TOC3"/>
            <w:tabs>
              <w:tab w:val="right" w:leader="dot" w:pos="12770"/>
            </w:tabs>
            <w:rPr>
              <w:rFonts w:eastAsiaTheme="minorEastAsia" w:cstheme="minorBidi"/>
              <w:noProof/>
              <w:sz w:val="22"/>
              <w:szCs w:val="22"/>
            </w:rPr>
          </w:pPr>
          <w:hyperlink w:anchor="_Toc447292630" w:history="1">
            <w:r w:rsidR="007C709B" w:rsidRPr="00040411">
              <w:rPr>
                <w:rStyle w:val="Hyperlink"/>
                <w:noProof/>
              </w:rPr>
              <w:t>Biobank Availability</w:t>
            </w:r>
            <w:r w:rsidR="007C709B">
              <w:rPr>
                <w:noProof/>
                <w:webHidden/>
              </w:rPr>
              <w:tab/>
            </w:r>
            <w:r w:rsidR="007D3169">
              <w:rPr>
                <w:noProof/>
                <w:webHidden/>
              </w:rPr>
              <w:fldChar w:fldCharType="begin"/>
            </w:r>
            <w:r w:rsidR="007C709B">
              <w:rPr>
                <w:noProof/>
                <w:webHidden/>
              </w:rPr>
              <w:instrText xml:space="preserve"> PAGEREF _Toc447292630 \h </w:instrText>
            </w:r>
            <w:r w:rsidR="007D3169">
              <w:rPr>
                <w:noProof/>
                <w:webHidden/>
              </w:rPr>
            </w:r>
            <w:r w:rsidR="007D3169">
              <w:rPr>
                <w:noProof/>
                <w:webHidden/>
              </w:rPr>
              <w:fldChar w:fldCharType="separate"/>
            </w:r>
            <w:r w:rsidR="007C709B">
              <w:rPr>
                <w:noProof/>
                <w:webHidden/>
              </w:rPr>
              <w:t>35</w:t>
            </w:r>
            <w:r w:rsidR="007D3169">
              <w:rPr>
                <w:noProof/>
                <w:webHidden/>
              </w:rPr>
              <w:fldChar w:fldCharType="end"/>
            </w:r>
          </w:hyperlink>
        </w:p>
        <w:p w14:paraId="3C5482B9" w14:textId="77777777" w:rsidR="007C709B" w:rsidRDefault="00680A43">
          <w:pPr>
            <w:pStyle w:val="TOC3"/>
            <w:tabs>
              <w:tab w:val="right" w:leader="dot" w:pos="12770"/>
            </w:tabs>
            <w:rPr>
              <w:rFonts w:eastAsiaTheme="minorEastAsia" w:cstheme="minorBidi"/>
              <w:noProof/>
              <w:sz w:val="22"/>
              <w:szCs w:val="22"/>
            </w:rPr>
          </w:pPr>
          <w:hyperlink w:anchor="_Toc447292631" w:history="1">
            <w:r w:rsidR="007C709B" w:rsidRPr="00040411">
              <w:rPr>
                <w:rStyle w:val="Hyperlink"/>
                <w:rFonts w:ascii="Times New Roman" w:hAnsi="Times New Roman"/>
                <w:noProof/>
              </w:rPr>
              <w:t>Chart Availability</w:t>
            </w:r>
            <w:r w:rsidR="007C709B">
              <w:rPr>
                <w:noProof/>
                <w:webHidden/>
              </w:rPr>
              <w:tab/>
            </w:r>
            <w:r w:rsidR="007D3169">
              <w:rPr>
                <w:noProof/>
                <w:webHidden/>
              </w:rPr>
              <w:fldChar w:fldCharType="begin"/>
            </w:r>
            <w:r w:rsidR="007C709B">
              <w:rPr>
                <w:noProof/>
                <w:webHidden/>
              </w:rPr>
              <w:instrText xml:space="preserve"> PAGEREF _Toc447292631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14:paraId="1127B96B" w14:textId="77777777" w:rsidR="007C709B" w:rsidRDefault="00680A43">
          <w:pPr>
            <w:pStyle w:val="TOC3"/>
            <w:tabs>
              <w:tab w:val="right" w:leader="dot" w:pos="12770"/>
            </w:tabs>
            <w:rPr>
              <w:rFonts w:eastAsiaTheme="minorEastAsia" w:cstheme="minorBidi"/>
              <w:noProof/>
              <w:sz w:val="22"/>
              <w:szCs w:val="22"/>
            </w:rPr>
          </w:pPr>
          <w:hyperlink w:anchor="_Toc447292634" w:history="1">
            <w:r w:rsidR="007C709B" w:rsidRPr="00040411">
              <w:rPr>
                <w:rStyle w:val="Hyperlink"/>
                <w:rFonts w:ascii="Times New Roman" w:hAnsi="Times New Roman"/>
                <w:noProof/>
              </w:rPr>
              <w:t>Vital Signs</w:t>
            </w:r>
            <w:r w:rsidR="007C709B">
              <w:rPr>
                <w:noProof/>
                <w:webHidden/>
              </w:rPr>
              <w:tab/>
            </w:r>
            <w:r w:rsidR="007D3169">
              <w:rPr>
                <w:noProof/>
                <w:webHidden/>
              </w:rPr>
              <w:fldChar w:fldCharType="begin"/>
            </w:r>
            <w:r w:rsidR="007C709B">
              <w:rPr>
                <w:noProof/>
                <w:webHidden/>
              </w:rPr>
              <w:instrText xml:space="preserve"> PAGEREF _Toc447292634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14:paraId="3C00F8EA" w14:textId="77777777" w:rsidR="007C709B" w:rsidRDefault="00680A43">
          <w:pPr>
            <w:pStyle w:val="TOC3"/>
            <w:tabs>
              <w:tab w:val="left" w:pos="880"/>
              <w:tab w:val="right" w:leader="dot" w:pos="12770"/>
            </w:tabs>
            <w:rPr>
              <w:rFonts w:eastAsiaTheme="minorEastAsia" w:cstheme="minorBidi"/>
              <w:noProof/>
              <w:sz w:val="22"/>
              <w:szCs w:val="22"/>
            </w:rPr>
          </w:pPr>
          <w:hyperlink w:anchor="_Toc447292635" w:history="1">
            <w:r w:rsidR="007C709B" w:rsidRPr="00040411">
              <w:rPr>
                <w:rStyle w:val="Hyperlink"/>
                <w:rFonts w:ascii="Times New Roman" w:hAnsi="Times New Roman"/>
                <w:noProof/>
              </w:rPr>
              <w:t>i.</w:t>
            </w:r>
            <w:r w:rsidR="007C709B">
              <w:rPr>
                <w:rFonts w:eastAsiaTheme="minorEastAsia" w:cstheme="minorBidi"/>
                <w:noProof/>
                <w:sz w:val="22"/>
                <w:szCs w:val="22"/>
              </w:rPr>
              <w:tab/>
            </w:r>
            <w:r w:rsidR="007C709B" w:rsidRPr="00040411">
              <w:rPr>
                <w:rStyle w:val="Hyperlink"/>
                <w:rFonts w:ascii="Times New Roman" w:hAnsi="Times New Roman"/>
                <w:noProof/>
              </w:rPr>
              <w:t>Tobacco</w:t>
            </w:r>
            <w:r w:rsidR="007C709B">
              <w:rPr>
                <w:noProof/>
                <w:webHidden/>
              </w:rPr>
              <w:tab/>
            </w:r>
            <w:r w:rsidR="007D3169">
              <w:rPr>
                <w:noProof/>
                <w:webHidden/>
              </w:rPr>
              <w:fldChar w:fldCharType="begin"/>
            </w:r>
            <w:r w:rsidR="007C709B">
              <w:rPr>
                <w:noProof/>
                <w:webHidden/>
              </w:rPr>
              <w:instrText xml:space="preserve"> PAGEREF _Toc447292635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14:paraId="0C5A07F2" w14:textId="77777777" w:rsidR="007C709B" w:rsidRDefault="00680A43">
          <w:pPr>
            <w:pStyle w:val="TOC2"/>
            <w:rPr>
              <w:rFonts w:asciiTheme="minorHAnsi" w:eastAsiaTheme="minorEastAsia" w:hAnsiTheme="minorHAnsi" w:cstheme="minorBidi"/>
            </w:rPr>
          </w:pPr>
          <w:hyperlink w:anchor="_Toc447292636" w:history="1">
            <w:r w:rsidR="007C709B" w:rsidRPr="00040411">
              <w:rPr>
                <w:rStyle w:val="Hyperlink"/>
              </w:rPr>
              <w:t>14.</w:t>
            </w:r>
            <w:r w:rsidR="007C709B">
              <w:rPr>
                <w:rFonts w:asciiTheme="minorHAnsi" w:eastAsiaTheme="minorEastAsia" w:hAnsiTheme="minorHAnsi" w:cstheme="minorBidi"/>
              </w:rPr>
              <w:tab/>
            </w:r>
            <w:r w:rsidR="007C709B" w:rsidRPr="00040411">
              <w:rPr>
                <w:rStyle w:val="Hyperlink"/>
              </w:rPr>
              <w:t>DRUG_EXPOSURE</w:t>
            </w:r>
            <w:r w:rsidR="007C709B">
              <w:rPr>
                <w:webHidden/>
              </w:rPr>
              <w:tab/>
            </w:r>
            <w:r w:rsidR="007D3169">
              <w:rPr>
                <w:webHidden/>
              </w:rPr>
              <w:fldChar w:fldCharType="begin"/>
            </w:r>
            <w:r w:rsidR="007C709B">
              <w:rPr>
                <w:webHidden/>
              </w:rPr>
              <w:instrText xml:space="preserve"> PAGEREF _Toc447292636 \h </w:instrText>
            </w:r>
            <w:r w:rsidR="007D3169">
              <w:rPr>
                <w:webHidden/>
              </w:rPr>
            </w:r>
            <w:r w:rsidR="007D3169">
              <w:rPr>
                <w:webHidden/>
              </w:rPr>
              <w:fldChar w:fldCharType="separate"/>
            </w:r>
            <w:r w:rsidR="007C709B">
              <w:rPr>
                <w:webHidden/>
              </w:rPr>
              <w:t>40</w:t>
            </w:r>
            <w:r w:rsidR="007D3169">
              <w:rPr>
                <w:webHidden/>
              </w:rPr>
              <w:fldChar w:fldCharType="end"/>
            </w:r>
          </w:hyperlink>
        </w:p>
        <w:p w14:paraId="74EF87B5" w14:textId="77777777" w:rsidR="007C709B" w:rsidRDefault="00680A43">
          <w:pPr>
            <w:pStyle w:val="TOC2"/>
            <w:rPr>
              <w:rFonts w:asciiTheme="minorHAnsi" w:eastAsiaTheme="minorEastAsia" w:hAnsiTheme="minorHAnsi" w:cstheme="minorBidi"/>
            </w:rPr>
          </w:pPr>
          <w:hyperlink w:anchor="_Toc447292639" w:history="1">
            <w:r w:rsidR="007C709B" w:rsidRPr="00040411">
              <w:rPr>
                <w:rStyle w:val="Hyperlink"/>
              </w:rPr>
              <w:t>15.</w:t>
            </w:r>
            <w:r w:rsidR="007C709B">
              <w:rPr>
                <w:rFonts w:asciiTheme="minorHAnsi" w:eastAsiaTheme="minorEastAsia" w:hAnsiTheme="minorHAnsi" w:cstheme="minorBidi"/>
              </w:rPr>
              <w:tab/>
            </w:r>
            <w:r w:rsidR="007C709B" w:rsidRPr="00040411">
              <w:rPr>
                <w:rStyle w:val="Hyperlink"/>
              </w:rPr>
              <w:t>OUTSTANDING ISSUES</w:t>
            </w:r>
            <w:r w:rsidR="007C709B">
              <w:rPr>
                <w:webHidden/>
              </w:rPr>
              <w:tab/>
            </w:r>
            <w:r w:rsidR="007D3169">
              <w:rPr>
                <w:webHidden/>
              </w:rPr>
              <w:fldChar w:fldCharType="begin"/>
            </w:r>
            <w:r w:rsidR="007C709B">
              <w:rPr>
                <w:webHidden/>
              </w:rPr>
              <w:instrText xml:space="preserve"> PAGEREF _Toc447292639 \h </w:instrText>
            </w:r>
            <w:r w:rsidR="007D3169">
              <w:rPr>
                <w:webHidden/>
              </w:rPr>
            </w:r>
            <w:r w:rsidR="007D3169">
              <w:rPr>
                <w:webHidden/>
              </w:rPr>
              <w:fldChar w:fldCharType="separate"/>
            </w:r>
            <w:r w:rsidR="007C709B">
              <w:rPr>
                <w:webHidden/>
              </w:rPr>
              <w:t>44</w:t>
            </w:r>
            <w:r w:rsidR="007D3169">
              <w:rPr>
                <w:webHidden/>
              </w:rPr>
              <w:fldChar w:fldCharType="end"/>
            </w:r>
          </w:hyperlink>
        </w:p>
        <w:p w14:paraId="24361ED2" w14:textId="77777777" w:rsidR="00CC2FD8" w:rsidRDefault="007D3169">
          <w:r>
            <w:rPr>
              <w:b/>
              <w:bCs/>
              <w:noProof/>
            </w:rPr>
            <w:fldChar w:fldCharType="end"/>
          </w:r>
        </w:p>
      </w:sdtContent>
    </w:sdt>
    <w:p w14:paraId="4B491FB3" w14:textId="77777777" w:rsidR="00061AFF" w:rsidRPr="005F3DB0" w:rsidRDefault="00061AFF" w:rsidP="00061AFF">
      <w:pPr>
        <w:jc w:val="center"/>
        <w:rPr>
          <w:rFonts w:ascii="Times New Roman" w:hAnsi="Times New Roman"/>
        </w:rPr>
      </w:pPr>
    </w:p>
    <w:p w14:paraId="4F5205D2" w14:textId="77777777" w:rsidR="006E4E58" w:rsidRPr="005F3DB0" w:rsidRDefault="006E4E58">
      <w:pPr>
        <w:rPr>
          <w:rFonts w:ascii="Times New Roman" w:hAnsi="Times New Roman"/>
        </w:rPr>
      </w:pPr>
    </w:p>
    <w:p w14:paraId="18B6236E" w14:textId="77777777" w:rsidR="004809F7" w:rsidRPr="005F3DB0" w:rsidRDefault="004809F7" w:rsidP="003229D9">
      <w:pPr>
        <w:pStyle w:val="Heading2"/>
        <w:numPr>
          <w:ilvl w:val="0"/>
          <w:numId w:val="0"/>
        </w:numPr>
        <w:ind w:left="630" w:hanging="630"/>
        <w:rPr>
          <w:rFonts w:ascii="Times New Roman" w:hAnsi="Times New Roman" w:cs="Times New Roman"/>
        </w:rPr>
      </w:pPr>
      <w:bookmarkStart w:id="10" w:name="_Toc447292601"/>
      <w:r w:rsidRPr="005F3DB0">
        <w:rPr>
          <w:rFonts w:ascii="Times New Roman" w:hAnsi="Times New Roman" w:cs="Times New Roman"/>
        </w:rPr>
        <w:t>Purpose</w:t>
      </w:r>
      <w:bookmarkEnd w:id="10"/>
    </w:p>
    <w:p w14:paraId="1E79FA25" w14:textId="77777777"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PCORnet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w:t>
      </w:r>
      <w:r w:rsidR="00CC2FD8">
        <w:rPr>
          <w:rFonts w:ascii="Times New Roman" w:hAnsi="Times New Roman"/>
          <w:sz w:val="22"/>
          <w:szCs w:val="22"/>
        </w:rPr>
        <w:t>5</w:t>
      </w:r>
      <w:r w:rsidR="00903A99" w:rsidRPr="005F3DB0">
        <w:rPr>
          <w:rFonts w:ascii="Times New Roman" w:hAnsi="Times New Roman"/>
          <w:sz w:val="22"/>
          <w:szCs w:val="22"/>
        </w:rPr>
        <w:t xml:space="preserve"> is addressed in the </w:t>
      </w:r>
      <w:r w:rsidR="00903A99" w:rsidRPr="005F3DB0">
        <w:rPr>
          <w:rFonts w:ascii="Times New Roman" w:hAnsi="Times New Roman"/>
          <w:sz w:val="22"/>
          <w:szCs w:val="22"/>
          <w:u w:val="single"/>
        </w:rPr>
        <w:t xml:space="preserve">OMOP Common Data Model Specification, Version </w:t>
      </w:r>
      <w:r w:rsidR="00CC2FD8">
        <w:rPr>
          <w:rFonts w:ascii="Times New Roman" w:hAnsi="Times New Roman"/>
          <w:sz w:val="22"/>
          <w:szCs w:val="22"/>
          <w:u w:val="single"/>
        </w:rPr>
        <w:t>5</w:t>
      </w:r>
      <w:r w:rsidR="00903A99" w:rsidRPr="005F3DB0">
        <w:rPr>
          <w:rFonts w:ascii="Times New Roman" w:hAnsi="Times New Roman"/>
          <w:sz w:val="22"/>
          <w:szCs w:val="22"/>
        </w:rPr>
        <w:t xml:space="preserve">.  This document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w:t>
      </w:r>
      <w:r w:rsidR="00CC2FD8">
        <w:rPr>
          <w:rFonts w:ascii="Times New Roman" w:hAnsi="Times New Roman"/>
          <w:sz w:val="22"/>
          <w:szCs w:val="22"/>
        </w:rPr>
        <w:t>5</w:t>
      </w:r>
      <w:r w:rsidR="00903A99" w:rsidRPr="005F3DB0">
        <w:rPr>
          <w:rFonts w:ascii="Times New Roman" w:hAnsi="Times New Roman"/>
          <w:sz w:val="22"/>
          <w:szCs w:val="22"/>
        </w:rPr>
        <w:t xml:space="preserve"> will not support data elements necessary for the PCORnet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PCORnet might be recorded in the OMOP CDM.</w:t>
      </w:r>
      <w:r w:rsidR="008236E7" w:rsidRPr="005F3DB0">
        <w:rPr>
          <w:rFonts w:ascii="Times New Roman" w:hAnsi="Times New Roman"/>
          <w:sz w:val="22"/>
          <w:szCs w:val="22"/>
        </w:rPr>
        <w:t xml:space="preserve"> </w:t>
      </w:r>
    </w:p>
    <w:p w14:paraId="487E2659" w14:textId="77777777" w:rsidR="007F50F9" w:rsidRPr="005F3DB0" w:rsidRDefault="004C43B6" w:rsidP="00E95778">
      <w:pPr>
        <w:spacing w:before="0"/>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r w:rsidRPr="005F3DB0">
        <w:rPr>
          <w:rFonts w:ascii="Times New Roman" w:hAnsi="Times New Roman"/>
          <w:sz w:val="22"/>
          <w:szCs w:val="22"/>
        </w:rPr>
        <w:t>PCORnet requirements.</w:t>
      </w:r>
    </w:p>
    <w:p w14:paraId="2A91F40F" w14:textId="77777777" w:rsidR="003229D9" w:rsidRPr="005F3DB0" w:rsidRDefault="003229D9" w:rsidP="003229D9">
      <w:pPr>
        <w:pStyle w:val="Heading2"/>
        <w:numPr>
          <w:ilvl w:val="0"/>
          <w:numId w:val="0"/>
        </w:numPr>
        <w:ind w:left="630" w:hanging="630"/>
        <w:rPr>
          <w:rFonts w:ascii="Times New Roman" w:hAnsi="Times New Roman" w:cs="Times New Roman"/>
        </w:rPr>
      </w:pPr>
      <w:bookmarkStart w:id="11" w:name="_Toc447292602"/>
      <w:r w:rsidRPr="005F3DB0">
        <w:rPr>
          <w:rFonts w:ascii="Times New Roman" w:hAnsi="Times New Roman" w:cs="Times New Roman"/>
        </w:rPr>
        <w:t>General Conventions</w:t>
      </w:r>
      <w:bookmarkEnd w:id="11"/>
    </w:p>
    <w:p w14:paraId="3C4CA11E" w14:textId="77777777" w:rsidR="00552337" w:rsidRPr="005F3DB0" w:rsidRDefault="00433622"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Conc</w:t>
      </w:r>
      <w:r w:rsidR="00CC2FD8">
        <w:rPr>
          <w:rFonts w:ascii="Times New Roman" w:hAnsi="Times New Roman"/>
          <w:sz w:val="22"/>
          <w:szCs w:val="22"/>
        </w:rPr>
        <w:t xml:space="preserve">ept IDs are taken from OMOP </w:t>
      </w:r>
      <w:r w:rsidRPr="005F3DB0">
        <w:rPr>
          <w:rFonts w:ascii="Times New Roman" w:hAnsi="Times New Roman"/>
          <w:sz w:val="22"/>
          <w:szCs w:val="22"/>
        </w:rPr>
        <w:t>vocabularies</w:t>
      </w:r>
      <w:r w:rsidR="00CC2FD8">
        <w:rPr>
          <w:rFonts w:ascii="Times New Roman" w:hAnsi="Times New Roman"/>
          <w:sz w:val="22"/>
          <w:szCs w:val="22"/>
        </w:rPr>
        <w:t xml:space="preserve"> v5 or </w:t>
      </w:r>
      <w:r w:rsidR="005D5FF1">
        <w:rPr>
          <w:rFonts w:ascii="Times New Roman" w:hAnsi="Times New Roman"/>
          <w:sz w:val="22"/>
          <w:szCs w:val="22"/>
        </w:rPr>
        <w:t>later</w:t>
      </w:r>
      <w:r w:rsidRPr="005F3DB0">
        <w:rPr>
          <w:rFonts w:ascii="Times New Roman" w:hAnsi="Times New Roman"/>
          <w:sz w:val="22"/>
          <w:szCs w:val="22"/>
        </w:rPr>
        <w:t xml:space="preserve"> using the complete (“restricted”) version that includes licensed terminologies such as CPT and others.</w:t>
      </w:r>
      <w:r w:rsidR="00552337" w:rsidRPr="005F3DB0">
        <w:rPr>
          <w:rFonts w:ascii="Times New Roman" w:hAnsi="Times New Roman"/>
          <w:sz w:val="22"/>
          <w:szCs w:val="22"/>
        </w:rPr>
        <w:br/>
      </w:r>
    </w:p>
    <w:p w14:paraId="62CDC22E" w14:textId="77777777" w:rsidR="002F491D" w:rsidRPr="005F3DB0" w:rsidRDefault="00C5275E"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 xml:space="preserve">PCORnet CDM V1.0 requires data elements that are not currently </w:t>
      </w:r>
      <w:r w:rsidR="00BD6CF1" w:rsidRPr="005F3DB0">
        <w:rPr>
          <w:rFonts w:ascii="Times New Roman" w:hAnsi="Times New Roman"/>
          <w:sz w:val="22"/>
          <w:szCs w:val="22"/>
        </w:rPr>
        <w:t>part of the OMOP standard vocabulary. To represent PCORnet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r w:rsidR="004C6F7E">
        <w:rPr>
          <w:rFonts w:ascii="Times New Roman" w:hAnsi="Times New Roman"/>
          <w:sz w:val="22"/>
          <w:szCs w:val="22"/>
        </w:rPr>
        <w:t xml:space="preserve">vocabulary_id  =  ‘PCORnet’ (former </w:t>
      </w:r>
      <w:r w:rsidR="004C6F7E" w:rsidRPr="005F3DB0">
        <w:rPr>
          <w:rFonts w:ascii="Times New Roman" w:hAnsi="Times New Roman"/>
          <w:sz w:val="22"/>
          <w:szCs w:val="22"/>
        </w:rPr>
        <w:t>vocabulary_id = 60)</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concept_ids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PCORnet CDM.</w:t>
      </w:r>
      <w:r w:rsidR="002F491D" w:rsidRPr="005F3DB0">
        <w:rPr>
          <w:rFonts w:ascii="Times New Roman" w:hAnsi="Times New Roman"/>
          <w:sz w:val="22"/>
          <w:szCs w:val="22"/>
        </w:rPr>
        <w:br/>
      </w:r>
    </w:p>
    <w:p w14:paraId="0A9F4717" w14:textId="77777777" w:rsidR="00EB17C1" w:rsidRPr="005F3DB0" w:rsidRDefault="00EB17C1"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14:paraId="1B76F1CF" w14:textId="77777777"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r w:rsidR="00601FF9" w:rsidRPr="005F3DB0">
        <w:rPr>
          <w:rFonts w:ascii="Times New Roman" w:hAnsi="Times New Roman"/>
          <w:sz w:val="22"/>
          <w:szCs w:val="22"/>
        </w:rPr>
        <w:t xml:space="preserve">PCORnet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4075"/>
        <w:gridCol w:w="6652"/>
      </w:tblGrid>
      <w:tr w:rsidR="001F4F32" w:rsidRPr="005F3DB0" w14:paraId="72156A65" w14:textId="77777777" w:rsidTr="00EB17C1">
        <w:trPr>
          <w:trHeight w:val="197"/>
        </w:trPr>
        <w:tc>
          <w:tcPr>
            <w:tcW w:w="4075" w:type="dxa"/>
            <w:shd w:val="clear" w:color="auto" w:fill="D9D9D9" w:themeFill="background1" w:themeFillShade="D9"/>
            <w:vAlign w:val="center"/>
          </w:tcPr>
          <w:p w14:paraId="3D274B5F" w14:textId="77777777"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14:paraId="278345B1" w14:textId="77777777"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14:paraId="18D45F0F" w14:textId="77777777" w:rsidTr="00EB17C1">
        <w:trPr>
          <w:trHeight w:val="260"/>
        </w:trPr>
        <w:tc>
          <w:tcPr>
            <w:tcW w:w="4075" w:type="dxa"/>
          </w:tcPr>
          <w:p w14:paraId="3A9F8F64" w14:textId="77777777"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14:paraId="164CBBFC" w14:textId="77777777"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14:paraId="6E40C6DC" w14:textId="77777777" w:rsidTr="00EB17C1">
        <w:trPr>
          <w:trHeight w:val="314"/>
        </w:trPr>
        <w:tc>
          <w:tcPr>
            <w:tcW w:w="4075" w:type="dxa"/>
          </w:tcPr>
          <w:p w14:paraId="264F71E1" w14:textId="77777777"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14:paraId="50D09DC1" w14:textId="77777777" w:rsidR="00BD6CF1" w:rsidRPr="005F3DB0" w:rsidRDefault="00EB17C1" w:rsidP="006264AF">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6264AF">
              <w:rPr>
                <w:rFonts w:ascii="Times New Roman" w:hAnsi="Times New Roman"/>
                <w:sz w:val="20"/>
                <w:szCs w:val="20"/>
              </w:rPr>
              <w:t xml:space="preserve"> from vocabulary_id = ‘PCORNet’</w:t>
            </w:r>
          </w:p>
        </w:tc>
      </w:tr>
      <w:tr w:rsidR="001F4F32" w:rsidRPr="005F3DB0" w14:paraId="3E0FD035" w14:textId="77777777" w:rsidTr="00EB17C1">
        <w:trPr>
          <w:trHeight w:val="287"/>
        </w:trPr>
        <w:tc>
          <w:tcPr>
            <w:tcW w:w="4075" w:type="dxa"/>
          </w:tcPr>
          <w:p w14:paraId="4619C648" w14:textId="77777777"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14:paraId="65D88269" w14:textId="77777777"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w:t>
            </w:r>
            <w:r w:rsidR="006264AF">
              <w:rPr>
                <w:rFonts w:ascii="Times New Roman" w:hAnsi="Times New Roman"/>
                <w:sz w:val="20"/>
                <w:szCs w:val="20"/>
              </w:rPr>
              <w:t>vocabulary_id = ‘PCORNet’</w:t>
            </w:r>
          </w:p>
        </w:tc>
      </w:tr>
      <w:tr w:rsidR="001F4F32" w:rsidRPr="005F3DB0" w14:paraId="2D921C22" w14:textId="77777777" w:rsidTr="00EB17C1">
        <w:trPr>
          <w:trHeight w:val="260"/>
        </w:trPr>
        <w:tc>
          <w:tcPr>
            <w:tcW w:w="4075" w:type="dxa"/>
          </w:tcPr>
          <w:p w14:paraId="7FB367D4" w14:textId="77777777"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lastRenderedPageBreak/>
              <w:t>A data field is present in the source system, but the source value cannot be mapped to the CDM</w:t>
            </w:r>
          </w:p>
        </w:tc>
        <w:tc>
          <w:tcPr>
            <w:tcW w:w="6652" w:type="dxa"/>
          </w:tcPr>
          <w:p w14:paraId="20A32368" w14:textId="77777777"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 xml:space="preserve">DM will be populated with “Other” (44814649) from </w:t>
            </w:r>
            <w:r w:rsidR="006264AF">
              <w:rPr>
                <w:rFonts w:ascii="Times New Roman" w:hAnsi="Times New Roman"/>
                <w:sz w:val="20"/>
                <w:szCs w:val="20"/>
              </w:rPr>
              <w:t>vocabulary_id = ‘PCORNet’</w:t>
            </w:r>
          </w:p>
        </w:tc>
      </w:tr>
    </w:tbl>
    <w:p w14:paraId="594E058A" w14:textId="77777777"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12"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14:paraId="21375A06" w14:textId="77777777" w:rsidR="00FD523A" w:rsidRPr="005F3DB0" w:rsidRDefault="00FD523A" w:rsidP="00FD523A">
      <w:pPr>
        <w:autoSpaceDE w:val="0"/>
        <w:autoSpaceDN w:val="0"/>
        <w:adjustRightInd w:val="0"/>
        <w:rPr>
          <w:rFonts w:ascii="Times New Roman" w:hAnsi="Times New Roman"/>
          <w:color w:val="00B050"/>
        </w:rPr>
      </w:pPr>
    </w:p>
    <w:p w14:paraId="63855851" w14:textId="77777777" w:rsidR="00552337" w:rsidRPr="005F3DB0" w:rsidRDefault="00552337" w:rsidP="00FD523A">
      <w:pPr>
        <w:rPr>
          <w:rFonts w:ascii="Times New Roman" w:hAnsi="Times New Roman"/>
        </w:rPr>
      </w:pPr>
    </w:p>
    <w:p w14:paraId="0D9A07DA" w14:textId="77777777" w:rsidR="000B0ED5" w:rsidRDefault="000B0ED5" w:rsidP="000B0ED5">
      <w:pPr>
        <w:pStyle w:val="Heading2"/>
        <w:numPr>
          <w:ilvl w:val="0"/>
          <w:numId w:val="0"/>
        </w:numPr>
        <w:ind w:left="360"/>
        <w:rPr>
          <w:rFonts w:ascii="Times New Roman" w:hAnsi="Times New Roman" w:cs="Times New Roman"/>
        </w:rPr>
      </w:pPr>
    </w:p>
    <w:p w14:paraId="692BE34D" w14:textId="77777777" w:rsidR="000B0ED5" w:rsidRPr="006264AF" w:rsidRDefault="000B0ED5" w:rsidP="000B0ED5">
      <w:pPr>
        <w:pStyle w:val="Heading2"/>
        <w:numPr>
          <w:ilvl w:val="0"/>
          <w:numId w:val="15"/>
        </w:numPr>
        <w:rPr>
          <w:rFonts w:ascii="Times New Roman" w:hAnsi="Times New Roman" w:cs="Times New Roman"/>
        </w:rPr>
      </w:pPr>
      <w:bookmarkStart w:id="13" w:name="_Toc447292603"/>
      <w:r w:rsidRPr="006264AF">
        <w:rPr>
          <w:rFonts w:ascii="Times New Roman" w:hAnsi="Times New Roman" w:cs="Times New Roman"/>
        </w:rPr>
        <w:t>FACT_RELATIONSHIP</w:t>
      </w:r>
      <w:bookmarkEnd w:id="13"/>
    </w:p>
    <w:p w14:paraId="53BBE826" w14:textId="77777777" w:rsidR="000B0ED5" w:rsidRPr="006264AF" w:rsidRDefault="000B0ED5" w:rsidP="000B0ED5">
      <w:pPr>
        <w:spacing w:after="60" w:line="240" w:lineRule="auto"/>
        <w:rPr>
          <w:rFonts w:ascii="Times New Roman" w:hAnsi="Times New Roman"/>
          <w:sz w:val="22"/>
          <w:szCs w:val="22"/>
        </w:rPr>
      </w:pPr>
      <w:r w:rsidRPr="006264AF">
        <w:rPr>
          <w:rFonts w:ascii="Times New Roman" w:hAnsi="Times New Roman"/>
          <w:sz w:val="22"/>
          <w:szCs w:val="22"/>
        </w:rPr>
        <w:t xml:space="preserve">The </w:t>
      </w:r>
      <w:r w:rsidRPr="006264AF">
        <w:rPr>
          <w:rFonts w:ascii="Times New Roman" w:hAnsi="Times New Roman"/>
          <w:caps/>
          <w:sz w:val="22"/>
          <w:szCs w:val="22"/>
        </w:rPr>
        <w:t>FACT_RELATIONSHOP</w:t>
      </w:r>
      <w:r w:rsidRPr="006264AF">
        <w:rPr>
          <w:rFonts w:ascii="Times New Roman" w:hAnsi="Times New Roman"/>
          <w:sz w:val="22"/>
          <w:szCs w:val="22"/>
        </w:rPr>
        <w:t xml:space="preserve"> table contains records to detail the relationships between facts within one domain or across two domains, and the nature of the relationship. This table will be used to link Condition_Occurence and Observation domains and records in Measurement domain.</w:t>
      </w:r>
    </w:p>
    <w:p w14:paraId="6AC5D836" w14:textId="77777777" w:rsidR="000B0ED5" w:rsidRPr="006264AF" w:rsidRDefault="000B0ED5" w:rsidP="000B0ED5">
      <w:pPr>
        <w:spacing w:after="60" w:line="240" w:lineRule="auto"/>
        <w:rPr>
          <w:rFonts w:ascii="Times New Roman" w:hAnsi="Times New Roman"/>
        </w:rPr>
      </w:pPr>
    </w:p>
    <w:tbl>
      <w:tblPr>
        <w:tblStyle w:val="CDMspecs"/>
        <w:tblW w:w="12690" w:type="dxa"/>
        <w:tblLayout w:type="fixed"/>
        <w:tblLook w:val="04A0" w:firstRow="1" w:lastRow="0" w:firstColumn="1" w:lastColumn="0" w:noHBand="0" w:noVBand="1"/>
      </w:tblPr>
      <w:tblGrid>
        <w:gridCol w:w="2430"/>
        <w:gridCol w:w="1196"/>
        <w:gridCol w:w="1088"/>
        <w:gridCol w:w="3988"/>
        <w:gridCol w:w="3988"/>
      </w:tblGrid>
      <w:tr w:rsidR="006264AF" w:rsidRPr="006264AF" w14:paraId="20694406" w14:textId="77777777" w:rsidTr="006316FA">
        <w:trPr>
          <w:cnfStyle w:val="100000000000" w:firstRow="1" w:lastRow="0" w:firstColumn="0" w:lastColumn="0" w:oddVBand="0" w:evenVBand="0" w:oddHBand="0" w:evenHBand="0" w:firstRowFirstColumn="0" w:firstRowLastColumn="0" w:lastRowFirstColumn="0" w:lastRowLastColumn="0"/>
          <w:trHeight w:val="179"/>
        </w:trPr>
        <w:tc>
          <w:tcPr>
            <w:tcW w:w="2430" w:type="dxa"/>
            <w:vAlign w:val="center"/>
            <w:hideMark/>
          </w:tcPr>
          <w:p w14:paraId="43048AB9" w14:textId="77777777" w:rsidR="000B0ED5" w:rsidRPr="006264AF" w:rsidRDefault="000B0ED5" w:rsidP="00DE5EED">
            <w:pPr>
              <w:spacing w:before="45" w:afterLines="45" w:after="108" w:line="240" w:lineRule="auto"/>
              <w:jc w:val="center"/>
              <w:rPr>
                <w:rFonts w:ascii="Times New Roman" w:hAnsi="Times New Roman"/>
                <w:b w:val="0"/>
                <w:color w:val="auto"/>
                <w:sz w:val="20"/>
              </w:rPr>
            </w:pPr>
            <w:r w:rsidRPr="006264AF">
              <w:rPr>
                <w:rFonts w:ascii="Times New Roman" w:hAnsi="Times New Roman"/>
                <w:color w:val="auto"/>
                <w:sz w:val="20"/>
              </w:rPr>
              <w:t>Field</w:t>
            </w:r>
          </w:p>
        </w:tc>
        <w:tc>
          <w:tcPr>
            <w:tcW w:w="1196" w:type="dxa"/>
            <w:hideMark/>
          </w:tcPr>
          <w:p w14:paraId="204AC5D5"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Type</w:t>
            </w:r>
          </w:p>
        </w:tc>
        <w:tc>
          <w:tcPr>
            <w:tcW w:w="1088" w:type="dxa"/>
            <w:vAlign w:val="center"/>
          </w:tcPr>
          <w:p w14:paraId="6F94420F"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Required</w:t>
            </w:r>
          </w:p>
        </w:tc>
        <w:tc>
          <w:tcPr>
            <w:tcW w:w="3988" w:type="dxa"/>
            <w:vAlign w:val="center"/>
            <w:hideMark/>
          </w:tcPr>
          <w:p w14:paraId="25B736CE" w14:textId="77777777" w:rsidR="000B0ED5" w:rsidRPr="006264AF" w:rsidRDefault="000B0ED5" w:rsidP="00DE5EED">
            <w:pPr>
              <w:spacing w:before="45" w:afterLines="45" w:after="108" w:line="240" w:lineRule="auto"/>
              <w:jc w:val="center"/>
              <w:rPr>
                <w:rFonts w:ascii="Times New Roman" w:hAnsi="Times New Roman"/>
                <w:b w:val="0"/>
                <w:color w:val="auto"/>
                <w:sz w:val="20"/>
              </w:rPr>
            </w:pPr>
            <w:r w:rsidRPr="006264AF">
              <w:rPr>
                <w:rFonts w:ascii="Times New Roman" w:hAnsi="Times New Roman"/>
                <w:color w:val="auto"/>
                <w:sz w:val="20"/>
              </w:rPr>
              <w:t>Description</w:t>
            </w:r>
          </w:p>
        </w:tc>
        <w:tc>
          <w:tcPr>
            <w:tcW w:w="3988" w:type="dxa"/>
            <w:vAlign w:val="center"/>
            <w:hideMark/>
          </w:tcPr>
          <w:p w14:paraId="00BE5255"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b w:val="0"/>
                <w:bCs/>
                <w:color w:val="auto"/>
                <w:sz w:val="20"/>
              </w:rPr>
              <w:t>PCORnet</w:t>
            </w:r>
            <w:r w:rsidRPr="006264AF">
              <w:rPr>
                <w:rFonts w:ascii="Times New Roman" w:hAnsi="Times New Roman"/>
                <w:color w:val="auto"/>
                <w:sz w:val="20"/>
              </w:rPr>
              <w:t xml:space="preserve"> Conventions</w:t>
            </w:r>
          </w:p>
        </w:tc>
      </w:tr>
      <w:tr w:rsidR="006264AF" w:rsidRPr="006264AF" w14:paraId="48E9206A" w14:textId="77777777" w:rsidTr="006316FA">
        <w:trPr>
          <w:cantSplit w:val="0"/>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0163560D"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domain_concept_id_1</w:t>
            </w:r>
          </w:p>
        </w:tc>
        <w:tc>
          <w:tcPr>
            <w:tcW w:w="1196" w:type="dxa"/>
            <w:tcBorders>
              <w:top w:val="single" w:sz="4" w:space="0" w:color="auto"/>
              <w:left w:val="single" w:sz="4" w:space="0" w:color="auto"/>
              <w:bottom w:val="single" w:sz="4" w:space="0" w:color="auto"/>
              <w:right w:val="single" w:sz="4" w:space="0" w:color="auto"/>
            </w:tcBorders>
            <w:vAlign w:val="center"/>
            <w:hideMark/>
          </w:tcPr>
          <w:p w14:paraId="5AE8F4B8" w14:textId="77777777" w:rsidR="000B0ED5" w:rsidRPr="006264AF" w:rsidRDefault="000B0ED5" w:rsidP="001E0B17">
            <w:pPr>
              <w:jc w:val="center"/>
              <w:rPr>
                <w:rFonts w:ascii="Times New Roman" w:hAnsi="Times New Roman"/>
                <w:b/>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36011DAF"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63DCA04F"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concept representing the domain of fact one,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tcPr>
          <w:p w14:paraId="21FED975" w14:textId="77777777"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14:paraId="6608145B" w14:textId="77777777" w:rsidTr="006316FA">
        <w:trPr>
          <w:cantSplit w:val="0"/>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14:paraId="328D6437"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fact_id_1</w:t>
            </w:r>
          </w:p>
        </w:tc>
        <w:tc>
          <w:tcPr>
            <w:tcW w:w="1196" w:type="dxa"/>
            <w:tcBorders>
              <w:top w:val="single" w:sz="4" w:space="0" w:color="auto"/>
              <w:left w:val="single" w:sz="4" w:space="0" w:color="auto"/>
              <w:bottom w:val="single" w:sz="4" w:space="0" w:color="auto"/>
              <w:right w:val="single" w:sz="4" w:space="0" w:color="auto"/>
            </w:tcBorders>
            <w:vAlign w:val="center"/>
            <w:hideMark/>
          </w:tcPr>
          <w:p w14:paraId="754A666C"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42483246"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66BD76C7"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one.</w:t>
            </w:r>
          </w:p>
        </w:tc>
        <w:tc>
          <w:tcPr>
            <w:tcW w:w="3988" w:type="dxa"/>
            <w:tcBorders>
              <w:top w:val="single" w:sz="4" w:space="0" w:color="auto"/>
              <w:left w:val="single" w:sz="4" w:space="0" w:color="auto"/>
              <w:bottom w:val="single" w:sz="4" w:space="0" w:color="auto"/>
              <w:right w:val="single" w:sz="4" w:space="0" w:color="auto"/>
            </w:tcBorders>
          </w:tcPr>
          <w:p w14:paraId="0D8297D9" w14:textId="77777777"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14:paraId="697D7CFE" w14:textId="77777777" w:rsidTr="006316FA">
        <w:trPr>
          <w:cantSplit w:val="0"/>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5F01CD8F"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domain_concept_id_2</w:t>
            </w:r>
          </w:p>
        </w:tc>
        <w:tc>
          <w:tcPr>
            <w:tcW w:w="1196" w:type="dxa"/>
            <w:tcBorders>
              <w:top w:val="single" w:sz="4" w:space="0" w:color="auto"/>
              <w:left w:val="single" w:sz="4" w:space="0" w:color="auto"/>
              <w:bottom w:val="single" w:sz="4" w:space="0" w:color="auto"/>
              <w:right w:val="single" w:sz="4" w:space="0" w:color="auto"/>
            </w:tcBorders>
            <w:vAlign w:val="center"/>
            <w:hideMark/>
          </w:tcPr>
          <w:p w14:paraId="6337D35E"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6FB4B6FB"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02DCA25D"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concept representing the domain of fact two,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hideMark/>
          </w:tcPr>
          <w:p w14:paraId="654D81E8" w14:textId="77777777"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14:paraId="6FE41E48" w14:textId="77777777" w:rsidTr="006316FA">
        <w:trPr>
          <w:cantSplit w:val="0"/>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0E3119B5"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fact_id_2</w:t>
            </w:r>
          </w:p>
        </w:tc>
        <w:tc>
          <w:tcPr>
            <w:tcW w:w="1196" w:type="dxa"/>
            <w:tcBorders>
              <w:top w:val="single" w:sz="4" w:space="0" w:color="auto"/>
              <w:left w:val="single" w:sz="4" w:space="0" w:color="auto"/>
              <w:bottom w:val="single" w:sz="4" w:space="0" w:color="auto"/>
              <w:right w:val="single" w:sz="4" w:space="0" w:color="auto"/>
            </w:tcBorders>
            <w:vAlign w:val="center"/>
            <w:hideMark/>
          </w:tcPr>
          <w:p w14:paraId="0CB3EAC8"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6D42ACB5"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31E8827B"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two.</w:t>
            </w:r>
          </w:p>
        </w:tc>
        <w:tc>
          <w:tcPr>
            <w:tcW w:w="3988" w:type="dxa"/>
            <w:tcBorders>
              <w:top w:val="single" w:sz="4" w:space="0" w:color="auto"/>
              <w:left w:val="single" w:sz="4" w:space="0" w:color="auto"/>
              <w:bottom w:val="single" w:sz="4" w:space="0" w:color="auto"/>
              <w:right w:val="single" w:sz="4" w:space="0" w:color="auto"/>
            </w:tcBorders>
            <w:hideMark/>
          </w:tcPr>
          <w:p w14:paraId="3FE283B9"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 xml:space="preserve"> </w:t>
            </w:r>
          </w:p>
        </w:tc>
      </w:tr>
      <w:tr w:rsidR="006264AF" w:rsidRPr="006264AF" w14:paraId="6E6AC268" w14:textId="77777777" w:rsidTr="006316FA">
        <w:trPr>
          <w:cantSplit w:val="0"/>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1D6A9456"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lastRenderedPageBreak/>
              <w:t>relationship_concept_id</w:t>
            </w:r>
          </w:p>
        </w:tc>
        <w:tc>
          <w:tcPr>
            <w:tcW w:w="1196" w:type="dxa"/>
            <w:tcBorders>
              <w:top w:val="single" w:sz="4" w:space="0" w:color="auto"/>
              <w:left w:val="single" w:sz="4" w:space="0" w:color="auto"/>
              <w:bottom w:val="single" w:sz="4" w:space="0" w:color="auto"/>
              <w:right w:val="single" w:sz="4" w:space="0" w:color="auto"/>
            </w:tcBorders>
            <w:vAlign w:val="center"/>
            <w:hideMark/>
          </w:tcPr>
          <w:p w14:paraId="1CC97B8A" w14:textId="77777777"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14:paraId="78951DDE" w14:textId="77777777"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14:paraId="0BA7CB75" w14:textId="77777777"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A foreign key identifier to a standard identifier of relationship in the Standardized Vocabularies.</w:t>
            </w:r>
          </w:p>
        </w:tc>
        <w:tc>
          <w:tcPr>
            <w:tcW w:w="3988" w:type="dxa"/>
            <w:tcBorders>
              <w:top w:val="single" w:sz="4" w:space="0" w:color="auto"/>
              <w:left w:val="single" w:sz="4" w:space="0" w:color="auto"/>
              <w:bottom w:val="single" w:sz="4" w:space="0" w:color="auto"/>
              <w:right w:val="single" w:sz="4" w:space="0" w:color="auto"/>
            </w:tcBorders>
            <w:hideMark/>
          </w:tcPr>
          <w:p w14:paraId="3F34FA15" w14:textId="77777777" w:rsidR="000B0ED5" w:rsidRPr="00E95778" w:rsidRDefault="000B0ED5" w:rsidP="00DE5EED">
            <w:pPr>
              <w:spacing w:before="0" w:afterLines="45" w:after="108" w:line="240" w:lineRule="auto"/>
              <w:rPr>
                <w:rFonts w:ascii="Times New Roman" w:hAnsi="Times New Roman"/>
                <w:sz w:val="20"/>
                <w:shd w:val="clear" w:color="auto" w:fill="FFFFFF"/>
              </w:rPr>
            </w:pPr>
          </w:p>
        </w:tc>
      </w:tr>
    </w:tbl>
    <w:p w14:paraId="10B0F443" w14:textId="77777777" w:rsidR="000B0ED5" w:rsidRPr="006264AF" w:rsidRDefault="000523A2" w:rsidP="000B0ED5">
      <w:pPr>
        <w:rPr>
          <w:rFonts w:ascii="Times New Roman" w:hAnsi="Times New Roman"/>
        </w:rPr>
      </w:pPr>
      <w:r w:rsidRPr="006264AF">
        <w:rPr>
          <w:rFonts w:ascii="Times New Roman" w:hAnsi="Times New Roman"/>
        </w:rPr>
        <w:t xml:space="preserve"> </w:t>
      </w:r>
    </w:p>
    <w:p w14:paraId="6F977824" w14:textId="77777777" w:rsidR="00634D92" w:rsidRPr="006264AF" w:rsidRDefault="00634D92" w:rsidP="00D10590">
      <w:pPr>
        <w:pStyle w:val="Heading2"/>
        <w:numPr>
          <w:ilvl w:val="0"/>
          <w:numId w:val="15"/>
        </w:numPr>
        <w:rPr>
          <w:rFonts w:ascii="Times New Roman" w:hAnsi="Times New Roman" w:cs="Times New Roman"/>
        </w:rPr>
      </w:pPr>
      <w:bookmarkStart w:id="14" w:name="_Toc447292604"/>
      <w:r w:rsidRPr="006264AF">
        <w:rPr>
          <w:rFonts w:ascii="Times New Roman" w:hAnsi="Times New Roman" w:cs="Times New Roman"/>
        </w:rPr>
        <w:t>PERSON</w:t>
      </w:r>
      <w:bookmarkEnd w:id="12"/>
      <w:bookmarkEnd w:id="14"/>
    </w:p>
    <w:p w14:paraId="20E8FA10" w14:textId="77777777"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14:paraId="24CDEA64" w14:textId="77777777" w:rsidR="00634D92" w:rsidRPr="005F3DB0" w:rsidRDefault="00634D92" w:rsidP="00634D92">
      <w:pPr>
        <w:ind w:right="4"/>
        <w:rPr>
          <w:rFonts w:ascii="Times New Roman" w:hAnsi="Times New Roman"/>
          <w:szCs w:val="20"/>
        </w:rPr>
      </w:pPr>
    </w:p>
    <w:tbl>
      <w:tblPr>
        <w:tblW w:w="12705" w:type="dxa"/>
        <w:tblInd w:w="93" w:type="dxa"/>
        <w:tblLayout w:type="fixed"/>
        <w:tblLook w:val="04A0" w:firstRow="1" w:lastRow="0" w:firstColumn="1" w:lastColumn="0" w:noHBand="0" w:noVBand="1"/>
      </w:tblPr>
      <w:tblGrid>
        <w:gridCol w:w="2535"/>
        <w:gridCol w:w="1170"/>
        <w:gridCol w:w="1080"/>
        <w:gridCol w:w="3960"/>
        <w:gridCol w:w="3960"/>
      </w:tblGrid>
      <w:tr w:rsidR="006316FA" w:rsidRPr="005F3DB0" w14:paraId="0394209F" w14:textId="77777777" w:rsidTr="006316FA">
        <w:trPr>
          <w:trHeight w:val="75"/>
          <w:tblHeader/>
        </w:trPr>
        <w:tc>
          <w:tcPr>
            <w:tcW w:w="253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AA5C91C"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tcBorders>
              <w:top w:val="single" w:sz="4" w:space="0" w:color="auto"/>
              <w:left w:val="nil"/>
              <w:bottom w:val="single" w:sz="4" w:space="0" w:color="auto"/>
              <w:right w:val="single" w:sz="4" w:space="0" w:color="auto"/>
            </w:tcBorders>
            <w:shd w:val="clear" w:color="000000" w:fill="BFBFBF"/>
          </w:tcPr>
          <w:p w14:paraId="1520F54A"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tcPr>
          <w:p w14:paraId="2C6EE19D"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tcBorders>
              <w:top w:val="single" w:sz="4" w:space="0" w:color="auto"/>
              <w:left w:val="single" w:sz="4" w:space="0" w:color="auto"/>
              <w:bottom w:val="single" w:sz="4" w:space="0" w:color="auto"/>
              <w:right w:val="single" w:sz="4" w:space="0" w:color="auto"/>
            </w:tcBorders>
            <w:shd w:val="clear" w:color="000000" w:fill="BFBFBF"/>
            <w:hideMark/>
          </w:tcPr>
          <w:p w14:paraId="34D213AF"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3960" w:type="dxa"/>
            <w:tcBorders>
              <w:top w:val="single" w:sz="4" w:space="0" w:color="auto"/>
              <w:left w:val="nil"/>
              <w:bottom w:val="single" w:sz="4" w:space="0" w:color="auto"/>
              <w:right w:val="single" w:sz="4" w:space="0" w:color="auto"/>
            </w:tcBorders>
            <w:shd w:val="clear" w:color="000000" w:fill="BFBFBF"/>
          </w:tcPr>
          <w:p w14:paraId="7A49FDA2" w14:textId="77777777"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316FA" w:rsidRPr="005F3DB0" w14:paraId="37972698" w14:textId="77777777" w:rsidTr="006316FA">
        <w:trPr>
          <w:trHeight w:val="148"/>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64B4357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person_id</w:t>
            </w:r>
          </w:p>
        </w:tc>
        <w:tc>
          <w:tcPr>
            <w:tcW w:w="1170" w:type="dxa"/>
            <w:tcBorders>
              <w:top w:val="single" w:sz="4" w:space="0" w:color="auto"/>
              <w:left w:val="nil"/>
              <w:bottom w:val="single" w:sz="4" w:space="0" w:color="auto"/>
              <w:right w:val="single" w:sz="4" w:space="0" w:color="auto"/>
            </w:tcBorders>
            <w:vAlign w:val="center"/>
          </w:tcPr>
          <w:p w14:paraId="70744842"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w:t>
            </w:r>
            <w:r w:rsidR="0079403D">
              <w:rPr>
                <w:rFonts w:ascii="Times New Roman" w:hAnsi="Times New Roman"/>
                <w:color w:val="000000"/>
                <w:sz w:val="20"/>
                <w:szCs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3804FBFF"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32442E65"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person</w:t>
            </w:r>
          </w:p>
        </w:tc>
        <w:tc>
          <w:tcPr>
            <w:tcW w:w="3960" w:type="dxa"/>
            <w:tcBorders>
              <w:top w:val="nil"/>
              <w:left w:val="nil"/>
              <w:bottom w:val="single" w:sz="4" w:space="0" w:color="auto"/>
              <w:right w:val="single" w:sz="4" w:space="0" w:color="auto"/>
            </w:tcBorders>
          </w:tcPr>
          <w:p w14:paraId="7CB49A7A"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50DC3E92" w14:textId="77777777" w:rsidTr="006316FA">
        <w:trPr>
          <w:trHeight w:val="800"/>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3CB05AD4"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gender_concept_id</w:t>
            </w:r>
          </w:p>
        </w:tc>
        <w:tc>
          <w:tcPr>
            <w:tcW w:w="1170" w:type="dxa"/>
            <w:tcBorders>
              <w:top w:val="single" w:sz="4" w:space="0" w:color="auto"/>
              <w:left w:val="nil"/>
              <w:bottom w:val="single" w:sz="4" w:space="0" w:color="auto"/>
              <w:right w:val="single" w:sz="4" w:space="0" w:color="auto"/>
            </w:tcBorders>
            <w:vAlign w:val="center"/>
          </w:tcPr>
          <w:p w14:paraId="5499470A"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1747242D"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1F438826"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3960" w:type="dxa"/>
            <w:tcBorders>
              <w:top w:val="nil"/>
              <w:left w:val="nil"/>
              <w:bottom w:val="single" w:sz="4" w:space="0" w:color="auto"/>
              <w:right w:val="single" w:sz="4" w:space="0" w:color="auto"/>
            </w:tcBorders>
          </w:tcPr>
          <w:p w14:paraId="7CCADD50" w14:textId="77777777" w:rsidR="0079403D" w:rsidRPr="005F3DB0" w:rsidRDefault="0079403D"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Valid OMOP concept_ids are:</w:t>
            </w:r>
          </w:p>
          <w:p w14:paraId="0D993928"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Female:   8532</w:t>
            </w:r>
          </w:p>
          <w:p w14:paraId="4A326702"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Male:   8507</w:t>
            </w:r>
          </w:p>
          <w:p w14:paraId="0AA68967" w14:textId="77777777" w:rsidR="0079403D" w:rsidRPr="005F3DB0" w:rsidRDefault="0079403D"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Allowable concepts have been extended to include the following concepts from </w:t>
            </w:r>
            <w:r w:rsidR="006264AF">
              <w:rPr>
                <w:rFonts w:ascii="Times New Roman" w:hAnsi="Times New Roman"/>
                <w:sz w:val="20"/>
                <w:szCs w:val="20"/>
                <w:shd w:val="clear" w:color="auto" w:fill="FFFFFF"/>
              </w:rPr>
              <w:t>vocabulary_id = ‘PCORNet’</w:t>
            </w:r>
            <w:r w:rsidRPr="005F3DB0">
              <w:rPr>
                <w:rFonts w:ascii="Times New Roman" w:hAnsi="Times New Roman"/>
                <w:sz w:val="20"/>
                <w:szCs w:val="20"/>
                <w:shd w:val="clear" w:color="auto" w:fill="FFFFFF"/>
              </w:rPr>
              <w:t>:</w:t>
            </w:r>
          </w:p>
          <w:p w14:paraId="31F1E772"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44814664 </w:t>
            </w:r>
          </w:p>
          <w:p w14:paraId="2848CEA4" w14:textId="77777777"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0C2C3556" w14:textId="77777777"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44814653 </w:t>
            </w:r>
          </w:p>
          <w:p w14:paraId="1706C9DC" w14:textId="77777777" w:rsidR="0079403D" w:rsidRPr="0079403D"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p w14:paraId="7A7AB770" w14:textId="77777777"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tc>
      </w:tr>
      <w:tr w:rsidR="006316FA" w:rsidRPr="005F3DB0" w14:paraId="4978086F" w14:textId="77777777"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2C593CAF"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year_of_birth</w:t>
            </w:r>
          </w:p>
        </w:tc>
        <w:tc>
          <w:tcPr>
            <w:tcW w:w="1170" w:type="dxa"/>
            <w:tcBorders>
              <w:top w:val="single" w:sz="4" w:space="0" w:color="auto"/>
              <w:left w:val="nil"/>
              <w:bottom w:val="single" w:sz="4" w:space="0" w:color="auto"/>
              <w:right w:val="single" w:sz="4" w:space="0" w:color="auto"/>
            </w:tcBorders>
            <w:vAlign w:val="center"/>
          </w:tcPr>
          <w:p w14:paraId="7679D0A6"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3A4670A8"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3B5CBCB7"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3960" w:type="dxa"/>
            <w:tcBorders>
              <w:top w:val="nil"/>
              <w:left w:val="nil"/>
              <w:bottom w:val="single" w:sz="4" w:space="0" w:color="auto"/>
              <w:right w:val="single" w:sz="4" w:space="0" w:color="auto"/>
            </w:tcBorders>
          </w:tcPr>
          <w:p w14:paraId="6FC09098"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46E135CF" w14:textId="77777777" w:rsidTr="006316FA">
        <w:trPr>
          <w:trHeight w:val="602"/>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1CE875D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month_of_birth</w:t>
            </w:r>
          </w:p>
        </w:tc>
        <w:tc>
          <w:tcPr>
            <w:tcW w:w="1170" w:type="dxa"/>
            <w:tcBorders>
              <w:top w:val="single" w:sz="4" w:space="0" w:color="auto"/>
              <w:left w:val="nil"/>
              <w:bottom w:val="single" w:sz="4" w:space="0" w:color="auto"/>
              <w:right w:val="single" w:sz="4" w:space="0" w:color="auto"/>
            </w:tcBorders>
            <w:vAlign w:val="center"/>
          </w:tcPr>
          <w:p w14:paraId="1CFDD269"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507DD20C"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05EFF047"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3960" w:type="dxa"/>
            <w:tcBorders>
              <w:top w:val="nil"/>
              <w:left w:val="nil"/>
              <w:bottom w:val="single" w:sz="4" w:space="0" w:color="auto"/>
              <w:right w:val="single" w:sz="4" w:space="0" w:color="auto"/>
            </w:tcBorders>
          </w:tcPr>
          <w:p w14:paraId="60E18611"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51FA2C30"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48DA14CC"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day_of_birth</w:t>
            </w:r>
          </w:p>
        </w:tc>
        <w:tc>
          <w:tcPr>
            <w:tcW w:w="1170" w:type="dxa"/>
            <w:tcBorders>
              <w:top w:val="single" w:sz="4" w:space="0" w:color="auto"/>
              <w:left w:val="nil"/>
              <w:bottom w:val="single" w:sz="4" w:space="0" w:color="auto"/>
              <w:right w:val="single" w:sz="4" w:space="0" w:color="auto"/>
            </w:tcBorders>
            <w:vAlign w:val="center"/>
          </w:tcPr>
          <w:p w14:paraId="715CC4B3"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0EF30B21"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1CFEAD75"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3960" w:type="dxa"/>
            <w:tcBorders>
              <w:top w:val="nil"/>
              <w:left w:val="nil"/>
              <w:bottom w:val="single" w:sz="4" w:space="0" w:color="auto"/>
              <w:right w:val="single" w:sz="4" w:space="0" w:color="auto"/>
            </w:tcBorders>
          </w:tcPr>
          <w:p w14:paraId="71512B61"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4F4595E9" w14:textId="77777777"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057E0256"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time_of_birth</w:t>
            </w:r>
          </w:p>
        </w:tc>
        <w:tc>
          <w:tcPr>
            <w:tcW w:w="1170" w:type="dxa"/>
            <w:tcBorders>
              <w:top w:val="single" w:sz="4" w:space="0" w:color="auto"/>
              <w:left w:val="nil"/>
              <w:bottom w:val="single" w:sz="4" w:space="0" w:color="auto"/>
              <w:right w:val="single" w:sz="4" w:space="0" w:color="auto"/>
            </w:tcBorders>
            <w:vAlign w:val="center"/>
          </w:tcPr>
          <w:p w14:paraId="4E2C4900"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time</w:t>
            </w:r>
          </w:p>
        </w:tc>
        <w:tc>
          <w:tcPr>
            <w:tcW w:w="1080" w:type="dxa"/>
            <w:tcBorders>
              <w:top w:val="single" w:sz="4" w:space="0" w:color="auto"/>
              <w:left w:val="single" w:sz="4" w:space="0" w:color="auto"/>
              <w:bottom w:val="single" w:sz="4" w:space="0" w:color="auto"/>
              <w:right w:val="single" w:sz="4" w:space="0" w:color="auto"/>
            </w:tcBorders>
            <w:vAlign w:val="center"/>
          </w:tcPr>
          <w:p w14:paraId="13F961D7"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612B2A9A"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time of birth at the birth day</w:t>
            </w:r>
            <w:r w:rsidR="003D0FDA">
              <w:rPr>
                <w:rFonts w:ascii="Times New Roman" w:hAnsi="Times New Roman"/>
                <w:color w:val="000000"/>
                <w:sz w:val="20"/>
                <w:szCs w:val="20"/>
              </w:rPr>
              <w:t xml:space="preserve">. The format </w:t>
            </w:r>
            <w:r w:rsidR="003D0FDA">
              <w:rPr>
                <w:rFonts w:ascii="Times New Roman" w:hAnsi="Times New Roman"/>
                <w:color w:val="000000"/>
                <w:sz w:val="20"/>
                <w:szCs w:val="20"/>
              </w:rPr>
              <w:lastRenderedPageBreak/>
              <w:t>is text: HH:MI:SS military time.</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14:paraId="500E4A4F" w14:textId="77777777"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14:paraId="344D7E16" w14:textId="77777777"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3B94E3FC"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race_concept_id</w:t>
            </w:r>
          </w:p>
        </w:tc>
        <w:tc>
          <w:tcPr>
            <w:tcW w:w="1170" w:type="dxa"/>
            <w:tcBorders>
              <w:top w:val="single" w:sz="4" w:space="0" w:color="auto"/>
              <w:left w:val="nil"/>
              <w:bottom w:val="single" w:sz="4" w:space="0" w:color="auto"/>
              <w:right w:val="single" w:sz="4" w:space="0" w:color="auto"/>
            </w:tcBorders>
            <w:vAlign w:val="center"/>
          </w:tcPr>
          <w:p w14:paraId="59FB1A4E"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112D016C"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069C52F8"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14:paraId="3627B98E" w14:textId="77777777" w:rsidR="0079403D" w:rsidRPr="005F3DB0" w:rsidRDefault="0079403D" w:rsidP="000673DB">
            <w:pPr>
              <w:spacing w:before="0" w:after="0" w:line="240" w:lineRule="auto"/>
              <w:rPr>
                <w:rFonts w:ascii="Times New Roman" w:hAnsi="Times New Roman"/>
                <w:sz w:val="20"/>
                <w:szCs w:val="20"/>
              </w:rPr>
            </w:pPr>
          </w:p>
        </w:tc>
        <w:tc>
          <w:tcPr>
            <w:tcW w:w="3960" w:type="dxa"/>
            <w:tcBorders>
              <w:top w:val="nil"/>
              <w:left w:val="nil"/>
              <w:bottom w:val="single" w:sz="4" w:space="0" w:color="auto"/>
              <w:right w:val="single" w:sz="4" w:space="0" w:color="auto"/>
            </w:tcBorders>
          </w:tcPr>
          <w:p w14:paraId="2D063EAD" w14:textId="77777777" w:rsidR="0079403D" w:rsidRPr="005F3DB0" w:rsidRDefault="0079403D"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Valid concept_ids are all standard concepts from vocabulary_id = </w:t>
            </w:r>
            <w:r w:rsidR="0041382B">
              <w:rPr>
                <w:rFonts w:ascii="Times New Roman" w:hAnsi="Times New Roman"/>
                <w:sz w:val="20"/>
                <w:szCs w:val="20"/>
                <w:shd w:val="clear" w:color="auto" w:fill="FFFFFF"/>
              </w:rPr>
              <w:t>‘Race’</w:t>
            </w:r>
            <w:r w:rsidRPr="005F3DB0">
              <w:rPr>
                <w:rFonts w:ascii="Times New Roman" w:hAnsi="Times New Roman"/>
                <w:sz w:val="20"/>
                <w:szCs w:val="20"/>
                <w:shd w:val="clear" w:color="auto" w:fill="FFFFFF"/>
              </w:rPr>
              <w:t xml:space="preserve"> plus the following concepts from </w:t>
            </w:r>
            <w:r w:rsidR="004C6F7E">
              <w:rPr>
                <w:rFonts w:ascii="Times New Roman" w:hAnsi="Times New Roman"/>
                <w:sz w:val="20"/>
                <w:szCs w:val="20"/>
                <w:shd w:val="clear" w:color="auto" w:fill="FFFFFF"/>
              </w:rPr>
              <w:t>vocabulary_id  =  ‘PCORnet’</w:t>
            </w:r>
            <w:r w:rsidRPr="005F3DB0">
              <w:rPr>
                <w:rFonts w:ascii="Times New Roman" w:hAnsi="Times New Roman"/>
                <w:sz w:val="20"/>
                <w:szCs w:val="20"/>
              </w:rPr>
              <w:t>:</w:t>
            </w:r>
          </w:p>
          <w:p w14:paraId="639F2E44" w14:textId="77777777" w:rsidR="0079403D" w:rsidRPr="005F3DB0"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44814659 </w:t>
            </w:r>
          </w:p>
          <w:p w14:paraId="6CBEC21D" w14:textId="77777777" w:rsidR="0079403D" w:rsidRPr="005F3DB0"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Pr="005F3DB0">
              <w:rPr>
                <w:rFonts w:ascii="Times New Roman" w:hAnsi="Times New Roman"/>
                <w:bCs/>
                <w:sz w:val="20"/>
                <w:szCs w:val="20"/>
                <w:shd w:val="clear" w:color="auto" w:fill="FFFFFF"/>
              </w:rPr>
              <w:t xml:space="preserve">  44814660 </w:t>
            </w:r>
          </w:p>
          <w:p w14:paraId="6D29C373" w14:textId="77777777" w:rsidR="0079403D" w:rsidRPr="007E3E52"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763C08C9" w14:textId="77777777" w:rsidR="0079403D" w:rsidRPr="007E3E52"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14:paraId="782A0A84" w14:textId="77777777" w:rsidR="0079403D"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7E3E52">
              <w:rPr>
                <w:rFonts w:ascii="Times New Roman" w:hAnsi="Times New Roman"/>
                <w:sz w:val="20"/>
                <w:szCs w:val="20"/>
              </w:rPr>
              <w:t>Other:   44814649</w:t>
            </w:r>
            <w:r w:rsidRPr="005F3DB0">
              <w:rPr>
                <w:rFonts w:ascii="Times New Roman" w:hAnsi="Times New Roman"/>
                <w:sz w:val="20"/>
                <w:szCs w:val="20"/>
              </w:rPr>
              <w:t xml:space="preserve"> </w:t>
            </w:r>
          </w:p>
          <w:p w14:paraId="7FE261C3" w14:textId="77777777" w:rsidR="00AF3052" w:rsidRDefault="00AF3052" w:rsidP="00DE5EED">
            <w:pPr>
              <w:pStyle w:val="ListParagraph"/>
              <w:numPr>
                <w:ilvl w:val="0"/>
                <w:numId w:val="5"/>
              </w:numPr>
              <w:spacing w:before="45" w:afterLines="45" w:after="108" w:line="240" w:lineRule="auto"/>
              <w:ind w:left="360"/>
              <w:rPr>
                <w:rFonts w:ascii="Times New Roman" w:hAnsi="Times New Roman"/>
                <w:sz w:val="20"/>
                <w:szCs w:val="20"/>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p w14:paraId="2ACD60C4" w14:textId="77777777" w:rsidR="00E17A7B" w:rsidRDefault="00E17A7B" w:rsidP="00E17A7B">
            <w:pPr>
              <w:spacing w:before="0" w:after="0"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The following standard OMOP concepts  have been replaced by PCORnet concepts for uniformity:</w:t>
            </w:r>
          </w:p>
          <w:p w14:paraId="2405FA79" w14:textId="77777777"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Other Race,  85</w:t>
            </w:r>
            <w:r>
              <w:rPr>
                <w:rFonts w:ascii="Times New Roman" w:hAnsi="Times New Roman"/>
                <w:sz w:val="20"/>
                <w:szCs w:val="20"/>
                <w:shd w:val="clear" w:color="auto" w:fill="FFFFFF"/>
              </w:rPr>
              <w:t>2</w:t>
            </w:r>
            <w:r w:rsidRPr="00780D8D">
              <w:rPr>
                <w:rFonts w:ascii="Times New Roman" w:hAnsi="Times New Roman"/>
                <w:sz w:val="20"/>
                <w:szCs w:val="20"/>
                <w:shd w:val="clear" w:color="auto" w:fill="FFFFFF"/>
              </w:rPr>
              <w:t xml:space="preserve">2, replaced with Other, </w:t>
            </w:r>
            <w:r w:rsidRPr="00780D8D">
              <w:rPr>
                <w:rFonts w:ascii="Times New Roman" w:hAnsi="Times New Roman"/>
                <w:sz w:val="20"/>
                <w:szCs w:val="20"/>
              </w:rPr>
              <w:t>44814649</w:t>
            </w:r>
          </w:p>
          <w:p w14:paraId="1466C170" w14:textId="77777777"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 xml:space="preserve">Unknown,  8552, replaced with </w:t>
            </w:r>
            <w:r>
              <w:rPr>
                <w:rFonts w:ascii="Times New Roman" w:hAnsi="Times New Roman"/>
                <w:sz w:val="20"/>
                <w:szCs w:val="20"/>
                <w:shd w:val="clear" w:color="auto" w:fill="FFFFFF"/>
              </w:rPr>
              <w:t>Unknown</w:t>
            </w:r>
            <w:r w:rsidRPr="00780D8D">
              <w:rPr>
                <w:rFonts w:ascii="Times New Roman" w:hAnsi="Times New Roman"/>
                <w:sz w:val="20"/>
                <w:szCs w:val="20"/>
                <w:shd w:val="clear" w:color="auto" w:fill="FFFFFF"/>
              </w:rPr>
              <w:t>, 44814653</w:t>
            </w:r>
          </w:p>
          <w:p w14:paraId="4517921F" w14:textId="77777777" w:rsidR="00E17A7B" w:rsidRPr="00E17A7B" w:rsidRDefault="00E17A7B" w:rsidP="00DE5EED">
            <w:pPr>
              <w:spacing w:before="45" w:afterLines="45" w:after="108" w:line="240" w:lineRule="auto"/>
              <w:rPr>
                <w:rFonts w:ascii="Times New Roman" w:hAnsi="Times New Roman"/>
                <w:sz w:val="20"/>
                <w:szCs w:val="20"/>
              </w:rPr>
            </w:pPr>
            <w:r>
              <w:rPr>
                <w:rFonts w:ascii="Times New Roman" w:hAnsi="Times New Roman"/>
                <w:sz w:val="20"/>
                <w:szCs w:val="20"/>
                <w:shd w:val="clear" w:color="auto" w:fill="FFFFFF"/>
              </w:rPr>
              <w:t>These concepts should not be used.</w:t>
            </w:r>
          </w:p>
        </w:tc>
      </w:tr>
      <w:tr w:rsidR="006316FA" w:rsidRPr="005F3DB0" w14:paraId="04297F53"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1BEAEF21"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ethnicity_concept_id</w:t>
            </w:r>
          </w:p>
        </w:tc>
        <w:tc>
          <w:tcPr>
            <w:tcW w:w="1170" w:type="dxa"/>
            <w:tcBorders>
              <w:top w:val="single" w:sz="4" w:space="0" w:color="auto"/>
              <w:left w:val="nil"/>
              <w:bottom w:val="single" w:sz="4" w:space="0" w:color="auto"/>
              <w:right w:val="single" w:sz="4" w:space="0" w:color="auto"/>
            </w:tcBorders>
            <w:vAlign w:val="center"/>
          </w:tcPr>
          <w:p w14:paraId="1EE4965D"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42692B4D"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14:paraId="57AF07AE"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the standard concept identifier in the Vocabulary for the ethnicity of the person.</w:t>
            </w:r>
          </w:p>
          <w:p w14:paraId="70C68ED3" w14:textId="77777777" w:rsidR="0079403D" w:rsidRPr="005F3DB0" w:rsidRDefault="0079403D" w:rsidP="000673DB">
            <w:pPr>
              <w:spacing w:before="0" w:after="0" w:line="240" w:lineRule="auto"/>
              <w:rPr>
                <w:rFonts w:ascii="Times New Roman" w:hAnsi="Times New Roman"/>
                <w:color w:val="333333"/>
                <w:sz w:val="20"/>
                <w:szCs w:val="20"/>
                <w:shd w:val="clear" w:color="auto" w:fill="FFFFFF"/>
              </w:rPr>
            </w:pPr>
          </w:p>
        </w:tc>
        <w:tc>
          <w:tcPr>
            <w:tcW w:w="3960" w:type="dxa"/>
            <w:tcBorders>
              <w:top w:val="nil"/>
              <w:left w:val="nil"/>
              <w:bottom w:val="single" w:sz="4" w:space="0" w:color="auto"/>
              <w:right w:val="single" w:sz="4" w:space="0" w:color="auto"/>
            </w:tcBorders>
          </w:tcPr>
          <w:p w14:paraId="0C623515" w14:textId="77777777" w:rsidR="0079403D" w:rsidRPr="005F3DB0" w:rsidRDefault="0079403D"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concept_ids are all standard concepts from vocabulary_id = </w:t>
            </w:r>
            <w:r w:rsidR="0041382B">
              <w:rPr>
                <w:rFonts w:ascii="Times New Roman" w:hAnsi="Times New Roman"/>
                <w:sz w:val="20"/>
                <w:szCs w:val="20"/>
                <w:shd w:val="clear" w:color="auto" w:fill="FFFFFF"/>
              </w:rPr>
              <w:t>‘Ethnicity’</w:t>
            </w:r>
            <w:r w:rsidRPr="005F3DB0">
              <w:rPr>
                <w:rFonts w:ascii="Times New Roman" w:hAnsi="Times New Roman"/>
                <w:sz w:val="20"/>
                <w:szCs w:val="20"/>
                <w:shd w:val="clear" w:color="auto" w:fill="FFFFFF"/>
              </w:rPr>
              <w:t xml:space="preserve"> plus the following concepts from </w:t>
            </w:r>
            <w:r w:rsidR="004C6F7E">
              <w:rPr>
                <w:rFonts w:ascii="Times New Roman" w:hAnsi="Times New Roman"/>
                <w:sz w:val="20"/>
                <w:szCs w:val="20"/>
                <w:shd w:val="clear" w:color="auto" w:fill="FFFFFF"/>
              </w:rPr>
              <w:t>vocabulary_id  =  ‘PCORnet’</w:t>
            </w:r>
            <w:r w:rsidRPr="005F3DB0">
              <w:rPr>
                <w:rFonts w:ascii="Times New Roman" w:hAnsi="Times New Roman"/>
                <w:sz w:val="20"/>
                <w:szCs w:val="20"/>
              </w:rPr>
              <w:t>:</w:t>
            </w:r>
          </w:p>
          <w:p w14:paraId="2E9B26FE" w14:textId="77777777"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bCs/>
                <w:sz w:val="20"/>
                <w:szCs w:val="20"/>
                <w:shd w:val="clear" w:color="auto" w:fill="FFFFFF"/>
              </w:rPr>
              <w:t xml:space="preserve"> </w:t>
            </w:r>
          </w:p>
          <w:p w14:paraId="1133B93D" w14:textId="77777777"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shd w:val="clear" w:color="auto" w:fill="FFFFFF"/>
              </w:rPr>
              <w:t>44814653</w:t>
            </w:r>
            <w:r w:rsidRPr="007E3E52">
              <w:rPr>
                <w:rFonts w:ascii="Times New Roman" w:hAnsi="Times New Roman"/>
                <w:bCs/>
                <w:sz w:val="20"/>
                <w:szCs w:val="20"/>
                <w:shd w:val="clear" w:color="auto" w:fill="FFFFFF"/>
              </w:rPr>
              <w:t xml:space="preserve"> </w:t>
            </w:r>
          </w:p>
          <w:p w14:paraId="08562045" w14:textId="77777777" w:rsidR="0079403D" w:rsidRPr="00AF30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 xml:space="preserve">44814649 </w:t>
            </w:r>
          </w:p>
          <w:p w14:paraId="6B20B900" w14:textId="77777777" w:rsidR="0079403D" w:rsidRPr="004C6F7E" w:rsidRDefault="00AF3052" w:rsidP="00D10590">
            <w:pPr>
              <w:pStyle w:val="ListParagraph"/>
              <w:numPr>
                <w:ilvl w:val="0"/>
                <w:numId w:val="6"/>
              </w:numPr>
              <w:spacing w:before="0" w:after="0" w:line="240" w:lineRule="auto"/>
              <w:rPr>
                <w:rFonts w:ascii="Times New Roman" w:hAnsi="Times New Roman"/>
                <w:sz w:val="20"/>
                <w:szCs w:val="20"/>
                <w:shd w:val="clear" w:color="auto" w:fill="FFFFFF"/>
              </w:rPr>
            </w:pPr>
            <w:r w:rsidRPr="00AF3052">
              <w:rPr>
                <w:rFonts w:ascii="Times New Roman" w:hAnsi="Times New Roman"/>
                <w:sz w:val="20"/>
                <w:szCs w:val="20"/>
              </w:rPr>
              <w:t>Data field is not present in the source system: 0</w:t>
            </w:r>
          </w:p>
          <w:p w14:paraId="61662F35" w14:textId="77777777" w:rsidR="004C6F7E" w:rsidRDefault="004C6F7E" w:rsidP="004C6F7E">
            <w:pPr>
              <w:spacing w:before="0" w:after="0" w:line="240" w:lineRule="auto"/>
              <w:rPr>
                <w:rFonts w:ascii="Times New Roman" w:hAnsi="Times New Roman"/>
                <w:sz w:val="20"/>
                <w:szCs w:val="20"/>
                <w:shd w:val="clear" w:color="auto" w:fill="FFFFFF"/>
              </w:rPr>
            </w:pPr>
          </w:p>
          <w:p w14:paraId="282DE7FC" w14:textId="77777777" w:rsidR="004C6F7E" w:rsidRPr="004C6F7E" w:rsidRDefault="004C6F7E" w:rsidP="004C6F7E">
            <w:pPr>
              <w:spacing w:before="0" w:after="0" w:line="240" w:lineRule="auto"/>
              <w:rPr>
                <w:rFonts w:ascii="Times New Roman" w:hAnsi="Times New Roman"/>
                <w:sz w:val="20"/>
                <w:szCs w:val="20"/>
                <w:shd w:val="clear" w:color="auto" w:fill="FFFFFF"/>
              </w:rPr>
            </w:pPr>
          </w:p>
        </w:tc>
      </w:tr>
      <w:tr w:rsidR="006316FA" w:rsidRPr="005F3DB0" w14:paraId="6551F739"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47063F4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location_id</w:t>
            </w:r>
          </w:p>
        </w:tc>
        <w:tc>
          <w:tcPr>
            <w:tcW w:w="1170" w:type="dxa"/>
            <w:tcBorders>
              <w:top w:val="single" w:sz="4" w:space="0" w:color="auto"/>
              <w:left w:val="nil"/>
              <w:bottom w:val="single" w:sz="4" w:space="0" w:color="auto"/>
              <w:right w:val="single" w:sz="4" w:space="0" w:color="auto"/>
            </w:tcBorders>
            <w:vAlign w:val="center"/>
          </w:tcPr>
          <w:p w14:paraId="55B6ACD5"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5C1154FF"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1FF6B0E0"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to t</w:t>
            </w:r>
            <w:r w:rsidR="004C6F7E">
              <w:rPr>
                <w:rFonts w:ascii="Times New Roman" w:hAnsi="Times New Roman"/>
                <w:color w:val="000000"/>
                <w:sz w:val="20"/>
                <w:szCs w:val="20"/>
              </w:rPr>
              <w:t xml:space="preserve">he place of residency </w:t>
            </w:r>
            <w:r w:rsidRPr="005F3DB0">
              <w:rPr>
                <w:rFonts w:ascii="Times New Roman" w:hAnsi="Times New Roman"/>
                <w:color w:val="000000"/>
                <w:sz w:val="20"/>
                <w:szCs w:val="20"/>
              </w:rPr>
              <w:t>or the person in the location table, where the detailed address information is stored.</w:t>
            </w:r>
          </w:p>
        </w:tc>
        <w:tc>
          <w:tcPr>
            <w:tcW w:w="3960" w:type="dxa"/>
            <w:tcBorders>
              <w:top w:val="nil"/>
              <w:left w:val="nil"/>
              <w:bottom w:val="single" w:sz="4" w:space="0" w:color="auto"/>
              <w:right w:val="single" w:sz="4" w:space="0" w:color="auto"/>
            </w:tcBorders>
          </w:tcPr>
          <w:p w14:paraId="55EC4CFA"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799DB46A" w14:textId="77777777"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tcPr>
          <w:p w14:paraId="14862ED6"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provider_id</w:t>
            </w:r>
          </w:p>
        </w:tc>
        <w:tc>
          <w:tcPr>
            <w:tcW w:w="1170" w:type="dxa"/>
            <w:tcBorders>
              <w:top w:val="single" w:sz="4" w:space="0" w:color="auto"/>
              <w:left w:val="nil"/>
              <w:bottom w:val="single" w:sz="4" w:space="0" w:color="auto"/>
              <w:right w:val="single" w:sz="4" w:space="0" w:color="auto"/>
            </w:tcBorders>
            <w:vAlign w:val="center"/>
          </w:tcPr>
          <w:p w14:paraId="7ABF7525"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1DFE0F7E"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36A522C6"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3960" w:type="dxa"/>
            <w:tcBorders>
              <w:top w:val="nil"/>
              <w:left w:val="nil"/>
              <w:bottom w:val="single" w:sz="4" w:space="0" w:color="auto"/>
              <w:right w:val="single" w:sz="4" w:space="0" w:color="auto"/>
            </w:tcBorders>
          </w:tcPr>
          <w:p w14:paraId="7833E323"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0514A72B" w14:textId="77777777" w:rsidTr="006316FA">
        <w:trPr>
          <w:trHeight w:val="791"/>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321F4CB5"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care_site_id</w:t>
            </w:r>
          </w:p>
        </w:tc>
        <w:tc>
          <w:tcPr>
            <w:tcW w:w="1170" w:type="dxa"/>
            <w:tcBorders>
              <w:top w:val="single" w:sz="4" w:space="0" w:color="auto"/>
              <w:left w:val="nil"/>
              <w:bottom w:val="single" w:sz="4" w:space="0" w:color="auto"/>
              <w:right w:val="single" w:sz="4" w:space="0" w:color="auto"/>
            </w:tcBorders>
            <w:vAlign w:val="center"/>
          </w:tcPr>
          <w:p w14:paraId="75CE7B84"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0D6566E6"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0629476C"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site of primary care in the care_site table, where the details of the care site are stored</w:t>
            </w:r>
          </w:p>
        </w:tc>
        <w:tc>
          <w:tcPr>
            <w:tcW w:w="3960" w:type="dxa"/>
            <w:tcBorders>
              <w:top w:val="nil"/>
              <w:left w:val="nil"/>
              <w:bottom w:val="single" w:sz="4" w:space="0" w:color="auto"/>
              <w:right w:val="single" w:sz="4" w:space="0" w:color="auto"/>
            </w:tcBorders>
          </w:tcPr>
          <w:p w14:paraId="78A5A0BF"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6FF0FE8B" w14:textId="77777777" w:rsidTr="006316FA">
        <w:trPr>
          <w:trHeight w:val="512"/>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045DBFC4"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person_source_value</w:t>
            </w:r>
          </w:p>
        </w:tc>
        <w:tc>
          <w:tcPr>
            <w:tcW w:w="1170" w:type="dxa"/>
            <w:tcBorders>
              <w:top w:val="single" w:sz="4" w:space="0" w:color="auto"/>
              <w:left w:val="nil"/>
              <w:bottom w:val="single" w:sz="4" w:space="0" w:color="auto"/>
              <w:right w:val="single" w:sz="4" w:space="0" w:color="auto"/>
            </w:tcBorders>
            <w:vAlign w:val="center"/>
          </w:tcPr>
          <w:p w14:paraId="1B927CF3"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5DD03956"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183487E3" w14:textId="77777777" w:rsidR="0079403D"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key derived from the person identifier in the source data. This is necessary when a use case requires a link back to the person data at the source dataset.  </w:t>
            </w:r>
          </w:p>
        </w:tc>
        <w:tc>
          <w:tcPr>
            <w:tcW w:w="3960" w:type="dxa"/>
            <w:tcBorders>
              <w:top w:val="nil"/>
              <w:left w:val="nil"/>
              <w:bottom w:val="single" w:sz="4" w:space="0" w:color="auto"/>
              <w:right w:val="single" w:sz="4" w:space="0" w:color="auto"/>
            </w:tcBorders>
          </w:tcPr>
          <w:p w14:paraId="324DDBAB"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53D22A1D" w14:textId="77777777"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0B620905"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gender_source_value</w:t>
            </w:r>
          </w:p>
        </w:tc>
        <w:tc>
          <w:tcPr>
            <w:tcW w:w="1170" w:type="dxa"/>
            <w:tcBorders>
              <w:top w:val="single" w:sz="4" w:space="0" w:color="auto"/>
              <w:left w:val="nil"/>
              <w:bottom w:val="single" w:sz="4" w:space="0" w:color="auto"/>
              <w:right w:val="single" w:sz="4" w:space="0" w:color="auto"/>
            </w:tcBorders>
            <w:vAlign w:val="center"/>
          </w:tcPr>
          <w:p w14:paraId="4B00B54B"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7537EC17"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7D691321"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14:paraId="430FE508"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7E84976D" w14:textId="77777777" w:rsidTr="006316FA">
        <w:trPr>
          <w:trHeight w:val="357"/>
        </w:trPr>
        <w:tc>
          <w:tcPr>
            <w:tcW w:w="2535" w:type="dxa"/>
            <w:tcBorders>
              <w:top w:val="nil"/>
              <w:left w:val="single" w:sz="4" w:space="0" w:color="auto"/>
              <w:bottom w:val="single" w:sz="4" w:space="0" w:color="auto"/>
              <w:right w:val="single" w:sz="4" w:space="0" w:color="auto"/>
            </w:tcBorders>
            <w:shd w:val="clear" w:color="auto" w:fill="auto"/>
            <w:vAlign w:val="center"/>
            <w:hideMark/>
          </w:tcPr>
          <w:p w14:paraId="40A67BF1"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race_source_value</w:t>
            </w:r>
          </w:p>
        </w:tc>
        <w:tc>
          <w:tcPr>
            <w:tcW w:w="1170" w:type="dxa"/>
            <w:tcBorders>
              <w:top w:val="single" w:sz="4" w:space="0" w:color="auto"/>
              <w:left w:val="nil"/>
              <w:bottom w:val="single" w:sz="4" w:space="0" w:color="auto"/>
              <w:right w:val="single" w:sz="4" w:space="0" w:color="auto"/>
            </w:tcBorders>
            <w:vAlign w:val="center"/>
          </w:tcPr>
          <w:p w14:paraId="4DEDAB7C"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31D89335"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14:paraId="5C9425F4"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race of the person as it appears in the source data.</w:t>
            </w:r>
            <w:r w:rsidR="00AF3052">
              <w:rPr>
                <w:rFonts w:ascii="Times New Roman" w:hAnsi="Times New Roman"/>
                <w:color w:val="000000"/>
                <w:sz w:val="20"/>
                <w:szCs w:val="20"/>
              </w:rPr>
              <w:t xml:space="preserve"> The size of the field is at least 50.</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14:paraId="3A80E958" w14:textId="77777777"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14:paraId="2652C902" w14:textId="77777777"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14:paraId="3FB23539"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ethnicity_source_value</w:t>
            </w:r>
          </w:p>
        </w:tc>
        <w:tc>
          <w:tcPr>
            <w:tcW w:w="1170" w:type="dxa"/>
            <w:tcBorders>
              <w:top w:val="single" w:sz="4" w:space="0" w:color="auto"/>
              <w:left w:val="nil"/>
              <w:bottom w:val="single" w:sz="4" w:space="0" w:color="auto"/>
              <w:right w:val="single" w:sz="4" w:space="0" w:color="auto"/>
            </w:tcBorders>
            <w:vAlign w:val="center"/>
          </w:tcPr>
          <w:p w14:paraId="32B092AA" w14:textId="77777777"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14:paraId="3AF75E1F" w14:textId="77777777"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3EE2A759" w14:textId="77777777"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14:paraId="183AE43D" w14:textId="77777777" w:rsidR="0079403D" w:rsidRPr="005F3DB0" w:rsidRDefault="0079403D" w:rsidP="002D2CF0">
            <w:pPr>
              <w:spacing w:before="0" w:after="0" w:line="240" w:lineRule="auto"/>
              <w:rPr>
                <w:rFonts w:ascii="Times New Roman" w:hAnsi="Times New Roman"/>
                <w:sz w:val="20"/>
                <w:szCs w:val="20"/>
              </w:rPr>
            </w:pPr>
          </w:p>
        </w:tc>
      </w:tr>
      <w:tr w:rsidR="006316FA" w:rsidRPr="005F3DB0" w14:paraId="1CCF77B7" w14:textId="77777777"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14:paraId="50F62B31"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bookmarkStart w:id="15" w:name="_Toc394268577"/>
            <w:r w:rsidRPr="005F3DB0">
              <w:rPr>
                <w:rFonts w:ascii="Times New Roman" w:hAnsi="Times New Roman"/>
                <w:color w:val="000000"/>
                <w:sz w:val="20"/>
                <w:szCs w:val="20"/>
              </w:rPr>
              <w:t>gender_source_</w:t>
            </w:r>
            <w:r>
              <w:rPr>
                <w:rFonts w:ascii="Times New Roman" w:hAnsi="Times New Roman"/>
                <w:color w:val="000000"/>
                <w:sz w:val="20"/>
                <w:szCs w:val="20"/>
              </w:rPr>
              <w:t>concept_id</w:t>
            </w:r>
          </w:p>
        </w:tc>
        <w:tc>
          <w:tcPr>
            <w:tcW w:w="1170" w:type="dxa"/>
            <w:tcBorders>
              <w:top w:val="single" w:sz="4" w:space="0" w:color="auto"/>
              <w:left w:val="nil"/>
              <w:bottom w:val="single" w:sz="4" w:space="0" w:color="auto"/>
              <w:right w:val="single" w:sz="4" w:space="0" w:color="auto"/>
            </w:tcBorders>
            <w:vAlign w:val="center"/>
          </w:tcPr>
          <w:p w14:paraId="0EE3CBFF"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5415BD44"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610ACC6B" w14:textId="77777777"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gender</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14:paraId="7651023B" w14:textId="77777777" w:rsidR="00FA5339" w:rsidRPr="00FA5339" w:rsidRDefault="00FA5339" w:rsidP="00FA5339">
            <w:pPr>
              <w:spacing w:before="0" w:after="0" w:line="240" w:lineRule="auto"/>
              <w:rPr>
                <w:rFonts w:ascii="Times New Roman" w:hAnsi="Times New Roman"/>
                <w:sz w:val="20"/>
                <w:szCs w:val="20"/>
              </w:rPr>
            </w:pPr>
          </w:p>
        </w:tc>
      </w:tr>
      <w:tr w:rsidR="006316FA" w:rsidRPr="005F3DB0" w14:paraId="0CBCA886" w14:textId="77777777"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14:paraId="5E3058B5"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race_source_</w:t>
            </w:r>
            <w:r>
              <w:rPr>
                <w:rFonts w:ascii="Times New Roman" w:hAnsi="Times New Roman"/>
                <w:color w:val="000000"/>
                <w:sz w:val="20"/>
                <w:szCs w:val="20"/>
              </w:rPr>
              <w:t>concept_id</w:t>
            </w:r>
          </w:p>
        </w:tc>
        <w:tc>
          <w:tcPr>
            <w:tcW w:w="1170" w:type="dxa"/>
            <w:tcBorders>
              <w:top w:val="single" w:sz="4" w:space="0" w:color="auto"/>
              <w:left w:val="nil"/>
              <w:bottom w:val="single" w:sz="4" w:space="0" w:color="auto"/>
              <w:right w:val="single" w:sz="4" w:space="0" w:color="auto"/>
            </w:tcBorders>
            <w:vAlign w:val="center"/>
          </w:tcPr>
          <w:p w14:paraId="7FC7FE8D"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367D6F85"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14:paraId="052C0462" w14:textId="77777777"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race</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14:paraId="04B0C686" w14:textId="77777777" w:rsidR="00FA5339" w:rsidRPr="00FA5339" w:rsidRDefault="00FA5339" w:rsidP="00FA5339">
            <w:pPr>
              <w:spacing w:before="0" w:after="0" w:line="240" w:lineRule="auto"/>
              <w:rPr>
                <w:rFonts w:ascii="Times New Roman" w:hAnsi="Times New Roman"/>
                <w:sz w:val="20"/>
                <w:szCs w:val="20"/>
              </w:rPr>
            </w:pPr>
          </w:p>
        </w:tc>
      </w:tr>
      <w:tr w:rsidR="006316FA" w:rsidRPr="005F3DB0" w14:paraId="1CD589D3" w14:textId="77777777" w:rsidTr="006316FA">
        <w:trPr>
          <w:trHeight w:val="303"/>
        </w:trPr>
        <w:tc>
          <w:tcPr>
            <w:tcW w:w="2535" w:type="dxa"/>
            <w:tcBorders>
              <w:top w:val="nil"/>
              <w:left w:val="single" w:sz="4" w:space="0" w:color="auto"/>
              <w:bottom w:val="nil"/>
              <w:right w:val="single" w:sz="4" w:space="0" w:color="auto"/>
            </w:tcBorders>
            <w:shd w:val="clear" w:color="auto" w:fill="auto"/>
            <w:vAlign w:val="center"/>
          </w:tcPr>
          <w:p w14:paraId="3C99C5BE"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ethnicity_source_</w:t>
            </w:r>
            <w:r>
              <w:rPr>
                <w:rFonts w:ascii="Times New Roman" w:hAnsi="Times New Roman"/>
                <w:color w:val="000000"/>
                <w:sz w:val="20"/>
                <w:szCs w:val="20"/>
              </w:rPr>
              <w:t>concept_id</w:t>
            </w:r>
          </w:p>
        </w:tc>
        <w:tc>
          <w:tcPr>
            <w:tcW w:w="1170" w:type="dxa"/>
            <w:tcBorders>
              <w:top w:val="single" w:sz="4" w:space="0" w:color="auto"/>
              <w:left w:val="nil"/>
              <w:bottom w:val="single" w:sz="4" w:space="0" w:color="auto"/>
              <w:right w:val="single" w:sz="4" w:space="0" w:color="auto"/>
            </w:tcBorders>
            <w:vAlign w:val="center"/>
          </w:tcPr>
          <w:p w14:paraId="7243D22D"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14:paraId="2EE3057B" w14:textId="77777777"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nil"/>
              <w:right w:val="single" w:sz="4" w:space="0" w:color="auto"/>
            </w:tcBorders>
            <w:shd w:val="clear" w:color="auto" w:fill="auto"/>
          </w:tcPr>
          <w:p w14:paraId="56560058" w14:textId="77777777"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ethnicity</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nil"/>
              <w:right w:val="single" w:sz="4" w:space="0" w:color="auto"/>
            </w:tcBorders>
          </w:tcPr>
          <w:p w14:paraId="3C5826CE" w14:textId="77777777" w:rsidR="00FA5339" w:rsidRPr="005F3DB0" w:rsidRDefault="00FA5339" w:rsidP="00335077">
            <w:pPr>
              <w:spacing w:before="0" w:after="0" w:line="240" w:lineRule="auto"/>
              <w:rPr>
                <w:rFonts w:ascii="Times New Roman" w:hAnsi="Times New Roman"/>
                <w:sz w:val="20"/>
                <w:szCs w:val="20"/>
              </w:rPr>
            </w:pPr>
          </w:p>
        </w:tc>
      </w:tr>
    </w:tbl>
    <w:p w14:paraId="47152716" w14:textId="77777777" w:rsidR="00FF590B" w:rsidRPr="005F3DB0" w:rsidRDefault="00FF590B" w:rsidP="00FF590B">
      <w:pPr>
        <w:pStyle w:val="Heading2"/>
        <w:numPr>
          <w:ilvl w:val="0"/>
          <w:numId w:val="0"/>
        </w:numPr>
        <w:ind w:left="630"/>
        <w:rPr>
          <w:rFonts w:ascii="Times New Roman" w:hAnsi="Times New Roman" w:cs="Times New Roman"/>
        </w:rPr>
      </w:pPr>
    </w:p>
    <w:p w14:paraId="1189631E" w14:textId="77777777" w:rsidR="005538B8" w:rsidRPr="005F3DB0" w:rsidRDefault="009E2569" w:rsidP="00D10590">
      <w:pPr>
        <w:pStyle w:val="Heading2"/>
        <w:numPr>
          <w:ilvl w:val="0"/>
          <w:numId w:val="15"/>
        </w:numPr>
        <w:rPr>
          <w:rFonts w:ascii="Times New Roman" w:hAnsi="Times New Roman" w:cs="Times New Roman"/>
        </w:rPr>
      </w:pPr>
      <w:bookmarkStart w:id="16" w:name="_Toc447292605"/>
      <w:r w:rsidRPr="005F3DB0">
        <w:rPr>
          <w:rFonts w:ascii="Times New Roman" w:hAnsi="Times New Roman" w:cs="Times New Roman"/>
        </w:rPr>
        <w:t>DEATH</w:t>
      </w:r>
      <w:bookmarkEnd w:id="15"/>
      <w:bookmarkEnd w:id="16"/>
    </w:p>
    <w:p w14:paraId="5EAC2D7E" w14:textId="77777777"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14:paraId="0E5A3270" w14:textId="77777777" w:rsidR="00D22A95" w:rsidRPr="005F3DB0" w:rsidRDefault="00D22A95" w:rsidP="009E2569">
      <w:pPr>
        <w:spacing w:after="60" w:line="240" w:lineRule="auto"/>
        <w:rPr>
          <w:rFonts w:ascii="Times New Roman" w:hAnsi="Times New Roman"/>
        </w:rPr>
      </w:pPr>
    </w:p>
    <w:tbl>
      <w:tblPr>
        <w:tblStyle w:val="CDMspecs"/>
        <w:tblW w:w="12900" w:type="dxa"/>
        <w:tblLayout w:type="fixed"/>
        <w:tblLook w:val="04A0" w:firstRow="1" w:lastRow="0" w:firstColumn="1" w:lastColumn="0" w:noHBand="0" w:noVBand="1"/>
      </w:tblPr>
      <w:tblGrid>
        <w:gridCol w:w="2430"/>
        <w:gridCol w:w="1260"/>
        <w:gridCol w:w="1080"/>
        <w:gridCol w:w="3960"/>
        <w:gridCol w:w="4170"/>
      </w:tblGrid>
      <w:tr w:rsidR="00AF3052" w:rsidRPr="005F3DB0" w14:paraId="4BC20CC7" w14:textId="77777777" w:rsidTr="00467EBC">
        <w:trPr>
          <w:cnfStyle w:val="100000000000" w:firstRow="1" w:lastRow="0" w:firstColumn="0" w:lastColumn="0" w:oddVBand="0" w:evenVBand="0" w:oddHBand="0" w:evenHBand="0" w:firstRowFirstColumn="0" w:firstRowLastColumn="0" w:lastRowFirstColumn="0" w:lastRowLastColumn="0"/>
          <w:trHeight w:val="60"/>
        </w:trPr>
        <w:tc>
          <w:tcPr>
            <w:tcW w:w="2430" w:type="dxa"/>
            <w:vAlign w:val="center"/>
            <w:hideMark/>
          </w:tcPr>
          <w:p w14:paraId="354DA93C"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Field</w:t>
            </w:r>
          </w:p>
        </w:tc>
        <w:tc>
          <w:tcPr>
            <w:tcW w:w="1260" w:type="dxa"/>
          </w:tcPr>
          <w:p w14:paraId="7F6245A0" w14:textId="77777777" w:rsidR="00AF3052" w:rsidRPr="005F3DB0" w:rsidRDefault="00AF3052" w:rsidP="00DE5EED">
            <w:pPr>
              <w:spacing w:before="45" w:afterLines="45" w:after="108" w:line="240" w:lineRule="auto"/>
              <w:jc w:val="center"/>
              <w:rPr>
                <w:rFonts w:ascii="Times New Roman" w:hAnsi="Times New Roman"/>
                <w:bCs/>
                <w:sz w:val="20"/>
              </w:rPr>
            </w:pPr>
            <w:r>
              <w:rPr>
                <w:rFonts w:ascii="Times New Roman" w:hAnsi="Times New Roman"/>
                <w:bCs/>
                <w:sz w:val="20"/>
              </w:rPr>
              <w:t>Type</w:t>
            </w:r>
          </w:p>
        </w:tc>
        <w:tc>
          <w:tcPr>
            <w:tcW w:w="1080" w:type="dxa"/>
            <w:vAlign w:val="center"/>
            <w:hideMark/>
          </w:tcPr>
          <w:p w14:paraId="7815FB5D"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Required</w:t>
            </w:r>
          </w:p>
        </w:tc>
        <w:tc>
          <w:tcPr>
            <w:tcW w:w="3960" w:type="dxa"/>
            <w:vAlign w:val="center"/>
            <w:hideMark/>
          </w:tcPr>
          <w:p w14:paraId="7E5922E1"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Description</w:t>
            </w:r>
          </w:p>
        </w:tc>
        <w:tc>
          <w:tcPr>
            <w:tcW w:w="4170" w:type="dxa"/>
            <w:vAlign w:val="center"/>
          </w:tcPr>
          <w:p w14:paraId="3C9C1AEF" w14:textId="77777777"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PCORnet Conventions</w:t>
            </w:r>
          </w:p>
        </w:tc>
      </w:tr>
      <w:tr w:rsidR="00AF3052" w:rsidRPr="005F3DB0" w14:paraId="3EF39CC1" w14:textId="77777777" w:rsidTr="00467EBC">
        <w:trPr>
          <w:trHeight w:val="431"/>
        </w:trPr>
        <w:tc>
          <w:tcPr>
            <w:tcW w:w="2430" w:type="dxa"/>
            <w:vAlign w:val="center"/>
            <w:hideMark/>
          </w:tcPr>
          <w:p w14:paraId="6E7112D8"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260" w:type="dxa"/>
            <w:vAlign w:val="center"/>
          </w:tcPr>
          <w:p w14:paraId="02ECDF89" w14:textId="77777777" w:rsidR="00AF3052" w:rsidRPr="005F3DB0" w:rsidRDefault="00AF3052"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54483002"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14:paraId="7066A121"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4170" w:type="dxa"/>
          </w:tcPr>
          <w:p w14:paraId="2C406F1E" w14:textId="77777777" w:rsidR="00AF3052" w:rsidRPr="005F3DB0" w:rsidRDefault="00AF3052" w:rsidP="00DE5EED">
            <w:pPr>
              <w:spacing w:before="45" w:afterLines="45" w:after="108" w:line="240" w:lineRule="auto"/>
              <w:rPr>
                <w:rFonts w:ascii="Times New Roman" w:hAnsi="Times New Roman"/>
                <w:color w:val="000000"/>
                <w:sz w:val="20"/>
              </w:rPr>
            </w:pPr>
          </w:p>
        </w:tc>
      </w:tr>
      <w:tr w:rsidR="00AF3052" w:rsidRPr="005F3DB0" w14:paraId="7A233EF5" w14:textId="77777777" w:rsidTr="00467EBC">
        <w:trPr>
          <w:trHeight w:val="674"/>
        </w:trPr>
        <w:tc>
          <w:tcPr>
            <w:tcW w:w="2430" w:type="dxa"/>
            <w:vAlign w:val="center"/>
            <w:hideMark/>
          </w:tcPr>
          <w:p w14:paraId="22D15D33"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death_date</w:t>
            </w:r>
          </w:p>
        </w:tc>
        <w:tc>
          <w:tcPr>
            <w:tcW w:w="1260" w:type="dxa"/>
            <w:vAlign w:val="center"/>
          </w:tcPr>
          <w:p w14:paraId="54F13323" w14:textId="77777777" w:rsidR="00AF3052"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080" w:type="dxa"/>
            <w:vAlign w:val="center"/>
            <w:hideMark/>
          </w:tcPr>
          <w:p w14:paraId="444395BD"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14:paraId="6FD44D32"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4170" w:type="dxa"/>
          </w:tcPr>
          <w:p w14:paraId="3EA279B1" w14:textId="77777777" w:rsidR="00AF3052" w:rsidRPr="005F3DB0" w:rsidRDefault="00AF3052" w:rsidP="00DE5EED">
            <w:pPr>
              <w:spacing w:before="45" w:afterLines="45" w:after="108" w:line="240" w:lineRule="auto"/>
              <w:rPr>
                <w:rFonts w:ascii="Times New Roman" w:hAnsi="Times New Roman"/>
                <w:color w:val="000000"/>
                <w:sz w:val="20"/>
              </w:rPr>
            </w:pPr>
          </w:p>
        </w:tc>
      </w:tr>
      <w:tr w:rsidR="00AF3052" w:rsidRPr="005F3DB0" w14:paraId="62C8D9EE" w14:textId="77777777" w:rsidTr="00467EBC">
        <w:trPr>
          <w:trHeight w:val="800"/>
        </w:trPr>
        <w:tc>
          <w:tcPr>
            <w:tcW w:w="2430" w:type="dxa"/>
            <w:vAlign w:val="center"/>
            <w:hideMark/>
          </w:tcPr>
          <w:p w14:paraId="35333E08"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death_type_concept_id</w:t>
            </w:r>
          </w:p>
        </w:tc>
        <w:tc>
          <w:tcPr>
            <w:tcW w:w="1260" w:type="dxa"/>
            <w:vAlign w:val="center"/>
          </w:tcPr>
          <w:p w14:paraId="09DF8AA8" w14:textId="77777777" w:rsidR="00AF3052" w:rsidRPr="005F3DB0" w:rsidRDefault="00AF3052"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5FD70906"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14:paraId="57821BA5"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4170" w:type="dxa"/>
            <w:shd w:val="clear" w:color="auto" w:fill="auto"/>
          </w:tcPr>
          <w:p w14:paraId="356B7B6F" w14:textId="77777777" w:rsidR="00AF3052" w:rsidRPr="005F3DB0" w:rsidRDefault="00AF3052"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concept_ids are from vocabulary_id = </w:t>
            </w:r>
            <w:r w:rsidR="0078397D">
              <w:rPr>
                <w:rFonts w:ascii="Times New Roman" w:hAnsi="Times New Roman"/>
                <w:color w:val="333333"/>
                <w:sz w:val="20"/>
                <w:shd w:val="clear" w:color="auto" w:fill="FFFFFF"/>
              </w:rPr>
              <w:t>‘Death type’</w:t>
            </w:r>
            <w:r w:rsidRPr="005F3DB0">
              <w:rPr>
                <w:rFonts w:ascii="Times New Roman" w:hAnsi="Times New Roman"/>
                <w:color w:val="333333"/>
                <w:sz w:val="20"/>
                <w:shd w:val="clear" w:color="auto" w:fill="FFFFFF"/>
              </w:rPr>
              <w:t xml:space="preserve"> (IMEDS Death Type), otherwise concept_id  0</w:t>
            </w:r>
          </w:p>
          <w:p w14:paraId="776B19C7" w14:textId="77777777" w:rsidR="00AF3052" w:rsidRPr="005F3DB0" w:rsidRDefault="00AF3052" w:rsidP="003B6379">
            <w:pPr>
              <w:spacing w:before="0" w:after="0" w:line="240" w:lineRule="auto"/>
              <w:rPr>
                <w:rFonts w:ascii="Times New Roman" w:hAnsi="Times New Roman"/>
                <w:color w:val="333333"/>
                <w:sz w:val="20"/>
                <w:shd w:val="clear" w:color="auto" w:fill="FFFFFF"/>
              </w:rPr>
            </w:pPr>
          </w:p>
        </w:tc>
      </w:tr>
      <w:tr w:rsidR="00AF3052" w:rsidRPr="005F3DB0" w14:paraId="7FEAFE62" w14:textId="77777777" w:rsidTr="00467EBC">
        <w:trPr>
          <w:trHeight w:val="81"/>
        </w:trPr>
        <w:tc>
          <w:tcPr>
            <w:tcW w:w="2430" w:type="dxa"/>
            <w:vAlign w:val="center"/>
            <w:hideMark/>
          </w:tcPr>
          <w:p w14:paraId="4E5D7C5E"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cause_concept_id</w:t>
            </w:r>
          </w:p>
        </w:tc>
        <w:tc>
          <w:tcPr>
            <w:tcW w:w="1260" w:type="dxa"/>
            <w:vAlign w:val="center"/>
          </w:tcPr>
          <w:p w14:paraId="7378F41E" w14:textId="77777777" w:rsidR="00AF3052" w:rsidRPr="005F3DB0" w:rsidRDefault="00AF3052" w:rsidP="00DE5EED">
            <w:pPr>
              <w:spacing w:before="45" w:afterLines="45" w:after="108"/>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023A182A" w14:textId="77777777" w:rsidR="00AF3052" w:rsidRPr="005F3DB0" w:rsidRDefault="00AF3052" w:rsidP="00DE5EED">
            <w:pPr>
              <w:spacing w:before="45" w:afterLines="45" w:after="108"/>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14:paraId="09BDC114" w14:textId="77777777" w:rsidR="00AF3052" w:rsidRPr="005F3DB0" w:rsidRDefault="00AF3052" w:rsidP="00DE5EED">
            <w:pPr>
              <w:spacing w:before="45" w:afterLines="45" w:after="108"/>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4170" w:type="dxa"/>
          </w:tcPr>
          <w:p w14:paraId="4FA4CA20" w14:textId="77777777" w:rsidR="00AF3052" w:rsidRPr="005F3DB0" w:rsidRDefault="00AF3052" w:rsidP="00DE5EED">
            <w:pPr>
              <w:spacing w:before="45" w:afterLines="45" w:after="108"/>
              <w:rPr>
                <w:rFonts w:ascii="Times New Roman" w:hAnsi="Times New Roman"/>
                <w:color w:val="000000"/>
                <w:sz w:val="20"/>
              </w:rPr>
            </w:pPr>
          </w:p>
        </w:tc>
      </w:tr>
      <w:tr w:rsidR="00AF3052" w:rsidRPr="005F3DB0" w14:paraId="68F912E6" w14:textId="77777777" w:rsidTr="00467EBC">
        <w:trPr>
          <w:trHeight w:val="973"/>
        </w:trPr>
        <w:tc>
          <w:tcPr>
            <w:tcW w:w="2430" w:type="dxa"/>
            <w:vAlign w:val="center"/>
            <w:hideMark/>
          </w:tcPr>
          <w:p w14:paraId="752E0589"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cause_source_value</w:t>
            </w:r>
          </w:p>
        </w:tc>
        <w:tc>
          <w:tcPr>
            <w:tcW w:w="1260" w:type="dxa"/>
            <w:vAlign w:val="center"/>
          </w:tcPr>
          <w:p w14:paraId="0197566E" w14:textId="77777777" w:rsidR="00AF3052"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varchar(50)</w:t>
            </w:r>
          </w:p>
        </w:tc>
        <w:tc>
          <w:tcPr>
            <w:tcW w:w="1080" w:type="dxa"/>
            <w:vAlign w:val="center"/>
            <w:hideMark/>
          </w:tcPr>
          <w:p w14:paraId="25DB5E9A" w14:textId="77777777"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14:paraId="6BC90CF7" w14:textId="77777777"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cause of death as it appears in the source. </w:t>
            </w:r>
            <w:r w:rsidR="008A531A">
              <w:rPr>
                <w:rFonts w:ascii="Times New Roman" w:hAnsi="Times New Roman"/>
                <w:color w:val="000000"/>
                <w:sz w:val="20"/>
              </w:rPr>
              <w:t>The size of the field is at least 50.</w:t>
            </w:r>
          </w:p>
        </w:tc>
        <w:tc>
          <w:tcPr>
            <w:tcW w:w="4170" w:type="dxa"/>
          </w:tcPr>
          <w:p w14:paraId="1B034EF7" w14:textId="77777777" w:rsidR="00AF3052" w:rsidRPr="005F3DB0" w:rsidRDefault="00AF3052" w:rsidP="00DE5EED">
            <w:pPr>
              <w:spacing w:before="45" w:afterLines="45" w:after="108" w:line="240" w:lineRule="auto"/>
              <w:rPr>
                <w:rFonts w:ascii="Times New Roman" w:hAnsi="Times New Roman"/>
                <w:color w:val="000000"/>
                <w:sz w:val="20"/>
              </w:rPr>
            </w:pPr>
          </w:p>
        </w:tc>
      </w:tr>
      <w:tr w:rsidR="008A531A" w:rsidRPr="005F3DB0" w14:paraId="69926E28" w14:textId="77777777" w:rsidTr="00467EBC">
        <w:trPr>
          <w:trHeight w:val="973"/>
        </w:trPr>
        <w:tc>
          <w:tcPr>
            <w:tcW w:w="2430" w:type="dxa"/>
            <w:hideMark/>
          </w:tcPr>
          <w:p w14:paraId="3656F219" w14:textId="77777777" w:rsidR="008A531A" w:rsidRPr="005F3DB0" w:rsidRDefault="008A531A" w:rsidP="00DE5EED">
            <w:pPr>
              <w:spacing w:before="45" w:afterLines="45" w:after="108" w:line="240" w:lineRule="auto"/>
              <w:jc w:val="center"/>
              <w:rPr>
                <w:rFonts w:ascii="Times New Roman" w:hAnsi="Times New Roman"/>
                <w:color w:val="000000"/>
                <w:sz w:val="20"/>
              </w:rPr>
            </w:pPr>
            <w:bookmarkStart w:id="17" w:name="_Toc394268588"/>
            <w:r w:rsidRPr="005F3DB0">
              <w:rPr>
                <w:rFonts w:ascii="Times New Roman" w:hAnsi="Times New Roman"/>
                <w:color w:val="000000"/>
                <w:sz w:val="20"/>
              </w:rPr>
              <w:t>cause_source_</w:t>
            </w:r>
            <w:r>
              <w:rPr>
                <w:rFonts w:ascii="Times New Roman" w:hAnsi="Times New Roman"/>
                <w:color w:val="000000"/>
                <w:sz w:val="20"/>
              </w:rPr>
              <w:t>concept_id</w:t>
            </w:r>
          </w:p>
        </w:tc>
        <w:tc>
          <w:tcPr>
            <w:tcW w:w="1260" w:type="dxa"/>
          </w:tcPr>
          <w:p w14:paraId="40927C2E" w14:textId="77777777" w:rsidR="008A531A"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hideMark/>
          </w:tcPr>
          <w:p w14:paraId="4EB2B50C" w14:textId="77777777" w:rsidR="008A531A" w:rsidRPr="005F3DB0" w:rsidRDefault="008A531A"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14:paraId="38D85A03" w14:textId="77777777" w:rsidR="008A531A" w:rsidRPr="005F3DB0" w:rsidRDefault="008A531A" w:rsidP="00DE5EED">
            <w:pPr>
              <w:spacing w:before="45" w:afterLines="45" w:after="108" w:line="240" w:lineRule="auto"/>
              <w:rPr>
                <w:rFonts w:ascii="Times New Roman" w:hAnsi="Times New Roman"/>
                <w:color w:val="000000"/>
                <w:sz w:val="20"/>
              </w:rPr>
            </w:pPr>
            <w:r w:rsidRPr="008A531A">
              <w:rPr>
                <w:rFonts w:ascii="Times New Roman" w:hAnsi="Times New Roman"/>
                <w:color w:val="000000"/>
                <w:sz w:val="20"/>
              </w:rPr>
              <w:t>A foreign key to the concept that refers to the code used in the source.  Note, this variable name is abbreviated to ensure it will be allowable across database platforms.</w:t>
            </w:r>
          </w:p>
        </w:tc>
        <w:tc>
          <w:tcPr>
            <w:tcW w:w="4170" w:type="dxa"/>
          </w:tcPr>
          <w:p w14:paraId="5F01F7F5" w14:textId="77777777" w:rsidR="008A531A" w:rsidRPr="005F3DB0" w:rsidRDefault="008A531A" w:rsidP="00DE5EED">
            <w:pPr>
              <w:spacing w:before="45" w:afterLines="45" w:after="108" w:line="240" w:lineRule="auto"/>
              <w:rPr>
                <w:rFonts w:ascii="Times New Roman" w:hAnsi="Times New Roman"/>
                <w:color w:val="000000"/>
                <w:sz w:val="20"/>
              </w:rPr>
            </w:pPr>
          </w:p>
        </w:tc>
      </w:tr>
    </w:tbl>
    <w:p w14:paraId="3198F3E9" w14:textId="77777777" w:rsidR="00FF590B" w:rsidRPr="005F3DB0" w:rsidRDefault="00FF590B" w:rsidP="00FF590B">
      <w:pPr>
        <w:spacing w:after="60" w:line="240" w:lineRule="auto"/>
        <w:rPr>
          <w:rFonts w:ascii="Times New Roman" w:hAnsi="Times New Roman"/>
        </w:rPr>
      </w:pPr>
    </w:p>
    <w:p w14:paraId="53D20364" w14:textId="77777777"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14:paraId="3AD8F3B0" w14:textId="77777777" w:rsidR="004C6F7E" w:rsidRDefault="004C6F7E" w:rsidP="00D10590">
      <w:pPr>
        <w:pStyle w:val="ListParagraph"/>
        <w:numPr>
          <w:ilvl w:val="0"/>
          <w:numId w:val="18"/>
        </w:numPr>
        <w:spacing w:after="60" w:line="240" w:lineRule="auto"/>
        <w:rPr>
          <w:rFonts w:ascii="Times New Roman" w:hAnsi="Times New Roman"/>
          <w:sz w:val="22"/>
          <w:szCs w:val="22"/>
        </w:rPr>
      </w:pPr>
      <w:r>
        <w:rPr>
          <w:rFonts w:ascii="Times New Roman" w:hAnsi="Times New Roman"/>
          <w:sz w:val="22"/>
          <w:szCs w:val="22"/>
        </w:rPr>
        <w:t>There should be only one death record per person.</w:t>
      </w:r>
    </w:p>
    <w:p w14:paraId="3009710B" w14:textId="77777777" w:rsidR="00FF590B" w:rsidRPr="00B12E04" w:rsidRDefault="00FF590B" w:rsidP="00B12E04">
      <w:pPr>
        <w:pStyle w:val="ListParagraph"/>
        <w:numPr>
          <w:ilvl w:val="0"/>
          <w:numId w:val="18"/>
        </w:numPr>
        <w:spacing w:after="60" w:line="240" w:lineRule="auto"/>
        <w:rPr>
          <w:rFonts w:ascii="Times New Roman" w:hAnsi="Times New Roman"/>
        </w:rPr>
      </w:pPr>
    </w:p>
    <w:p w14:paraId="75427F1F" w14:textId="77777777" w:rsidR="00634D92" w:rsidRPr="005F3DB0" w:rsidRDefault="00634D92" w:rsidP="00D10590">
      <w:pPr>
        <w:pStyle w:val="Heading2"/>
        <w:numPr>
          <w:ilvl w:val="0"/>
          <w:numId w:val="15"/>
        </w:numPr>
        <w:rPr>
          <w:rFonts w:ascii="Times New Roman" w:hAnsi="Times New Roman" w:cs="Times New Roman"/>
        </w:rPr>
      </w:pPr>
      <w:bookmarkStart w:id="18" w:name="_Toc447292606"/>
      <w:r w:rsidRPr="005F3DB0">
        <w:rPr>
          <w:rFonts w:ascii="Times New Roman" w:hAnsi="Times New Roman" w:cs="Times New Roman"/>
        </w:rPr>
        <w:lastRenderedPageBreak/>
        <w:t>LOCATION</w:t>
      </w:r>
      <w:bookmarkEnd w:id="17"/>
      <w:bookmarkEnd w:id="18"/>
    </w:p>
    <w:p w14:paraId="1313B715" w14:textId="77777777"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170"/>
        <w:gridCol w:w="1080"/>
        <w:gridCol w:w="3960"/>
        <w:gridCol w:w="4158"/>
      </w:tblGrid>
      <w:tr w:rsidR="00D907DF" w:rsidRPr="005F3DB0" w14:paraId="59A60B58" w14:textId="77777777" w:rsidTr="006316FA">
        <w:trPr>
          <w:trHeight w:val="481"/>
          <w:tblHeader/>
        </w:trPr>
        <w:tc>
          <w:tcPr>
            <w:tcW w:w="2628" w:type="dxa"/>
            <w:shd w:val="clear" w:color="auto" w:fill="A6A6A6" w:themeFill="background1" w:themeFillShade="A6"/>
            <w:vAlign w:val="center"/>
            <w:hideMark/>
          </w:tcPr>
          <w:p w14:paraId="76636CFA"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shd w:val="clear" w:color="auto" w:fill="A6A6A6" w:themeFill="background1" w:themeFillShade="A6"/>
          </w:tcPr>
          <w:p w14:paraId="5F58B68B"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shd w:val="clear" w:color="auto" w:fill="A6A6A6" w:themeFill="background1" w:themeFillShade="A6"/>
            <w:vAlign w:val="center"/>
            <w:hideMark/>
          </w:tcPr>
          <w:p w14:paraId="695FD8EC"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shd w:val="clear" w:color="auto" w:fill="A6A6A6" w:themeFill="background1" w:themeFillShade="A6"/>
            <w:vAlign w:val="center"/>
            <w:hideMark/>
          </w:tcPr>
          <w:p w14:paraId="1D11BB31"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158" w:type="dxa"/>
            <w:shd w:val="clear" w:color="auto" w:fill="A6A6A6" w:themeFill="background1" w:themeFillShade="A6"/>
            <w:vAlign w:val="center"/>
          </w:tcPr>
          <w:p w14:paraId="4C46F807" w14:textId="77777777"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D907DF" w:rsidRPr="005F3DB0" w14:paraId="3B6026C0" w14:textId="77777777" w:rsidTr="006316FA">
        <w:trPr>
          <w:trHeight w:val="342"/>
        </w:trPr>
        <w:tc>
          <w:tcPr>
            <w:tcW w:w="2628" w:type="dxa"/>
            <w:vAlign w:val="center"/>
            <w:hideMark/>
          </w:tcPr>
          <w:p w14:paraId="520E10E6"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location_id</w:t>
            </w:r>
          </w:p>
        </w:tc>
        <w:tc>
          <w:tcPr>
            <w:tcW w:w="1170" w:type="dxa"/>
            <w:vAlign w:val="center"/>
          </w:tcPr>
          <w:p w14:paraId="00AB30E8"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vAlign w:val="center"/>
            <w:hideMark/>
          </w:tcPr>
          <w:p w14:paraId="427FF698"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hideMark/>
          </w:tcPr>
          <w:p w14:paraId="4223F58B"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geographic location.</w:t>
            </w:r>
          </w:p>
        </w:tc>
        <w:tc>
          <w:tcPr>
            <w:tcW w:w="4158" w:type="dxa"/>
          </w:tcPr>
          <w:p w14:paraId="788FB002"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78611114" w14:textId="77777777" w:rsidTr="006316FA">
        <w:trPr>
          <w:trHeight w:val="197"/>
        </w:trPr>
        <w:tc>
          <w:tcPr>
            <w:tcW w:w="2628" w:type="dxa"/>
            <w:vAlign w:val="center"/>
            <w:hideMark/>
          </w:tcPr>
          <w:p w14:paraId="72BB6E7C"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State</w:t>
            </w:r>
          </w:p>
        </w:tc>
        <w:tc>
          <w:tcPr>
            <w:tcW w:w="1170" w:type="dxa"/>
            <w:vAlign w:val="center"/>
          </w:tcPr>
          <w:p w14:paraId="1B8A89FA"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2</w:t>
            </w:r>
            <w:r w:rsidRPr="00D907DF">
              <w:rPr>
                <w:rFonts w:ascii="Times New Roman" w:hAnsi="Times New Roman"/>
                <w:color w:val="000000"/>
                <w:sz w:val="20"/>
                <w:szCs w:val="20"/>
              </w:rPr>
              <w:t>)</w:t>
            </w:r>
          </w:p>
        </w:tc>
        <w:tc>
          <w:tcPr>
            <w:tcW w:w="1080" w:type="dxa"/>
            <w:vAlign w:val="center"/>
            <w:hideMark/>
          </w:tcPr>
          <w:p w14:paraId="2CDC0A46"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14:paraId="1082D9BA"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4158" w:type="dxa"/>
          </w:tcPr>
          <w:p w14:paraId="06E77430"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4C93AF4D" w14:textId="77777777" w:rsidTr="006316FA">
        <w:trPr>
          <w:trHeight w:val="481"/>
        </w:trPr>
        <w:tc>
          <w:tcPr>
            <w:tcW w:w="2628" w:type="dxa"/>
            <w:vAlign w:val="center"/>
            <w:hideMark/>
          </w:tcPr>
          <w:p w14:paraId="3ED91C95"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Zip</w:t>
            </w:r>
          </w:p>
        </w:tc>
        <w:tc>
          <w:tcPr>
            <w:tcW w:w="1170" w:type="dxa"/>
            <w:vAlign w:val="center"/>
          </w:tcPr>
          <w:p w14:paraId="2A2A64C2"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9</w:t>
            </w:r>
            <w:r w:rsidRPr="00D907DF">
              <w:rPr>
                <w:rFonts w:ascii="Times New Roman" w:hAnsi="Times New Roman"/>
                <w:color w:val="000000"/>
                <w:sz w:val="20"/>
                <w:szCs w:val="20"/>
              </w:rPr>
              <w:t>)</w:t>
            </w:r>
          </w:p>
        </w:tc>
        <w:tc>
          <w:tcPr>
            <w:tcW w:w="1080" w:type="dxa"/>
            <w:vAlign w:val="center"/>
            <w:hideMark/>
          </w:tcPr>
          <w:p w14:paraId="37683E25"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14:paraId="3524D8D9"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4158" w:type="dxa"/>
          </w:tcPr>
          <w:p w14:paraId="619FDAA4"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1B8AAA71" w14:textId="77777777" w:rsidTr="006316FA">
        <w:trPr>
          <w:trHeight w:val="278"/>
        </w:trPr>
        <w:tc>
          <w:tcPr>
            <w:tcW w:w="2628" w:type="dxa"/>
            <w:vAlign w:val="center"/>
            <w:hideMark/>
          </w:tcPr>
          <w:p w14:paraId="58B90220"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location_source_value</w:t>
            </w:r>
          </w:p>
        </w:tc>
        <w:tc>
          <w:tcPr>
            <w:tcW w:w="1170" w:type="dxa"/>
            <w:vAlign w:val="center"/>
          </w:tcPr>
          <w:p w14:paraId="4C9367B5"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hideMark/>
          </w:tcPr>
          <w:p w14:paraId="4DFE5BAD"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14:paraId="320FDC48"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verbatim information that is used to uniquely identify the location as it appears in the source data.</w:t>
            </w:r>
            <w:r w:rsidR="00C31E66">
              <w:rPr>
                <w:rFonts w:ascii="Times New Roman" w:hAnsi="Times New Roman"/>
                <w:color w:val="000000"/>
                <w:sz w:val="20"/>
                <w:szCs w:val="20"/>
              </w:rPr>
              <w:t xml:space="preserve"> The size of the field is at least 50.</w:t>
            </w:r>
          </w:p>
        </w:tc>
        <w:tc>
          <w:tcPr>
            <w:tcW w:w="4158" w:type="dxa"/>
          </w:tcPr>
          <w:p w14:paraId="2582873B"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406BA652" w14:textId="77777777" w:rsidTr="006316FA">
        <w:trPr>
          <w:trHeight w:val="278"/>
        </w:trPr>
        <w:tc>
          <w:tcPr>
            <w:tcW w:w="2628" w:type="dxa"/>
            <w:vAlign w:val="center"/>
          </w:tcPr>
          <w:p w14:paraId="31B979E2"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address_1</w:t>
            </w:r>
          </w:p>
        </w:tc>
        <w:tc>
          <w:tcPr>
            <w:tcW w:w="1170" w:type="dxa"/>
            <w:vAlign w:val="center"/>
          </w:tcPr>
          <w:p w14:paraId="33859BDC"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14:paraId="27B908B6"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008FF408"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address field 1, typically used for the street address, as it appears in the source data.</w:t>
            </w:r>
          </w:p>
        </w:tc>
        <w:tc>
          <w:tcPr>
            <w:tcW w:w="4158" w:type="dxa"/>
          </w:tcPr>
          <w:p w14:paraId="2D917614"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53FD69BD" w14:textId="77777777" w:rsidTr="006316FA">
        <w:trPr>
          <w:trHeight w:val="278"/>
        </w:trPr>
        <w:tc>
          <w:tcPr>
            <w:tcW w:w="2628" w:type="dxa"/>
            <w:vAlign w:val="center"/>
          </w:tcPr>
          <w:p w14:paraId="7CD880F3"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170" w:type="dxa"/>
            <w:vAlign w:val="center"/>
          </w:tcPr>
          <w:p w14:paraId="18D7D4AE"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14:paraId="2B06C7FE"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3E331844"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address field 2, typically used for additional detail such as buildings, suites, floors, as it appears in the source data.</w:t>
            </w:r>
          </w:p>
        </w:tc>
        <w:tc>
          <w:tcPr>
            <w:tcW w:w="4158" w:type="dxa"/>
          </w:tcPr>
          <w:p w14:paraId="4936BCFF"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05B57565" w14:textId="77777777" w:rsidTr="006316FA">
        <w:trPr>
          <w:trHeight w:val="278"/>
        </w:trPr>
        <w:tc>
          <w:tcPr>
            <w:tcW w:w="2628" w:type="dxa"/>
            <w:vAlign w:val="center"/>
          </w:tcPr>
          <w:p w14:paraId="3BCE4F1A"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City</w:t>
            </w:r>
          </w:p>
        </w:tc>
        <w:tc>
          <w:tcPr>
            <w:tcW w:w="1170" w:type="dxa"/>
            <w:vAlign w:val="center"/>
          </w:tcPr>
          <w:p w14:paraId="74BD714F"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14:paraId="22B0CDE0"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73D6CCAF"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city field as it appears in the source data.</w:t>
            </w:r>
          </w:p>
        </w:tc>
        <w:tc>
          <w:tcPr>
            <w:tcW w:w="4158" w:type="dxa"/>
          </w:tcPr>
          <w:p w14:paraId="12774C44"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14:paraId="36EBD680" w14:textId="77777777" w:rsidTr="006316FA">
        <w:trPr>
          <w:trHeight w:val="278"/>
        </w:trPr>
        <w:tc>
          <w:tcPr>
            <w:tcW w:w="2628" w:type="dxa"/>
            <w:vAlign w:val="center"/>
          </w:tcPr>
          <w:p w14:paraId="1D654902"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County</w:t>
            </w:r>
          </w:p>
        </w:tc>
        <w:tc>
          <w:tcPr>
            <w:tcW w:w="1170" w:type="dxa"/>
            <w:vAlign w:val="center"/>
          </w:tcPr>
          <w:p w14:paraId="51AE96BC"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2</w:t>
            </w:r>
            <w:r w:rsidRPr="00D907DF">
              <w:rPr>
                <w:rFonts w:ascii="Times New Roman" w:hAnsi="Times New Roman"/>
                <w:color w:val="000000"/>
                <w:sz w:val="20"/>
                <w:szCs w:val="20"/>
              </w:rPr>
              <w:t>0)</w:t>
            </w:r>
          </w:p>
        </w:tc>
        <w:tc>
          <w:tcPr>
            <w:tcW w:w="1080" w:type="dxa"/>
            <w:vAlign w:val="center"/>
          </w:tcPr>
          <w:p w14:paraId="31D98F4D" w14:textId="77777777"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14:paraId="025B511F" w14:textId="77777777"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county. The county information is necessary because not all zip codes fall into one and the same county.</w:t>
            </w:r>
          </w:p>
        </w:tc>
        <w:tc>
          <w:tcPr>
            <w:tcW w:w="4158" w:type="dxa"/>
          </w:tcPr>
          <w:p w14:paraId="0443C511" w14:textId="77777777" w:rsidR="00D907DF" w:rsidRPr="005F3DB0" w:rsidRDefault="00D907DF" w:rsidP="00DE5EED">
            <w:pPr>
              <w:spacing w:before="45" w:afterLines="45" w:after="108" w:line="240" w:lineRule="auto"/>
              <w:rPr>
                <w:rFonts w:ascii="Times New Roman" w:hAnsi="Times New Roman"/>
                <w:color w:val="000000"/>
                <w:sz w:val="20"/>
                <w:szCs w:val="20"/>
              </w:rPr>
            </w:pPr>
          </w:p>
        </w:tc>
      </w:tr>
    </w:tbl>
    <w:p w14:paraId="1090B540" w14:textId="77777777" w:rsidR="00FF590B" w:rsidRPr="005F3DB0" w:rsidRDefault="00FF590B" w:rsidP="00FF590B">
      <w:pPr>
        <w:pStyle w:val="Heading2"/>
        <w:numPr>
          <w:ilvl w:val="0"/>
          <w:numId w:val="0"/>
        </w:numPr>
        <w:ind w:left="630"/>
        <w:rPr>
          <w:rFonts w:ascii="Times New Roman" w:hAnsi="Times New Roman" w:cs="Times New Roman"/>
        </w:rPr>
      </w:pPr>
      <w:bookmarkStart w:id="19" w:name="_Toc394268589"/>
    </w:p>
    <w:p w14:paraId="1A860AC1" w14:textId="77777777" w:rsidR="00634D92" w:rsidRPr="005F3DB0" w:rsidRDefault="00634D92" w:rsidP="00D10590">
      <w:pPr>
        <w:pStyle w:val="Heading2"/>
        <w:numPr>
          <w:ilvl w:val="0"/>
          <w:numId w:val="15"/>
        </w:numPr>
        <w:rPr>
          <w:rFonts w:ascii="Times New Roman" w:hAnsi="Times New Roman" w:cs="Times New Roman"/>
        </w:rPr>
      </w:pPr>
      <w:bookmarkStart w:id="20" w:name="_Toc447292607"/>
      <w:r w:rsidRPr="005F3DB0">
        <w:rPr>
          <w:rFonts w:ascii="Times New Roman" w:hAnsi="Times New Roman" w:cs="Times New Roman"/>
        </w:rPr>
        <w:t>CARE_SITE</w:t>
      </w:r>
      <w:bookmarkEnd w:id="19"/>
      <w:bookmarkEnd w:id="20"/>
    </w:p>
    <w:p w14:paraId="235751ED" w14:textId="77777777"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a list of uniquely identified ph</w:t>
      </w:r>
      <w:r w:rsidRPr="005F3DB0">
        <w:rPr>
          <w:rFonts w:ascii="Times New Roman" w:hAnsi="Times New Roman"/>
          <w:sz w:val="22"/>
          <w:szCs w:val="22"/>
          <w:lang w:val="de-DE"/>
        </w:rPr>
        <w:t xml:space="preserve">ysical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900" w:type="dxa"/>
        <w:tblLayout w:type="fixed"/>
        <w:tblLook w:val="04A0" w:firstRow="1" w:lastRow="0" w:firstColumn="1" w:lastColumn="0" w:noHBand="0" w:noVBand="1"/>
      </w:tblPr>
      <w:tblGrid>
        <w:gridCol w:w="2430"/>
        <w:gridCol w:w="1350"/>
        <w:gridCol w:w="1080"/>
        <w:gridCol w:w="3870"/>
        <w:gridCol w:w="4170"/>
      </w:tblGrid>
      <w:tr w:rsidR="00C31E66" w:rsidRPr="005F3DB0" w14:paraId="3BC1C1AA" w14:textId="77777777" w:rsidTr="00467EBC">
        <w:trPr>
          <w:cnfStyle w:val="100000000000" w:firstRow="1" w:lastRow="0" w:firstColumn="0" w:lastColumn="0" w:oddVBand="0" w:evenVBand="0" w:oddHBand="0" w:evenHBand="0" w:firstRowFirstColumn="0" w:firstRowLastColumn="0" w:lastRowFirstColumn="0" w:lastRowLastColumn="0"/>
          <w:trHeight w:val="316"/>
        </w:trPr>
        <w:tc>
          <w:tcPr>
            <w:tcW w:w="2430" w:type="dxa"/>
            <w:vAlign w:val="center"/>
            <w:hideMark/>
          </w:tcPr>
          <w:p w14:paraId="67EEB355"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Field</w:t>
            </w:r>
          </w:p>
        </w:tc>
        <w:tc>
          <w:tcPr>
            <w:tcW w:w="1350" w:type="dxa"/>
          </w:tcPr>
          <w:p w14:paraId="4B62B399" w14:textId="77777777" w:rsidR="00C31E66" w:rsidRPr="005F3DB0" w:rsidRDefault="00C31E66" w:rsidP="00747EDA">
            <w:pPr>
              <w:spacing w:before="45" w:after="45" w:line="240" w:lineRule="auto"/>
              <w:jc w:val="center"/>
              <w:rPr>
                <w:rFonts w:ascii="Times New Roman" w:hAnsi="Times New Roman"/>
                <w:sz w:val="20"/>
              </w:rPr>
            </w:pPr>
            <w:r>
              <w:rPr>
                <w:rFonts w:ascii="Times New Roman" w:hAnsi="Times New Roman"/>
                <w:sz w:val="20"/>
              </w:rPr>
              <w:t>Type</w:t>
            </w:r>
          </w:p>
        </w:tc>
        <w:tc>
          <w:tcPr>
            <w:tcW w:w="1080" w:type="dxa"/>
            <w:vAlign w:val="center"/>
            <w:hideMark/>
          </w:tcPr>
          <w:p w14:paraId="2490C7C1"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3870" w:type="dxa"/>
            <w:vAlign w:val="center"/>
            <w:hideMark/>
          </w:tcPr>
          <w:p w14:paraId="614C026A"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4170" w:type="dxa"/>
            <w:vAlign w:val="center"/>
          </w:tcPr>
          <w:p w14:paraId="3C058B67" w14:textId="77777777"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bCs/>
                <w:sz w:val="20"/>
              </w:rPr>
              <w:t>PCORnet Conventions</w:t>
            </w:r>
          </w:p>
        </w:tc>
      </w:tr>
      <w:tr w:rsidR="00C31E66" w:rsidRPr="005F3DB0" w14:paraId="479D2940" w14:textId="77777777" w:rsidTr="00467EBC">
        <w:trPr>
          <w:trHeight w:val="629"/>
        </w:trPr>
        <w:tc>
          <w:tcPr>
            <w:tcW w:w="2430" w:type="dxa"/>
            <w:vAlign w:val="center"/>
            <w:hideMark/>
          </w:tcPr>
          <w:p w14:paraId="132F6908" w14:textId="77777777"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care_site_id</w:t>
            </w:r>
          </w:p>
        </w:tc>
        <w:tc>
          <w:tcPr>
            <w:tcW w:w="1350" w:type="dxa"/>
            <w:vAlign w:val="center"/>
          </w:tcPr>
          <w:p w14:paraId="1CDD1C51" w14:textId="77777777" w:rsidR="00C31E66" w:rsidRPr="005F3DB0" w:rsidRDefault="00AF3CDC"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w:t>
            </w:r>
            <w:r w:rsidR="00C31E66">
              <w:rPr>
                <w:rFonts w:ascii="Times New Roman" w:hAnsi="Times New Roman"/>
                <w:color w:val="000000"/>
                <w:sz w:val="20"/>
              </w:rPr>
              <w:t>nteger</w:t>
            </w:r>
          </w:p>
        </w:tc>
        <w:tc>
          <w:tcPr>
            <w:tcW w:w="1080" w:type="dxa"/>
            <w:vAlign w:val="center"/>
            <w:hideMark/>
          </w:tcPr>
          <w:p w14:paraId="6994230B" w14:textId="77777777"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870" w:type="dxa"/>
            <w:hideMark/>
          </w:tcPr>
          <w:p w14:paraId="7311521B" w14:textId="77777777" w:rsidR="00C31E66" w:rsidRPr="005F3DB0" w:rsidRDefault="00C31E6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unique system-generated  identifier for each defined location of care within an organization. </w:t>
            </w:r>
          </w:p>
        </w:tc>
        <w:tc>
          <w:tcPr>
            <w:tcW w:w="4170" w:type="dxa"/>
          </w:tcPr>
          <w:p w14:paraId="7A87D256" w14:textId="77777777" w:rsidR="00C31E66" w:rsidRPr="005F3DB0" w:rsidRDefault="00C31E66" w:rsidP="00DE5EED">
            <w:pPr>
              <w:spacing w:before="45" w:afterLines="45" w:after="108" w:line="240" w:lineRule="auto"/>
              <w:rPr>
                <w:rFonts w:ascii="Times New Roman" w:hAnsi="Times New Roman"/>
                <w:color w:val="000000"/>
                <w:sz w:val="20"/>
              </w:rPr>
            </w:pPr>
          </w:p>
        </w:tc>
      </w:tr>
      <w:tr w:rsidR="00C31E66" w:rsidRPr="005F3DB0" w14:paraId="35C7F31E" w14:textId="77777777" w:rsidTr="00467EBC">
        <w:trPr>
          <w:trHeight w:val="413"/>
        </w:trPr>
        <w:tc>
          <w:tcPr>
            <w:tcW w:w="2430" w:type="dxa"/>
            <w:vAlign w:val="center"/>
          </w:tcPr>
          <w:p w14:paraId="73444766" w14:textId="77777777" w:rsidR="00C31E66" w:rsidRPr="005F3DB0" w:rsidRDefault="00C31E66" w:rsidP="00C31E66">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care_site_</w:t>
            </w:r>
            <w:r>
              <w:rPr>
                <w:rFonts w:ascii="Times New Roman" w:hAnsi="Times New Roman"/>
                <w:color w:val="000000"/>
                <w:sz w:val="20"/>
              </w:rPr>
              <w:t>name</w:t>
            </w:r>
          </w:p>
        </w:tc>
        <w:tc>
          <w:tcPr>
            <w:tcW w:w="1350" w:type="dxa"/>
            <w:vAlign w:val="center"/>
          </w:tcPr>
          <w:p w14:paraId="1D741B61" w14:textId="77777777" w:rsidR="00C31E66" w:rsidRDefault="00C31E66" w:rsidP="00C31E66">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w:t>
            </w:r>
            <w:r>
              <w:rPr>
                <w:rFonts w:ascii="Times New Roman" w:hAnsi="Times New Roman"/>
                <w:color w:val="000000"/>
                <w:sz w:val="20"/>
              </w:rPr>
              <w:t>25</w:t>
            </w:r>
            <w:r w:rsidRPr="00D907DF">
              <w:rPr>
                <w:rFonts w:ascii="Times New Roman" w:hAnsi="Times New Roman"/>
                <w:color w:val="000000"/>
                <w:sz w:val="20"/>
              </w:rPr>
              <w:t>5)</w:t>
            </w:r>
          </w:p>
        </w:tc>
        <w:tc>
          <w:tcPr>
            <w:tcW w:w="1080" w:type="dxa"/>
            <w:vAlign w:val="center"/>
          </w:tcPr>
          <w:p w14:paraId="0A4B0D84" w14:textId="77777777" w:rsidR="00C31E66" w:rsidRPr="005F3DB0" w:rsidRDefault="00C31E66" w:rsidP="000E1463">
            <w:pPr>
              <w:spacing w:before="45" w:after="45" w:line="240" w:lineRule="auto"/>
              <w:jc w:val="center"/>
              <w:rPr>
                <w:rFonts w:ascii="Times New Roman" w:hAnsi="Times New Roman"/>
                <w:color w:val="000000"/>
                <w:sz w:val="20"/>
              </w:rPr>
            </w:pPr>
            <w:r>
              <w:rPr>
                <w:rFonts w:ascii="Times New Roman" w:hAnsi="Times New Roman"/>
                <w:color w:val="000000"/>
                <w:sz w:val="20"/>
              </w:rPr>
              <w:t>No</w:t>
            </w:r>
          </w:p>
        </w:tc>
        <w:tc>
          <w:tcPr>
            <w:tcW w:w="3870" w:type="dxa"/>
          </w:tcPr>
          <w:p w14:paraId="7C523A0C" w14:textId="77777777" w:rsidR="00C31E66" w:rsidRPr="005F3DB0" w:rsidRDefault="00C31E66" w:rsidP="001D515A">
            <w:pPr>
              <w:spacing w:before="45" w:after="45" w:line="240" w:lineRule="auto"/>
              <w:rPr>
                <w:rFonts w:ascii="Times New Roman" w:hAnsi="Times New Roman"/>
                <w:color w:val="000000"/>
                <w:sz w:val="20"/>
              </w:rPr>
            </w:pPr>
            <w:r w:rsidRPr="00C31E66">
              <w:rPr>
                <w:rFonts w:ascii="Times New Roman" w:hAnsi="Times New Roman"/>
                <w:color w:val="000000"/>
                <w:sz w:val="20"/>
              </w:rPr>
              <w:t>The description of the care site</w:t>
            </w:r>
          </w:p>
        </w:tc>
        <w:tc>
          <w:tcPr>
            <w:tcW w:w="4170" w:type="dxa"/>
          </w:tcPr>
          <w:p w14:paraId="7989C7EE" w14:textId="77777777" w:rsidR="00C31E66" w:rsidRPr="005F3DB0" w:rsidRDefault="00C31E66" w:rsidP="00E31170">
            <w:pPr>
              <w:pStyle w:val="ListParagraph"/>
              <w:ind w:left="330"/>
              <w:rPr>
                <w:rFonts w:ascii="Times New Roman" w:hAnsi="Times New Roman"/>
                <w:sz w:val="20"/>
              </w:rPr>
            </w:pPr>
          </w:p>
        </w:tc>
      </w:tr>
      <w:tr w:rsidR="00690EEB" w:rsidRPr="005F3DB0" w14:paraId="7E88AF57" w14:textId="77777777" w:rsidTr="00467EBC">
        <w:trPr>
          <w:trHeight w:val="413"/>
        </w:trPr>
        <w:tc>
          <w:tcPr>
            <w:tcW w:w="2430" w:type="dxa"/>
            <w:vAlign w:val="center"/>
            <w:hideMark/>
          </w:tcPr>
          <w:p w14:paraId="52C690E7"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place_of_service_concept_id</w:t>
            </w:r>
          </w:p>
        </w:tc>
        <w:tc>
          <w:tcPr>
            <w:tcW w:w="1350" w:type="dxa"/>
            <w:vAlign w:val="center"/>
          </w:tcPr>
          <w:p w14:paraId="26B1C0F1" w14:textId="77777777"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0C439AEC"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189AFA26" w14:textId="77777777" w:rsidR="00690EEB" w:rsidRPr="005F3DB0" w:rsidRDefault="00690EEB" w:rsidP="00690EEB">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that refers to a place of service concept identifier in the Vocabulary</w:t>
            </w:r>
            <w:r>
              <w:rPr>
                <w:rFonts w:ascii="Times New Roman" w:hAnsi="Times New Roman"/>
                <w:color w:val="000000"/>
                <w:sz w:val="20"/>
              </w:rPr>
              <w:t xml:space="preserve"> </w:t>
            </w:r>
          </w:p>
        </w:tc>
        <w:tc>
          <w:tcPr>
            <w:tcW w:w="4170" w:type="dxa"/>
          </w:tcPr>
          <w:p w14:paraId="0C7B2FF1" w14:textId="77777777" w:rsidR="00690EEB" w:rsidRDefault="00690EEB" w:rsidP="00DE5EED">
            <w:pPr>
              <w:spacing w:before="0" w:afterLines="45" w:after="108"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Pr>
                <w:rFonts w:ascii="Times New Roman" w:hAnsi="Times New Roman"/>
                <w:sz w:val="20"/>
              </w:rPr>
              <w:t xml:space="preserve"> </w:t>
            </w:r>
            <w:r w:rsidRPr="009D19F7">
              <w:rPr>
                <w:rFonts w:ascii="Times New Roman" w:hAnsi="Times New Roman"/>
                <w:sz w:val="20"/>
              </w:rPr>
              <w:t>(vocabulary_id=</w:t>
            </w:r>
            <w:r>
              <w:rPr>
                <w:rFonts w:ascii="Times New Roman" w:hAnsi="Times New Roman"/>
                <w:color w:val="000000"/>
                <w:sz w:val="20"/>
              </w:rPr>
              <w:t>’</w:t>
            </w:r>
            <w:r w:rsidRPr="0041382B">
              <w:rPr>
                <w:rFonts w:ascii="Times New Roman" w:hAnsi="Times New Roman"/>
                <w:color w:val="000000"/>
                <w:sz w:val="20"/>
              </w:rPr>
              <w:t>Place of Service</w:t>
            </w:r>
            <w:r>
              <w:rPr>
                <w:rFonts w:ascii="Times New Roman" w:hAnsi="Times New Roman"/>
                <w:color w:val="000000"/>
                <w:sz w:val="20"/>
              </w:rPr>
              <w:t>’</w:t>
            </w:r>
            <w:r w:rsidRPr="009D19F7">
              <w:rPr>
                <w:rFonts w:ascii="Times New Roman" w:hAnsi="Times New Roman"/>
                <w:sz w:val="20"/>
              </w:rPr>
              <w:t>)</w:t>
            </w:r>
            <w:r w:rsidRPr="005F3DB0">
              <w:rPr>
                <w:rFonts w:ascii="Times New Roman" w:hAnsi="Times New Roman"/>
                <w:sz w:val="20"/>
                <w:shd w:val="clear" w:color="auto" w:fill="FFFFFF"/>
              </w:rPr>
              <w:t xml:space="preserve"> </w:t>
            </w:r>
          </w:p>
          <w:p w14:paraId="6CEAE380" w14:textId="77777777" w:rsidR="00690EEB" w:rsidRDefault="00690EEB" w:rsidP="00DE5EED">
            <w:pPr>
              <w:spacing w:before="0" w:afterLines="45" w:after="108" w:line="240" w:lineRule="auto"/>
              <w:rPr>
                <w:rFonts w:ascii="Times New Roman" w:hAnsi="Times New Roman"/>
                <w:sz w:val="20"/>
              </w:rPr>
            </w:pPr>
            <w:r w:rsidRPr="005F3DB0">
              <w:rPr>
                <w:rFonts w:ascii="Times New Roman" w:hAnsi="Times New Roman"/>
                <w:sz w:val="20"/>
                <w:shd w:val="clear" w:color="auto" w:fill="FFFFFF"/>
              </w:rPr>
              <w:t xml:space="preserve">plus the following concepts from </w:t>
            </w:r>
            <w:r>
              <w:rPr>
                <w:rFonts w:ascii="Times New Roman" w:hAnsi="Times New Roman"/>
                <w:sz w:val="20"/>
                <w:shd w:val="clear" w:color="auto" w:fill="FFFFFF"/>
              </w:rPr>
              <w:t>vocabulary_id  =  ‘PCORnet’</w:t>
            </w:r>
            <w:r w:rsidRPr="005F3DB0">
              <w:rPr>
                <w:rFonts w:ascii="Times New Roman" w:hAnsi="Times New Roman"/>
                <w:sz w:val="20"/>
              </w:rPr>
              <w:t>:</w:t>
            </w:r>
          </w:p>
          <w:p w14:paraId="0A269320"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rPr>
            </w:pPr>
            <w:r w:rsidRPr="005F3DB0">
              <w:rPr>
                <w:rFonts w:ascii="Times New Roman" w:hAnsi="Times New Roman"/>
                <w:sz w:val="20"/>
                <w:shd w:val="clear" w:color="auto" w:fill="FFFFFF"/>
              </w:rPr>
              <w:t xml:space="preserve">No </w:t>
            </w:r>
            <w:r w:rsidRPr="007E3E52">
              <w:rPr>
                <w:rFonts w:ascii="Times New Roman" w:hAnsi="Times New Roman"/>
                <w:sz w:val="20"/>
                <w:shd w:val="clear" w:color="auto" w:fill="FFFFFF"/>
              </w:rPr>
              <w:t xml:space="preserve">Information: </w:t>
            </w:r>
            <w:r w:rsidRPr="007E3E52">
              <w:rPr>
                <w:rFonts w:ascii="Times New Roman" w:hAnsi="Times New Roman"/>
                <w:bCs/>
                <w:sz w:val="20"/>
                <w:shd w:val="clear" w:color="auto" w:fill="FFFFFF"/>
              </w:rPr>
              <w:t xml:space="preserve">  </w:t>
            </w:r>
            <w:r w:rsidRPr="007E3E52">
              <w:rPr>
                <w:rFonts w:ascii="Times New Roman" w:hAnsi="Times New Roman"/>
                <w:sz w:val="20"/>
              </w:rPr>
              <w:t>44814650</w:t>
            </w:r>
            <w:r w:rsidRPr="007E3E52">
              <w:rPr>
                <w:rFonts w:ascii="Times New Roman" w:hAnsi="Times New Roman"/>
                <w:sz w:val="20"/>
                <w:shd w:val="clear" w:color="auto" w:fill="FFFFFF"/>
              </w:rPr>
              <w:t xml:space="preserve"> </w:t>
            </w:r>
          </w:p>
          <w:p w14:paraId="04E6DC37"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rPr>
            </w:pPr>
            <w:r w:rsidRPr="007E3E52">
              <w:rPr>
                <w:rFonts w:ascii="Times New Roman" w:hAnsi="Times New Roman"/>
                <w:sz w:val="20"/>
                <w:shd w:val="clear" w:color="auto" w:fill="FFFFFF"/>
              </w:rPr>
              <w:t xml:space="preserve">Unknown:   44814653 </w:t>
            </w:r>
          </w:p>
          <w:p w14:paraId="279AD631" w14:textId="77777777" w:rsidR="00690EEB" w:rsidRPr="00690EEB" w:rsidRDefault="00690EEB" w:rsidP="00690EEB">
            <w:pPr>
              <w:pStyle w:val="ListParagraph"/>
              <w:numPr>
                <w:ilvl w:val="0"/>
                <w:numId w:val="7"/>
              </w:numPr>
              <w:spacing w:before="45" w:after="45" w:line="240" w:lineRule="auto"/>
              <w:rPr>
                <w:rFonts w:ascii="Times New Roman" w:hAnsi="Times New Roman"/>
                <w:color w:val="333333"/>
                <w:sz w:val="20"/>
                <w:shd w:val="clear" w:color="auto" w:fill="FFFFFF"/>
              </w:rPr>
            </w:pPr>
            <w:r w:rsidRPr="00690EEB">
              <w:rPr>
                <w:rFonts w:ascii="Times New Roman" w:hAnsi="Times New Roman"/>
                <w:sz w:val="20"/>
                <w:shd w:val="clear" w:color="auto" w:fill="FFFFFF"/>
              </w:rPr>
              <w:t xml:space="preserve">Other:   </w:t>
            </w:r>
            <w:r w:rsidRPr="00690EEB">
              <w:rPr>
                <w:rFonts w:ascii="Times New Roman" w:hAnsi="Times New Roman"/>
                <w:sz w:val="20"/>
              </w:rPr>
              <w:t>44814649</w:t>
            </w:r>
          </w:p>
          <w:p w14:paraId="7A17CFB8" w14:textId="77777777" w:rsidR="00690EEB" w:rsidRPr="005F3DB0" w:rsidRDefault="00690EEB" w:rsidP="00690EEB">
            <w:pPr>
              <w:pStyle w:val="ListParagraph"/>
              <w:numPr>
                <w:ilvl w:val="0"/>
                <w:numId w:val="7"/>
              </w:numPr>
              <w:spacing w:before="45" w:after="45" w:line="240" w:lineRule="auto"/>
              <w:rPr>
                <w:rFonts w:ascii="Times New Roman" w:hAnsi="Times New Roman"/>
                <w:sz w:val="20"/>
              </w:rPr>
            </w:pPr>
            <w:r>
              <w:rPr>
                <w:rFonts w:ascii="Times New Roman" w:hAnsi="Times New Roman"/>
                <w:sz w:val="20"/>
              </w:rPr>
              <w:t>Information not available at the source - 0</w:t>
            </w:r>
          </w:p>
        </w:tc>
      </w:tr>
      <w:tr w:rsidR="00690EEB" w:rsidRPr="005F3DB0" w14:paraId="756587FC" w14:textId="77777777" w:rsidTr="00467EBC">
        <w:trPr>
          <w:trHeight w:val="704"/>
        </w:trPr>
        <w:tc>
          <w:tcPr>
            <w:tcW w:w="2430" w:type="dxa"/>
            <w:vAlign w:val="center"/>
            <w:hideMark/>
          </w:tcPr>
          <w:p w14:paraId="5CBB9337"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location_id</w:t>
            </w:r>
          </w:p>
        </w:tc>
        <w:tc>
          <w:tcPr>
            <w:tcW w:w="1350" w:type="dxa"/>
            <w:vAlign w:val="center"/>
          </w:tcPr>
          <w:p w14:paraId="230B9380" w14:textId="77777777"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14:paraId="0E266C45"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73145394" w14:textId="77777777"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4170" w:type="dxa"/>
          </w:tcPr>
          <w:p w14:paraId="6DD73DAA" w14:textId="77777777" w:rsidR="00690EEB" w:rsidRPr="005F3DB0" w:rsidRDefault="00690EEB" w:rsidP="00DE5EED">
            <w:pPr>
              <w:spacing w:before="45" w:afterLines="45" w:after="108" w:line="240" w:lineRule="auto"/>
              <w:rPr>
                <w:rFonts w:ascii="Times New Roman" w:hAnsi="Times New Roman"/>
                <w:sz w:val="20"/>
              </w:rPr>
            </w:pPr>
          </w:p>
        </w:tc>
      </w:tr>
      <w:tr w:rsidR="00690EEB" w:rsidRPr="005F3DB0" w14:paraId="22CEB4F1" w14:textId="77777777" w:rsidTr="00467EBC">
        <w:trPr>
          <w:trHeight w:val="575"/>
        </w:trPr>
        <w:tc>
          <w:tcPr>
            <w:tcW w:w="2430" w:type="dxa"/>
            <w:vAlign w:val="center"/>
            <w:hideMark/>
          </w:tcPr>
          <w:p w14:paraId="531EB7AC"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care_site_source_value</w:t>
            </w:r>
          </w:p>
        </w:tc>
        <w:tc>
          <w:tcPr>
            <w:tcW w:w="1350" w:type="dxa"/>
            <w:vAlign w:val="center"/>
          </w:tcPr>
          <w:p w14:paraId="5C791554" w14:textId="77777777" w:rsidR="00690EEB" w:rsidRPr="005F3DB0" w:rsidRDefault="00690EEB" w:rsidP="000E1463">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varchar(50)</w:t>
            </w:r>
          </w:p>
        </w:tc>
        <w:tc>
          <w:tcPr>
            <w:tcW w:w="1080" w:type="dxa"/>
            <w:vAlign w:val="center"/>
            <w:hideMark/>
          </w:tcPr>
          <w:p w14:paraId="2C341B2C"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660330C9" w14:textId="77777777"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r>
              <w:rPr>
                <w:rFonts w:ascii="Times New Roman" w:hAnsi="Times New Roman"/>
                <w:color w:val="000000"/>
                <w:sz w:val="20"/>
              </w:rPr>
              <w:t xml:space="preserve"> The size of the field is at least 50.</w:t>
            </w:r>
          </w:p>
        </w:tc>
        <w:tc>
          <w:tcPr>
            <w:tcW w:w="4170" w:type="dxa"/>
          </w:tcPr>
          <w:p w14:paraId="23738C01" w14:textId="77777777" w:rsidR="00690EEB" w:rsidRPr="005F3DB0" w:rsidRDefault="00690EEB" w:rsidP="00DE5EED">
            <w:pPr>
              <w:spacing w:before="45" w:afterLines="45" w:after="108" w:line="240" w:lineRule="auto"/>
              <w:rPr>
                <w:rFonts w:ascii="Times New Roman" w:hAnsi="Times New Roman"/>
                <w:color w:val="000000"/>
                <w:sz w:val="20"/>
              </w:rPr>
            </w:pPr>
          </w:p>
        </w:tc>
      </w:tr>
      <w:tr w:rsidR="00690EEB" w:rsidRPr="005F3DB0" w14:paraId="7F0E327A" w14:textId="77777777" w:rsidTr="00467EBC">
        <w:trPr>
          <w:trHeight w:val="721"/>
        </w:trPr>
        <w:tc>
          <w:tcPr>
            <w:tcW w:w="2430" w:type="dxa"/>
            <w:vAlign w:val="center"/>
            <w:hideMark/>
          </w:tcPr>
          <w:p w14:paraId="6F004C54"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place_of_service_source_value</w:t>
            </w:r>
          </w:p>
        </w:tc>
        <w:tc>
          <w:tcPr>
            <w:tcW w:w="1350" w:type="dxa"/>
            <w:vAlign w:val="center"/>
          </w:tcPr>
          <w:p w14:paraId="797D16FE" w14:textId="77777777" w:rsidR="00690EEB" w:rsidRPr="005F3DB0" w:rsidRDefault="00690EEB" w:rsidP="000E1463">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varchar(50)</w:t>
            </w:r>
          </w:p>
        </w:tc>
        <w:tc>
          <w:tcPr>
            <w:tcW w:w="1080" w:type="dxa"/>
            <w:vAlign w:val="center"/>
            <w:hideMark/>
          </w:tcPr>
          <w:p w14:paraId="4EE7FE71" w14:textId="77777777"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14:paraId="35190BBE" w14:textId="77777777"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r>
              <w:rPr>
                <w:rFonts w:ascii="Times New Roman" w:hAnsi="Times New Roman"/>
                <w:color w:val="000000"/>
                <w:sz w:val="20"/>
              </w:rPr>
              <w:t xml:space="preserve"> The size of the field is at least 50.</w:t>
            </w:r>
          </w:p>
        </w:tc>
        <w:tc>
          <w:tcPr>
            <w:tcW w:w="4170" w:type="dxa"/>
          </w:tcPr>
          <w:p w14:paraId="1CE457EF" w14:textId="77777777" w:rsidR="00690EEB" w:rsidRPr="005F3DB0" w:rsidRDefault="00690EEB" w:rsidP="00634D92">
            <w:pPr>
              <w:spacing w:before="45" w:after="45" w:line="240" w:lineRule="auto"/>
              <w:rPr>
                <w:rFonts w:ascii="Times New Roman" w:hAnsi="Times New Roman"/>
                <w:color w:val="000000"/>
                <w:sz w:val="20"/>
              </w:rPr>
            </w:pPr>
          </w:p>
        </w:tc>
      </w:tr>
    </w:tbl>
    <w:p w14:paraId="5EB37D89" w14:textId="77777777" w:rsidR="00776726" w:rsidRPr="005F3DB0" w:rsidRDefault="00776726" w:rsidP="0068702B">
      <w:pPr>
        <w:pStyle w:val="ListParagraph"/>
        <w:spacing w:before="0" w:after="200" w:line="240" w:lineRule="auto"/>
        <w:ind w:right="4"/>
        <w:rPr>
          <w:rFonts w:ascii="Times New Roman" w:hAnsi="Times New Roman"/>
          <w:szCs w:val="20"/>
        </w:rPr>
      </w:pPr>
    </w:p>
    <w:p w14:paraId="26E3DD7E" w14:textId="77777777" w:rsidR="00FF590B" w:rsidRPr="005F3DB0" w:rsidRDefault="00FF590B" w:rsidP="0068702B">
      <w:pPr>
        <w:pStyle w:val="ListParagraph"/>
        <w:spacing w:before="0" w:after="200" w:line="240" w:lineRule="auto"/>
        <w:ind w:right="4"/>
        <w:rPr>
          <w:rFonts w:ascii="Times New Roman" w:hAnsi="Times New Roman"/>
          <w:szCs w:val="20"/>
        </w:rPr>
      </w:pPr>
    </w:p>
    <w:p w14:paraId="0EB4F3C2" w14:textId="77777777" w:rsidR="00634D92" w:rsidRPr="005F3DB0" w:rsidRDefault="00634D92" w:rsidP="00D10590">
      <w:pPr>
        <w:pStyle w:val="Heading2"/>
        <w:numPr>
          <w:ilvl w:val="0"/>
          <w:numId w:val="15"/>
        </w:numPr>
        <w:rPr>
          <w:rFonts w:ascii="Times New Roman" w:hAnsi="Times New Roman" w:cs="Times New Roman"/>
        </w:rPr>
      </w:pPr>
      <w:bookmarkStart w:id="21" w:name="_Toc394268590"/>
      <w:bookmarkStart w:id="22" w:name="_Toc447292608"/>
      <w:r w:rsidRPr="005F3DB0">
        <w:rPr>
          <w:rFonts w:ascii="Times New Roman" w:hAnsi="Times New Roman" w:cs="Times New Roman"/>
        </w:rPr>
        <w:lastRenderedPageBreak/>
        <w:t>PROVIDER</w:t>
      </w:r>
      <w:bookmarkEnd w:id="21"/>
      <w:bookmarkEnd w:id="22"/>
    </w:p>
    <w:p w14:paraId="4EF809CE" w14:textId="77777777"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14:paraId="1C9D03BF" w14:textId="77777777" w:rsidR="005F3DB0" w:rsidRPr="005F3DB0" w:rsidRDefault="005F3DB0" w:rsidP="00634D92">
      <w:pPr>
        <w:spacing w:before="120"/>
        <w:ind w:right="4"/>
        <w:rPr>
          <w:rFonts w:ascii="Times New Roman" w:hAnsi="Times New Roman"/>
          <w:sz w:val="22"/>
          <w:szCs w:val="22"/>
        </w:rPr>
      </w:pP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7"/>
        <w:gridCol w:w="1149"/>
        <w:gridCol w:w="1016"/>
        <w:gridCol w:w="3515"/>
        <w:gridCol w:w="4789"/>
      </w:tblGrid>
      <w:tr w:rsidR="00C31E66" w:rsidRPr="005F3DB0" w14:paraId="1DB62AA7" w14:textId="77777777" w:rsidTr="0057454F">
        <w:trPr>
          <w:cantSplit/>
          <w:trHeight w:val="572"/>
          <w:tblHeader/>
        </w:trPr>
        <w:tc>
          <w:tcPr>
            <w:tcW w:w="2527" w:type="dxa"/>
            <w:shd w:val="clear" w:color="auto" w:fill="A6A6A6" w:themeFill="background1" w:themeFillShade="A6"/>
            <w:vAlign w:val="center"/>
            <w:hideMark/>
          </w:tcPr>
          <w:p w14:paraId="4EA57D0B"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Field</w:t>
            </w:r>
          </w:p>
        </w:tc>
        <w:tc>
          <w:tcPr>
            <w:tcW w:w="1149" w:type="dxa"/>
            <w:shd w:val="clear" w:color="auto" w:fill="A6A6A6" w:themeFill="background1" w:themeFillShade="A6"/>
            <w:vAlign w:val="center"/>
          </w:tcPr>
          <w:p w14:paraId="3DBAF3DA" w14:textId="77777777" w:rsidR="00C31E66" w:rsidRPr="005F3DB0" w:rsidRDefault="00C31E66" w:rsidP="000E1463">
            <w:pPr>
              <w:spacing w:before="45" w:after="45" w:line="240" w:lineRule="auto"/>
              <w:jc w:val="center"/>
              <w:rPr>
                <w:rFonts w:ascii="Times New Roman" w:hAnsi="Times New Roman"/>
                <w:b/>
                <w:color w:val="000000"/>
                <w:sz w:val="20"/>
                <w:szCs w:val="20"/>
              </w:rPr>
            </w:pPr>
            <w:r>
              <w:rPr>
                <w:rFonts w:ascii="Times New Roman" w:hAnsi="Times New Roman"/>
                <w:b/>
                <w:color w:val="000000"/>
                <w:sz w:val="20"/>
                <w:szCs w:val="20"/>
              </w:rPr>
              <w:t>Type</w:t>
            </w:r>
          </w:p>
        </w:tc>
        <w:tc>
          <w:tcPr>
            <w:tcW w:w="1016" w:type="dxa"/>
            <w:shd w:val="clear" w:color="auto" w:fill="A6A6A6" w:themeFill="background1" w:themeFillShade="A6"/>
            <w:vAlign w:val="center"/>
            <w:hideMark/>
          </w:tcPr>
          <w:p w14:paraId="4829B867"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515" w:type="dxa"/>
            <w:shd w:val="clear" w:color="auto" w:fill="A6A6A6" w:themeFill="background1" w:themeFillShade="A6"/>
            <w:vAlign w:val="center"/>
            <w:hideMark/>
          </w:tcPr>
          <w:p w14:paraId="039428D4"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4789" w:type="dxa"/>
            <w:shd w:val="clear" w:color="auto" w:fill="A6A6A6" w:themeFill="background1" w:themeFillShade="A6"/>
            <w:vAlign w:val="center"/>
          </w:tcPr>
          <w:p w14:paraId="65EF0596" w14:textId="77777777"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bCs/>
                <w:color w:val="000000"/>
                <w:sz w:val="20"/>
                <w:szCs w:val="20"/>
              </w:rPr>
              <w:t>PCORnet Conventions</w:t>
            </w:r>
          </w:p>
        </w:tc>
      </w:tr>
      <w:tr w:rsidR="00C31E66" w:rsidRPr="005F3DB0" w14:paraId="54DC0883" w14:textId="77777777" w:rsidTr="0057454F">
        <w:trPr>
          <w:cantSplit/>
          <w:trHeight w:val="572"/>
          <w:tblHeader/>
        </w:trPr>
        <w:tc>
          <w:tcPr>
            <w:tcW w:w="2527" w:type="dxa"/>
            <w:shd w:val="clear" w:color="auto" w:fill="auto"/>
            <w:vAlign w:val="center"/>
            <w:hideMark/>
          </w:tcPr>
          <w:p w14:paraId="708F165E"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provider_id</w:t>
            </w:r>
          </w:p>
        </w:tc>
        <w:tc>
          <w:tcPr>
            <w:tcW w:w="1149" w:type="dxa"/>
            <w:vAlign w:val="center"/>
          </w:tcPr>
          <w:p w14:paraId="3C59FBDA"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14:paraId="631F9CA8"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14:paraId="4EC9B74A" w14:textId="77777777"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provider. </w:t>
            </w:r>
          </w:p>
        </w:tc>
        <w:tc>
          <w:tcPr>
            <w:tcW w:w="4789" w:type="dxa"/>
          </w:tcPr>
          <w:p w14:paraId="2B897F0E" w14:textId="77777777" w:rsidR="00C31E66" w:rsidRPr="005F3DB0" w:rsidRDefault="00C31E66" w:rsidP="00DE5EED">
            <w:pPr>
              <w:spacing w:before="45" w:afterLines="45" w:after="108" w:line="240" w:lineRule="auto"/>
              <w:rPr>
                <w:rFonts w:ascii="Times New Roman" w:hAnsi="Times New Roman"/>
                <w:color w:val="000000"/>
                <w:sz w:val="20"/>
                <w:szCs w:val="20"/>
              </w:rPr>
            </w:pPr>
          </w:p>
        </w:tc>
      </w:tr>
      <w:tr w:rsidR="00C31E66" w:rsidRPr="005F3DB0" w14:paraId="77C060BD" w14:textId="77777777" w:rsidTr="0057454F">
        <w:trPr>
          <w:cantSplit/>
          <w:trHeight w:val="98"/>
          <w:tblHeader/>
        </w:trPr>
        <w:tc>
          <w:tcPr>
            <w:tcW w:w="2527" w:type="dxa"/>
            <w:vAlign w:val="center"/>
          </w:tcPr>
          <w:p w14:paraId="183F6DEC"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provider_</w:t>
            </w:r>
            <w:r>
              <w:rPr>
                <w:rFonts w:ascii="Times New Roman" w:hAnsi="Times New Roman"/>
                <w:color w:val="000000"/>
                <w:sz w:val="20"/>
                <w:szCs w:val="20"/>
              </w:rPr>
              <w:t>name</w:t>
            </w:r>
          </w:p>
        </w:tc>
        <w:tc>
          <w:tcPr>
            <w:tcW w:w="1149" w:type="dxa"/>
            <w:vAlign w:val="center"/>
          </w:tcPr>
          <w:p w14:paraId="5468B287"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varchar(50)</w:t>
            </w:r>
          </w:p>
        </w:tc>
        <w:tc>
          <w:tcPr>
            <w:tcW w:w="1016" w:type="dxa"/>
            <w:vAlign w:val="center"/>
          </w:tcPr>
          <w:p w14:paraId="4F95BCEF"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3E7DF923" w14:textId="77777777" w:rsidR="00C31E66" w:rsidRPr="005F3DB0" w:rsidRDefault="00C31E66" w:rsidP="00634D92">
            <w:pPr>
              <w:spacing w:before="45" w:after="45" w:line="240" w:lineRule="auto"/>
              <w:rPr>
                <w:rFonts w:ascii="Times New Roman" w:hAnsi="Times New Roman"/>
                <w:color w:val="000000"/>
                <w:sz w:val="20"/>
                <w:szCs w:val="20"/>
              </w:rPr>
            </w:pPr>
            <w:r w:rsidRPr="00C31E66">
              <w:rPr>
                <w:rFonts w:ascii="Times New Roman" w:hAnsi="Times New Roman"/>
                <w:color w:val="000000"/>
                <w:sz w:val="20"/>
                <w:szCs w:val="20"/>
              </w:rPr>
              <w:t>A description of the provider</w:t>
            </w:r>
          </w:p>
        </w:tc>
        <w:tc>
          <w:tcPr>
            <w:tcW w:w="4789" w:type="dxa"/>
          </w:tcPr>
          <w:p w14:paraId="01CB852B" w14:textId="77777777" w:rsidR="00C31E66" w:rsidRPr="005F3DB0" w:rsidRDefault="00C31E66" w:rsidP="00634D92">
            <w:pPr>
              <w:spacing w:before="45" w:after="45" w:line="240" w:lineRule="auto"/>
              <w:rPr>
                <w:rFonts w:ascii="Times New Roman" w:hAnsi="Times New Roman"/>
                <w:color w:val="333333"/>
                <w:sz w:val="20"/>
                <w:szCs w:val="20"/>
                <w:shd w:val="clear" w:color="auto" w:fill="FFFFFF"/>
              </w:rPr>
            </w:pPr>
          </w:p>
        </w:tc>
      </w:tr>
      <w:tr w:rsidR="00C31E66" w:rsidRPr="005F3DB0" w14:paraId="1D3DDD17" w14:textId="77777777" w:rsidTr="0057454F">
        <w:trPr>
          <w:cantSplit/>
          <w:trHeight w:val="98"/>
          <w:tblHeader/>
        </w:trPr>
        <w:tc>
          <w:tcPr>
            <w:tcW w:w="2527" w:type="dxa"/>
            <w:vAlign w:val="center"/>
            <w:hideMark/>
          </w:tcPr>
          <w:p w14:paraId="2A4C339E"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specialty_concept_id</w:t>
            </w:r>
          </w:p>
        </w:tc>
        <w:tc>
          <w:tcPr>
            <w:tcW w:w="1149" w:type="dxa"/>
            <w:vAlign w:val="center"/>
          </w:tcPr>
          <w:p w14:paraId="4864EFAB"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hideMark/>
          </w:tcPr>
          <w:p w14:paraId="634B4098"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hideMark/>
          </w:tcPr>
          <w:p w14:paraId="58FA0060" w14:textId="77777777" w:rsidR="00C31E66" w:rsidRPr="005F3DB0" w:rsidRDefault="00C31E66" w:rsidP="00690EEB">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690EEB">
              <w:rPr>
                <w:rFonts w:ascii="Times New Roman" w:hAnsi="Times New Roman"/>
                <w:color w:val="000000"/>
                <w:sz w:val="20"/>
                <w:szCs w:val="20"/>
              </w:rPr>
              <w:t xml:space="preserve"> </w:t>
            </w:r>
          </w:p>
        </w:tc>
        <w:tc>
          <w:tcPr>
            <w:tcW w:w="4789" w:type="dxa"/>
          </w:tcPr>
          <w:p w14:paraId="09ED5811" w14:textId="77777777" w:rsidR="00690EEB" w:rsidRDefault="00690EEB"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(vocabulary_id=</w:t>
            </w:r>
            <w:r>
              <w:rPr>
                <w:rFonts w:ascii="Times New Roman" w:hAnsi="Times New Roman"/>
                <w:color w:val="000000"/>
                <w:sz w:val="20"/>
                <w:szCs w:val="20"/>
              </w:rPr>
              <w:t xml:space="preserve"> ‘Specialty’</w:t>
            </w:r>
            <w:r w:rsidRPr="009D19F7">
              <w:rPr>
                <w:rFonts w:ascii="Times New Roman" w:hAnsi="Times New Roman"/>
                <w:sz w:val="20"/>
                <w:szCs w:val="20"/>
              </w:rPr>
              <w:t>)</w:t>
            </w:r>
            <w:r w:rsidRPr="005F3DB0">
              <w:rPr>
                <w:rFonts w:ascii="Times New Roman" w:hAnsi="Times New Roman"/>
                <w:sz w:val="20"/>
                <w:szCs w:val="20"/>
                <w:shd w:val="clear" w:color="auto" w:fill="FFFFFF"/>
              </w:rPr>
              <w:t xml:space="preserve"> </w:t>
            </w:r>
          </w:p>
          <w:p w14:paraId="71583AF2" w14:textId="77777777" w:rsidR="00690EEB" w:rsidRDefault="00690EEB" w:rsidP="00DE5EED">
            <w:pPr>
              <w:spacing w:before="0"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r>
              <w:rPr>
                <w:rFonts w:ascii="Times New Roman" w:hAnsi="Times New Roman"/>
                <w:sz w:val="20"/>
                <w:szCs w:val="20"/>
                <w:shd w:val="clear" w:color="auto" w:fill="FFFFFF"/>
              </w:rPr>
              <w:t>vocabulary_id  =  ‘PCORnet’</w:t>
            </w:r>
            <w:r w:rsidRPr="005F3DB0">
              <w:rPr>
                <w:rFonts w:ascii="Times New Roman" w:hAnsi="Times New Roman"/>
                <w:sz w:val="20"/>
                <w:szCs w:val="20"/>
              </w:rPr>
              <w:t>:</w:t>
            </w:r>
          </w:p>
          <w:p w14:paraId="60DA4DA6"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31E1BD56" w14:textId="77777777" w:rsidR="00690EEB" w:rsidRPr="007E3E52" w:rsidRDefault="00690EE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14:paraId="3C295287" w14:textId="77777777" w:rsidR="00C31E66"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sidRPr="00690EEB">
              <w:rPr>
                <w:rFonts w:ascii="Times New Roman" w:hAnsi="Times New Roman"/>
                <w:sz w:val="20"/>
                <w:szCs w:val="20"/>
                <w:shd w:val="clear" w:color="auto" w:fill="FFFFFF"/>
              </w:rPr>
              <w:t xml:space="preserve">Other:   </w:t>
            </w:r>
            <w:r w:rsidRPr="00690EEB">
              <w:rPr>
                <w:rFonts w:ascii="Times New Roman" w:hAnsi="Times New Roman"/>
                <w:sz w:val="20"/>
                <w:szCs w:val="20"/>
              </w:rPr>
              <w:t>44814649</w:t>
            </w:r>
          </w:p>
          <w:p w14:paraId="184FC70F" w14:textId="77777777" w:rsidR="00690EEB"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Pr>
                <w:rFonts w:ascii="Times New Roman" w:hAnsi="Times New Roman"/>
                <w:sz w:val="20"/>
                <w:szCs w:val="20"/>
              </w:rPr>
              <w:t>Information not available at the source - 0</w:t>
            </w:r>
          </w:p>
          <w:p w14:paraId="47943EE6" w14:textId="77777777" w:rsidR="00C31E66" w:rsidRPr="005F3DB0" w:rsidRDefault="00C31E66" w:rsidP="00346E12">
            <w:pPr>
              <w:spacing w:before="45" w:after="45" w:line="240" w:lineRule="auto"/>
              <w:rPr>
                <w:rFonts w:ascii="Times New Roman" w:hAnsi="Times New Roman"/>
                <w:color w:val="000000"/>
                <w:sz w:val="20"/>
                <w:szCs w:val="20"/>
              </w:rPr>
            </w:pPr>
          </w:p>
        </w:tc>
      </w:tr>
      <w:tr w:rsidR="00C31E66" w:rsidRPr="005F3DB0" w14:paraId="33840CCB" w14:textId="77777777" w:rsidTr="0057454F">
        <w:trPr>
          <w:cantSplit/>
          <w:trHeight w:val="471"/>
          <w:tblHeader/>
        </w:trPr>
        <w:tc>
          <w:tcPr>
            <w:tcW w:w="2527" w:type="dxa"/>
            <w:shd w:val="clear" w:color="auto" w:fill="auto"/>
            <w:vAlign w:val="center"/>
            <w:hideMark/>
          </w:tcPr>
          <w:p w14:paraId="69578588"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care_site_id</w:t>
            </w:r>
          </w:p>
        </w:tc>
        <w:tc>
          <w:tcPr>
            <w:tcW w:w="1149" w:type="dxa"/>
            <w:vAlign w:val="center"/>
          </w:tcPr>
          <w:p w14:paraId="5DAAABDD"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14:paraId="779027FB"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14:paraId="705ABB32" w14:textId="77777777"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4789" w:type="dxa"/>
          </w:tcPr>
          <w:p w14:paraId="63CC6679" w14:textId="77777777" w:rsidR="00C31E66" w:rsidRPr="005F3DB0" w:rsidRDefault="00C31E66" w:rsidP="001D515A">
            <w:pPr>
              <w:spacing w:before="45" w:after="45" w:line="240" w:lineRule="auto"/>
              <w:rPr>
                <w:rFonts w:ascii="Times New Roman" w:hAnsi="Times New Roman"/>
                <w:color w:val="000000"/>
                <w:sz w:val="20"/>
                <w:szCs w:val="20"/>
              </w:rPr>
            </w:pPr>
          </w:p>
        </w:tc>
      </w:tr>
      <w:tr w:rsidR="00C31E66" w:rsidRPr="005F3DB0" w14:paraId="6134138C" w14:textId="77777777" w:rsidTr="0057454F">
        <w:trPr>
          <w:cantSplit/>
          <w:trHeight w:val="471"/>
          <w:tblHeader/>
        </w:trPr>
        <w:tc>
          <w:tcPr>
            <w:tcW w:w="2527" w:type="dxa"/>
            <w:vAlign w:val="center"/>
          </w:tcPr>
          <w:p w14:paraId="6BEBA39B" w14:textId="77777777" w:rsidR="00C31E66" w:rsidRPr="005F3DB0"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 xml:space="preserve">year_of_birth </w:t>
            </w:r>
          </w:p>
        </w:tc>
        <w:tc>
          <w:tcPr>
            <w:tcW w:w="1149" w:type="dxa"/>
            <w:vAlign w:val="center"/>
          </w:tcPr>
          <w:p w14:paraId="49F065AC" w14:textId="77777777"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14:paraId="267954C6"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No</w:t>
            </w:r>
          </w:p>
        </w:tc>
        <w:tc>
          <w:tcPr>
            <w:tcW w:w="3515" w:type="dxa"/>
          </w:tcPr>
          <w:p w14:paraId="17B5E8E1" w14:textId="77777777"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14:paraId="38B3B503" w14:textId="77777777"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14:paraId="573A856D" w14:textId="77777777" w:rsidTr="0057454F">
        <w:trPr>
          <w:cantSplit/>
          <w:trHeight w:val="471"/>
          <w:tblHeader/>
        </w:trPr>
        <w:tc>
          <w:tcPr>
            <w:tcW w:w="2527" w:type="dxa"/>
            <w:vAlign w:val="center"/>
          </w:tcPr>
          <w:p w14:paraId="25DECB6F"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gender_concept_id</w:t>
            </w:r>
          </w:p>
        </w:tc>
        <w:tc>
          <w:tcPr>
            <w:tcW w:w="1149" w:type="dxa"/>
            <w:vAlign w:val="center"/>
          </w:tcPr>
          <w:p w14:paraId="6F2F388A" w14:textId="77777777" w:rsidR="00C31E66" w:rsidRPr="00C31E66"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14:paraId="0198F076"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634D88C0" w14:textId="77777777"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14:paraId="30841C32" w14:textId="77777777"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14:paraId="4C2605F9" w14:textId="77777777" w:rsidTr="0057454F">
        <w:trPr>
          <w:cantSplit/>
          <w:trHeight w:val="471"/>
          <w:tblHeader/>
        </w:trPr>
        <w:tc>
          <w:tcPr>
            <w:tcW w:w="2527" w:type="dxa"/>
            <w:vAlign w:val="center"/>
          </w:tcPr>
          <w:p w14:paraId="7B1D8993"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1149" w:type="dxa"/>
            <w:vAlign w:val="center"/>
          </w:tcPr>
          <w:p w14:paraId="3733CA95" w14:textId="77777777" w:rsidR="00C31E66" w:rsidRPr="005F3DB0" w:rsidRDefault="00C31E66" w:rsidP="00C31E66">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14:paraId="58EF8B79"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78C67686"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14:paraId="70BDDD26"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National Provider Identifier (NPI) of the provider.</w:t>
            </w:r>
          </w:p>
        </w:tc>
        <w:tc>
          <w:tcPr>
            <w:tcW w:w="4789" w:type="dxa"/>
          </w:tcPr>
          <w:p w14:paraId="3ED9FF5A" w14:textId="77777777"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14:paraId="32B90DE1" w14:textId="77777777" w:rsidTr="0057454F">
        <w:trPr>
          <w:cantSplit/>
          <w:trHeight w:val="60"/>
          <w:tblHeader/>
        </w:trPr>
        <w:tc>
          <w:tcPr>
            <w:tcW w:w="2527" w:type="dxa"/>
            <w:vAlign w:val="center"/>
          </w:tcPr>
          <w:p w14:paraId="69BFF8F9"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DEA</w:t>
            </w:r>
          </w:p>
        </w:tc>
        <w:tc>
          <w:tcPr>
            <w:tcW w:w="1149" w:type="dxa"/>
            <w:vAlign w:val="center"/>
          </w:tcPr>
          <w:p w14:paraId="04BF484B" w14:textId="77777777" w:rsidR="00C31E66" w:rsidRPr="005F3DB0" w:rsidRDefault="00C31E66" w:rsidP="00C31E66">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14:paraId="394524F0"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14:paraId="2CA6CDCD"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14:paraId="1631F74F"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4789" w:type="dxa"/>
          </w:tcPr>
          <w:p w14:paraId="15E95044" w14:textId="77777777" w:rsidR="00C31E66" w:rsidRPr="005F3DB0" w:rsidRDefault="00C31E66" w:rsidP="00B20031">
            <w:pPr>
              <w:spacing w:before="45" w:after="45" w:line="240" w:lineRule="auto"/>
              <w:rPr>
                <w:rFonts w:ascii="Times New Roman" w:hAnsi="Times New Roman"/>
                <w:color w:val="000000"/>
                <w:sz w:val="20"/>
                <w:szCs w:val="20"/>
              </w:rPr>
            </w:pPr>
          </w:p>
        </w:tc>
      </w:tr>
      <w:tr w:rsidR="00C31E66" w:rsidRPr="005F3DB0" w14:paraId="7A02AF6E" w14:textId="77777777" w:rsidTr="0057454F">
        <w:trPr>
          <w:cantSplit/>
          <w:trHeight w:val="256"/>
          <w:tblHeader/>
        </w:trPr>
        <w:tc>
          <w:tcPr>
            <w:tcW w:w="2527" w:type="dxa"/>
            <w:shd w:val="clear" w:color="auto" w:fill="auto"/>
            <w:vAlign w:val="center"/>
            <w:hideMark/>
          </w:tcPr>
          <w:p w14:paraId="00564E07"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provider_source_value</w:t>
            </w:r>
          </w:p>
        </w:tc>
        <w:tc>
          <w:tcPr>
            <w:tcW w:w="1149" w:type="dxa"/>
            <w:vAlign w:val="center"/>
          </w:tcPr>
          <w:p w14:paraId="09FC1B7E" w14:textId="77777777" w:rsidR="00C31E66" w:rsidRPr="005F3DB0" w:rsidRDefault="007F4410" w:rsidP="007F4410">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hideMark/>
          </w:tcPr>
          <w:p w14:paraId="27B7660D"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hideMark/>
          </w:tcPr>
          <w:p w14:paraId="41D2C832" w14:textId="77777777" w:rsidR="00C31E66" w:rsidRPr="005F3DB0" w:rsidRDefault="00C31E6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r w:rsidR="00BA7B37">
              <w:rPr>
                <w:rFonts w:ascii="Times New Roman" w:hAnsi="Times New Roman"/>
                <w:color w:val="000000"/>
                <w:sz w:val="20"/>
                <w:szCs w:val="20"/>
              </w:rPr>
              <w:t>The size of the field is at least 50.</w:t>
            </w:r>
          </w:p>
        </w:tc>
        <w:tc>
          <w:tcPr>
            <w:tcW w:w="4789" w:type="dxa"/>
          </w:tcPr>
          <w:p w14:paraId="4E56FBB2" w14:textId="77777777" w:rsidR="00C31E66" w:rsidRPr="005F3DB0" w:rsidRDefault="00C31E66" w:rsidP="004C50D1">
            <w:pPr>
              <w:spacing w:before="45" w:after="45" w:line="240" w:lineRule="auto"/>
              <w:rPr>
                <w:rFonts w:ascii="Times New Roman" w:hAnsi="Times New Roman"/>
                <w:color w:val="000000"/>
                <w:sz w:val="20"/>
                <w:szCs w:val="20"/>
              </w:rPr>
            </w:pPr>
          </w:p>
        </w:tc>
      </w:tr>
      <w:tr w:rsidR="00C31E66" w:rsidRPr="005F3DB0" w14:paraId="76A77C92" w14:textId="77777777" w:rsidTr="0057454F">
        <w:trPr>
          <w:cantSplit/>
          <w:trHeight w:val="575"/>
          <w:tblHeader/>
        </w:trPr>
        <w:tc>
          <w:tcPr>
            <w:tcW w:w="2527" w:type="dxa"/>
            <w:shd w:val="clear" w:color="auto" w:fill="auto"/>
            <w:vAlign w:val="center"/>
          </w:tcPr>
          <w:p w14:paraId="54111202"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specialty_source_value</w:t>
            </w:r>
          </w:p>
        </w:tc>
        <w:tc>
          <w:tcPr>
            <w:tcW w:w="1149" w:type="dxa"/>
            <w:vAlign w:val="center"/>
          </w:tcPr>
          <w:p w14:paraId="2DECCB17" w14:textId="77777777" w:rsidR="00C31E66" w:rsidRPr="005F3DB0" w:rsidRDefault="007F4410"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14:paraId="70380E90" w14:textId="77777777"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14:paraId="3193A904" w14:textId="77777777"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14:paraId="08C7DE4A" w14:textId="77777777" w:rsidR="00C31E66" w:rsidRPr="005F3DB0" w:rsidRDefault="00C31E66" w:rsidP="00634D92">
            <w:pPr>
              <w:spacing w:before="45" w:after="45" w:line="240" w:lineRule="auto"/>
              <w:rPr>
                <w:rFonts w:ascii="Times New Roman" w:hAnsi="Times New Roman"/>
                <w:color w:val="000000"/>
                <w:sz w:val="20"/>
                <w:szCs w:val="20"/>
              </w:rPr>
            </w:pPr>
          </w:p>
        </w:tc>
      </w:tr>
      <w:tr w:rsidR="007F4410" w:rsidRPr="005F3DB0" w14:paraId="621DD1A5" w14:textId="77777777"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262D604" w14:textId="77777777" w:rsidR="007F4410" w:rsidRPr="005F3DB0" w:rsidRDefault="007F4410" w:rsidP="007F4410">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specialty_source_</w:t>
            </w:r>
            <w:r>
              <w:rPr>
                <w:rFonts w:ascii="Times New Roman" w:hAnsi="Times New Roman"/>
                <w:color w:val="000000"/>
                <w:sz w:val="20"/>
                <w:szCs w:val="20"/>
              </w:rPr>
              <w:t>concept_id</w:t>
            </w:r>
          </w:p>
        </w:tc>
        <w:tc>
          <w:tcPr>
            <w:tcW w:w="1149" w:type="dxa"/>
            <w:tcBorders>
              <w:top w:val="single" w:sz="4" w:space="0" w:color="auto"/>
              <w:left w:val="single" w:sz="4" w:space="0" w:color="auto"/>
              <w:bottom w:val="single" w:sz="4" w:space="0" w:color="auto"/>
              <w:right w:val="single" w:sz="4" w:space="0" w:color="auto"/>
            </w:tcBorders>
            <w:vAlign w:val="center"/>
          </w:tcPr>
          <w:p w14:paraId="74B91D5C" w14:textId="77777777"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CA83E51"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5D6B98D8" w14:textId="77777777"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14:paraId="03D37435" w14:textId="77777777"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14:paraId="779FE4E2" w14:textId="77777777" w:rsidTr="0057454F">
        <w:trPr>
          <w:cantSplit/>
          <w:trHeight w:val="575"/>
          <w:tblHeader/>
        </w:trPr>
        <w:tc>
          <w:tcPr>
            <w:tcW w:w="2527" w:type="dxa"/>
            <w:shd w:val="clear" w:color="auto" w:fill="auto"/>
            <w:vAlign w:val="center"/>
          </w:tcPr>
          <w:p w14:paraId="2D009038" w14:textId="77777777"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gender</w:t>
            </w:r>
            <w:r w:rsidRPr="005F3DB0">
              <w:rPr>
                <w:rFonts w:ascii="Times New Roman" w:hAnsi="Times New Roman"/>
                <w:color w:val="000000"/>
                <w:sz w:val="20"/>
                <w:szCs w:val="20"/>
              </w:rPr>
              <w:t>_source_value</w:t>
            </w:r>
          </w:p>
        </w:tc>
        <w:tc>
          <w:tcPr>
            <w:tcW w:w="1149" w:type="dxa"/>
            <w:vAlign w:val="center"/>
          </w:tcPr>
          <w:p w14:paraId="09A96FB1"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14:paraId="442E8762"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14:paraId="480C8947" w14:textId="77777777" w:rsidR="007F4410" w:rsidRPr="005F3DB0" w:rsidRDefault="007F4410" w:rsidP="007F4410">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provider </w:t>
            </w:r>
            <w:r>
              <w:rPr>
                <w:rFonts w:ascii="Times New Roman" w:hAnsi="Times New Roman"/>
                <w:color w:val="000000"/>
                <w:sz w:val="20"/>
                <w:szCs w:val="20"/>
              </w:rPr>
              <w:t>gender</w:t>
            </w:r>
            <w:r w:rsidRPr="005F3DB0">
              <w:rPr>
                <w:rFonts w:ascii="Times New Roman" w:hAnsi="Times New Roman"/>
                <w:color w:val="000000"/>
                <w:sz w:val="20"/>
                <w:szCs w:val="20"/>
              </w:rPr>
              <w:t xml:space="preserve">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14:paraId="23FB37FF" w14:textId="77777777"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14:paraId="7E0B8EFB" w14:textId="77777777"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C1CBB98" w14:textId="77777777"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gender</w:t>
            </w:r>
            <w:r w:rsidRPr="005F3DB0">
              <w:rPr>
                <w:rFonts w:ascii="Times New Roman" w:hAnsi="Times New Roman"/>
                <w:color w:val="000000"/>
                <w:sz w:val="20"/>
                <w:szCs w:val="20"/>
              </w:rPr>
              <w:t>_source_</w:t>
            </w:r>
            <w:r>
              <w:rPr>
                <w:rFonts w:ascii="Times New Roman" w:hAnsi="Times New Roman"/>
                <w:color w:val="000000"/>
                <w:sz w:val="20"/>
                <w:szCs w:val="20"/>
              </w:rPr>
              <w:t>concept_id</w:t>
            </w:r>
          </w:p>
        </w:tc>
        <w:tc>
          <w:tcPr>
            <w:tcW w:w="1149" w:type="dxa"/>
            <w:tcBorders>
              <w:top w:val="single" w:sz="4" w:space="0" w:color="auto"/>
              <w:left w:val="single" w:sz="4" w:space="0" w:color="auto"/>
              <w:bottom w:val="single" w:sz="4" w:space="0" w:color="auto"/>
              <w:right w:val="single" w:sz="4" w:space="0" w:color="auto"/>
            </w:tcBorders>
            <w:vAlign w:val="center"/>
          </w:tcPr>
          <w:p w14:paraId="05559C0D" w14:textId="77777777"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504C6E" w14:textId="77777777"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14:paraId="6390EA28" w14:textId="77777777"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14:paraId="4973E456" w14:textId="77777777" w:rsidR="007F4410" w:rsidRPr="005F3DB0" w:rsidRDefault="007F4410" w:rsidP="00335077">
            <w:pPr>
              <w:spacing w:before="45" w:after="45" w:line="240" w:lineRule="auto"/>
              <w:rPr>
                <w:rFonts w:ascii="Times New Roman" w:hAnsi="Times New Roman"/>
                <w:color w:val="000000"/>
                <w:sz w:val="20"/>
                <w:szCs w:val="20"/>
              </w:rPr>
            </w:pPr>
          </w:p>
        </w:tc>
      </w:tr>
    </w:tbl>
    <w:p w14:paraId="1C7927ED" w14:textId="77777777" w:rsidR="007F4410" w:rsidRDefault="007F4410" w:rsidP="007F4410">
      <w:pPr>
        <w:pStyle w:val="ListParagraph"/>
        <w:spacing w:before="0" w:after="200" w:line="240" w:lineRule="auto"/>
        <w:ind w:right="4"/>
        <w:rPr>
          <w:rFonts w:ascii="Times New Roman" w:hAnsi="Times New Roman"/>
          <w:szCs w:val="20"/>
        </w:rPr>
      </w:pPr>
    </w:p>
    <w:p w14:paraId="6EFD6292" w14:textId="77777777" w:rsidR="004C50D1" w:rsidRPr="005F3DB0" w:rsidRDefault="004C50D1" w:rsidP="004C50D1">
      <w:pPr>
        <w:pStyle w:val="ListParagraph"/>
        <w:spacing w:before="0" w:after="200" w:line="240" w:lineRule="auto"/>
        <w:ind w:right="4"/>
        <w:rPr>
          <w:rFonts w:ascii="Times New Roman" w:hAnsi="Times New Roman"/>
          <w:szCs w:val="20"/>
        </w:rPr>
      </w:pPr>
    </w:p>
    <w:p w14:paraId="09BB7314" w14:textId="77777777" w:rsidR="003229D9" w:rsidRPr="005F3DB0" w:rsidRDefault="003229D9" w:rsidP="00D10590">
      <w:pPr>
        <w:pStyle w:val="Heading2"/>
        <w:numPr>
          <w:ilvl w:val="0"/>
          <w:numId w:val="15"/>
        </w:numPr>
        <w:rPr>
          <w:rFonts w:ascii="Times New Roman" w:hAnsi="Times New Roman" w:cs="Times New Roman"/>
        </w:rPr>
      </w:pPr>
      <w:bookmarkStart w:id="23" w:name="_Toc447292609"/>
      <w:bookmarkStart w:id="24" w:name="_Toc394268578"/>
      <w:r w:rsidRPr="005F3DB0">
        <w:rPr>
          <w:rFonts w:ascii="Times New Roman" w:hAnsi="Times New Roman" w:cs="Times New Roman"/>
        </w:rPr>
        <w:t>OBSERVATION PERIOD</w:t>
      </w:r>
      <w:bookmarkEnd w:id="23"/>
    </w:p>
    <w:p w14:paraId="773A7970" w14:textId="77777777"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14:paraId="1951C037" w14:textId="77777777" w:rsidR="003229D9" w:rsidRPr="005F3DB0" w:rsidRDefault="003229D9" w:rsidP="003229D9">
      <w:pPr>
        <w:spacing w:after="60" w:line="240" w:lineRule="auto"/>
        <w:rPr>
          <w:rFonts w:ascii="Times New Roman" w:hAnsi="Times New Roman"/>
        </w:rPr>
      </w:pPr>
    </w:p>
    <w:tbl>
      <w:tblPr>
        <w:tblStyle w:val="CDMspecs"/>
        <w:tblW w:w="12870" w:type="dxa"/>
        <w:tblLayout w:type="fixed"/>
        <w:tblLook w:val="04A0" w:firstRow="1" w:lastRow="0" w:firstColumn="1" w:lastColumn="0" w:noHBand="0" w:noVBand="1"/>
      </w:tblPr>
      <w:tblGrid>
        <w:gridCol w:w="2430"/>
        <w:gridCol w:w="1170"/>
        <w:gridCol w:w="1080"/>
        <w:gridCol w:w="3510"/>
        <w:gridCol w:w="4680"/>
      </w:tblGrid>
      <w:tr w:rsidR="00132DF5" w:rsidRPr="005F3DB0" w14:paraId="65743E84" w14:textId="77777777" w:rsidTr="00467EBC">
        <w:trPr>
          <w:cnfStyle w:val="100000000000" w:firstRow="1" w:lastRow="0" w:firstColumn="0" w:lastColumn="0" w:oddVBand="0" w:evenVBand="0" w:oddHBand="0" w:evenHBand="0" w:firstRowFirstColumn="0" w:firstRowLastColumn="0" w:lastRowFirstColumn="0" w:lastRowLastColumn="0"/>
          <w:trHeight w:val="179"/>
        </w:trPr>
        <w:tc>
          <w:tcPr>
            <w:tcW w:w="2430" w:type="dxa"/>
            <w:vAlign w:val="center"/>
            <w:hideMark/>
          </w:tcPr>
          <w:p w14:paraId="7047C1A3" w14:textId="77777777" w:rsidR="00132DF5" w:rsidRPr="005F3DB0" w:rsidRDefault="00132DF5" w:rsidP="00DE5EED">
            <w:pPr>
              <w:spacing w:before="45" w:afterLines="45" w:after="108"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170" w:type="dxa"/>
            <w:hideMark/>
          </w:tcPr>
          <w:p w14:paraId="0BDC8B3F" w14:textId="77777777"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sz w:val="20"/>
              </w:rPr>
              <w:t>Type</w:t>
            </w:r>
          </w:p>
        </w:tc>
        <w:tc>
          <w:tcPr>
            <w:tcW w:w="1080" w:type="dxa"/>
            <w:vAlign w:val="center"/>
          </w:tcPr>
          <w:p w14:paraId="26D69B46" w14:textId="77777777"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sz w:val="20"/>
              </w:rPr>
              <w:t>Required</w:t>
            </w:r>
          </w:p>
        </w:tc>
        <w:tc>
          <w:tcPr>
            <w:tcW w:w="3510" w:type="dxa"/>
            <w:vAlign w:val="center"/>
            <w:hideMark/>
          </w:tcPr>
          <w:p w14:paraId="120F866D" w14:textId="77777777" w:rsidR="00132DF5" w:rsidRPr="005F3DB0" w:rsidRDefault="00132DF5" w:rsidP="00DE5EED">
            <w:pPr>
              <w:spacing w:before="45" w:afterLines="45" w:after="108"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4680" w:type="dxa"/>
            <w:vAlign w:val="center"/>
            <w:hideMark/>
          </w:tcPr>
          <w:p w14:paraId="78A4CDB3" w14:textId="77777777"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b w:val="0"/>
                <w:bCs/>
                <w:sz w:val="20"/>
              </w:rPr>
              <w:t>PCORnet</w:t>
            </w:r>
            <w:r w:rsidRPr="005F3DB0">
              <w:rPr>
                <w:rFonts w:ascii="Times New Roman" w:hAnsi="Times New Roman"/>
                <w:sz w:val="20"/>
              </w:rPr>
              <w:t xml:space="preserve"> Conventions</w:t>
            </w:r>
          </w:p>
        </w:tc>
      </w:tr>
      <w:tr w:rsidR="00132DF5" w:rsidRPr="005F3DB0" w14:paraId="34F00DBE" w14:textId="77777777"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378F3CC6"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Observation_period_id</w:t>
            </w:r>
          </w:p>
        </w:tc>
        <w:tc>
          <w:tcPr>
            <w:tcW w:w="1170" w:type="dxa"/>
            <w:tcBorders>
              <w:top w:val="single" w:sz="4" w:space="0" w:color="auto"/>
              <w:left w:val="single" w:sz="4" w:space="0" w:color="auto"/>
              <w:bottom w:val="single" w:sz="4" w:space="0" w:color="auto"/>
              <w:right w:val="single" w:sz="4" w:space="0" w:color="auto"/>
            </w:tcBorders>
            <w:vAlign w:val="center"/>
            <w:hideMark/>
          </w:tcPr>
          <w:p w14:paraId="0D1B4436" w14:textId="77777777" w:rsidR="00132DF5" w:rsidRPr="00132DF5" w:rsidRDefault="00132DF5" w:rsidP="00132DF5">
            <w:pPr>
              <w:jc w:val="center"/>
              <w:rPr>
                <w:rFonts w:ascii="Times New Roman" w:hAnsi="Times New Roman"/>
                <w:b/>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6A147BA5"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2ED85357"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4680" w:type="dxa"/>
            <w:tcBorders>
              <w:top w:val="single" w:sz="4" w:space="0" w:color="auto"/>
              <w:left w:val="single" w:sz="4" w:space="0" w:color="auto"/>
              <w:bottom w:val="single" w:sz="4" w:space="0" w:color="auto"/>
              <w:right w:val="single" w:sz="4" w:space="0" w:color="auto"/>
            </w:tcBorders>
          </w:tcPr>
          <w:p w14:paraId="3C0207BF" w14:textId="77777777"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14:paraId="541FE586" w14:textId="77777777" w:rsidTr="00467EBC">
        <w:trPr>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14:paraId="784C0651"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170" w:type="dxa"/>
            <w:tcBorders>
              <w:top w:val="single" w:sz="4" w:space="0" w:color="auto"/>
              <w:left w:val="single" w:sz="4" w:space="0" w:color="auto"/>
              <w:bottom w:val="single" w:sz="4" w:space="0" w:color="auto"/>
              <w:right w:val="single" w:sz="4" w:space="0" w:color="auto"/>
            </w:tcBorders>
            <w:vAlign w:val="center"/>
            <w:hideMark/>
          </w:tcPr>
          <w:p w14:paraId="179B3888" w14:textId="77777777" w:rsidR="00132DF5" w:rsidRPr="005F3DB0" w:rsidRDefault="00132DF5" w:rsidP="00132DF5">
            <w:pPr>
              <w:jc w:val="center"/>
              <w:rPr>
                <w:rFonts w:ascii="Times New Roman" w:hAnsi="Times New Roman"/>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38D46A7C"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4805EFE9"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4680" w:type="dxa"/>
            <w:tcBorders>
              <w:top w:val="single" w:sz="4" w:space="0" w:color="auto"/>
              <w:left w:val="single" w:sz="4" w:space="0" w:color="auto"/>
              <w:bottom w:val="single" w:sz="4" w:space="0" w:color="auto"/>
              <w:right w:val="single" w:sz="4" w:space="0" w:color="auto"/>
            </w:tcBorders>
          </w:tcPr>
          <w:p w14:paraId="26D1A7D2" w14:textId="77777777"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14:paraId="3C3A1FD1" w14:textId="77777777"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14:paraId="66B53565" w14:textId="77777777" w:rsidR="00132DF5" w:rsidRPr="005F3DB0"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o</w:t>
            </w:r>
            <w:r w:rsidRPr="005F3DB0">
              <w:rPr>
                <w:rFonts w:ascii="Times New Roman" w:hAnsi="Times New Roman"/>
                <w:color w:val="000000"/>
                <w:sz w:val="20"/>
              </w:rPr>
              <w:t>bservation_period_start_date</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0CE5D39" w14:textId="77777777"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14:paraId="17DB4560"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52013C68"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4680" w:type="dxa"/>
            <w:tcBorders>
              <w:top w:val="single" w:sz="4" w:space="0" w:color="auto"/>
              <w:left w:val="single" w:sz="4" w:space="0" w:color="auto"/>
              <w:bottom w:val="single" w:sz="4" w:space="0" w:color="auto"/>
              <w:right w:val="single" w:sz="4" w:space="0" w:color="auto"/>
            </w:tcBorders>
            <w:hideMark/>
          </w:tcPr>
          <w:p w14:paraId="14773508" w14:textId="77777777"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14:paraId="4C3AB137" w14:textId="77777777"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1CE35956" w14:textId="77777777" w:rsidR="00132DF5" w:rsidRPr="005F3DB0"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lastRenderedPageBreak/>
              <w:t>o</w:t>
            </w:r>
            <w:r w:rsidRPr="005F3DB0">
              <w:rPr>
                <w:rFonts w:ascii="Times New Roman" w:hAnsi="Times New Roman"/>
                <w:color w:val="000000"/>
                <w:sz w:val="20"/>
              </w:rPr>
              <w:t>bservation_period_</w:t>
            </w:r>
            <w:r>
              <w:rPr>
                <w:rFonts w:ascii="Times New Roman" w:hAnsi="Times New Roman"/>
                <w:color w:val="000000"/>
                <w:sz w:val="20"/>
              </w:rPr>
              <w:t>end</w:t>
            </w:r>
            <w:r w:rsidRPr="005F3DB0">
              <w:rPr>
                <w:rFonts w:ascii="Times New Roman" w:hAnsi="Times New Roman"/>
                <w:color w:val="000000"/>
                <w:sz w:val="20"/>
              </w:rPr>
              <w:t>_date</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8E70BDC" w14:textId="77777777"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14:paraId="32BEEC09"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6171EB6F"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4680" w:type="dxa"/>
            <w:tcBorders>
              <w:top w:val="single" w:sz="4" w:space="0" w:color="auto"/>
              <w:left w:val="single" w:sz="4" w:space="0" w:color="auto"/>
              <w:bottom w:val="single" w:sz="4" w:space="0" w:color="auto"/>
              <w:right w:val="single" w:sz="4" w:space="0" w:color="auto"/>
            </w:tcBorders>
            <w:hideMark/>
          </w:tcPr>
          <w:p w14:paraId="6A61FD2E" w14:textId="77777777"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 </w:t>
            </w:r>
          </w:p>
        </w:tc>
      </w:tr>
      <w:tr w:rsidR="00132DF5" w:rsidRPr="005F3DB0" w14:paraId="6F3723E0" w14:textId="77777777"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14:paraId="02AD6D37" w14:textId="77777777" w:rsidR="00132DF5" w:rsidRPr="005F3DB0" w:rsidRDefault="00132DF5" w:rsidP="00DE5EED">
            <w:pPr>
              <w:spacing w:before="45" w:afterLines="45" w:after="108" w:line="240" w:lineRule="auto"/>
              <w:jc w:val="center"/>
              <w:rPr>
                <w:rFonts w:ascii="Times New Roman" w:hAnsi="Times New Roman"/>
                <w:color w:val="000000"/>
                <w:sz w:val="20"/>
              </w:rPr>
            </w:pPr>
            <w:r w:rsidRPr="00741068">
              <w:rPr>
                <w:rFonts w:ascii="Times New Roman" w:hAnsi="Times New Roman"/>
                <w:color w:val="000000"/>
                <w:sz w:val="20"/>
              </w:rPr>
              <w:t>period_type_concept_id</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2438F7A" w14:textId="77777777" w:rsidR="00132DF5" w:rsidRPr="005F3DB0" w:rsidRDefault="004D0123" w:rsidP="00132DF5">
            <w:pPr>
              <w:jc w:val="center"/>
              <w:rPr>
                <w:rFonts w:ascii="Times New Roman" w:hAnsi="Times New Roman"/>
                <w:sz w:val="20"/>
              </w:rPr>
            </w:pPr>
            <w:r>
              <w:rPr>
                <w:rFonts w:ascii="Times New Roman" w:hAnsi="Times New Roman"/>
                <w:sz w:val="20"/>
              </w:rPr>
              <w:t>i</w:t>
            </w:r>
            <w:r w:rsidR="00132DF5">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14:paraId="04E41384" w14:textId="77777777" w:rsidR="00132DF5" w:rsidRPr="00132DF5"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14:paraId="3CCD716A" w14:textId="77777777" w:rsidR="00132DF5" w:rsidRPr="005F3DB0" w:rsidRDefault="00132DF5" w:rsidP="00DE5EED">
            <w:pPr>
              <w:spacing w:before="45" w:afterLines="45" w:after="108" w:line="240" w:lineRule="auto"/>
              <w:rPr>
                <w:rFonts w:ascii="Times New Roman" w:hAnsi="Times New Roman"/>
                <w:color w:val="000000"/>
                <w:sz w:val="20"/>
              </w:rPr>
            </w:pPr>
            <w:r w:rsidRPr="00132DF5">
              <w:rPr>
                <w:rFonts w:ascii="Times New Roman" w:hAnsi="Times New Roman"/>
                <w:color w:val="000000"/>
                <w:sz w:val="20"/>
              </w:rPr>
              <w:t>A foreign key identifier to the predefined concept in the Standardized Vocabularies reflecting the source of the observation period information</w:t>
            </w:r>
          </w:p>
        </w:tc>
        <w:tc>
          <w:tcPr>
            <w:tcW w:w="4680" w:type="dxa"/>
            <w:tcBorders>
              <w:top w:val="single" w:sz="4" w:space="0" w:color="auto"/>
              <w:left w:val="single" w:sz="4" w:space="0" w:color="auto"/>
              <w:bottom w:val="single" w:sz="4" w:space="0" w:color="auto"/>
              <w:right w:val="single" w:sz="4" w:space="0" w:color="auto"/>
            </w:tcBorders>
            <w:hideMark/>
          </w:tcPr>
          <w:p w14:paraId="3084CDC5" w14:textId="77777777" w:rsidR="004D0123" w:rsidRPr="005F3DB0" w:rsidRDefault="004D0123" w:rsidP="00DE5EED">
            <w:pPr>
              <w:spacing w:before="0" w:afterLines="45" w:after="108"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sidR="00104E15">
              <w:rPr>
                <w:rFonts w:ascii="Times New Roman" w:hAnsi="Times New Roman"/>
                <w:sz w:val="20"/>
              </w:rPr>
              <w:t xml:space="preserve"> from vocabulary_id = ‘</w:t>
            </w:r>
            <w:r w:rsidR="00104E15" w:rsidRPr="00104E15">
              <w:rPr>
                <w:rFonts w:ascii="Times New Roman" w:hAnsi="Times New Roman"/>
                <w:sz w:val="20"/>
              </w:rPr>
              <w:t>Obs Period Type</w:t>
            </w:r>
            <w:r w:rsidR="00104E15">
              <w:rPr>
                <w:rFonts w:ascii="Times New Roman" w:hAnsi="Times New Roman"/>
                <w:sz w:val="20"/>
              </w:rPr>
              <w:t>’</w:t>
            </w:r>
            <w:r w:rsidRPr="005F3DB0">
              <w:rPr>
                <w:rFonts w:ascii="Times New Roman" w:hAnsi="Times New Roman"/>
                <w:sz w:val="20"/>
                <w:shd w:val="clear" w:color="auto" w:fill="FFFFFF"/>
              </w:rPr>
              <w:t>:</w:t>
            </w:r>
          </w:p>
          <w:p w14:paraId="71D6C55F" w14:textId="77777777"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Insurance</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44814722</w:t>
            </w:r>
          </w:p>
          <w:p w14:paraId="575EC04D" w14:textId="77777777"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Geography</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44814723</w:t>
            </w:r>
          </w:p>
          <w:p w14:paraId="69042E4D" w14:textId="77777777"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Algorithmic</w:t>
            </w:r>
            <w:r>
              <w:rPr>
                <w:rFonts w:ascii="Times New Roman" w:hAnsi="Times New Roman"/>
                <w:sz w:val="20"/>
                <w:shd w:val="clear" w:color="auto" w:fill="FFFFFF"/>
              </w:rPr>
              <w:t>:</w:t>
            </w:r>
            <w:r w:rsidRPr="004D0123">
              <w:rPr>
                <w:rFonts w:ascii="Times New Roman" w:hAnsi="Times New Roman"/>
                <w:sz w:val="20"/>
                <w:shd w:val="clear" w:color="auto" w:fill="FFFFFF"/>
              </w:rPr>
              <w:tab/>
              <w:t>44814725</w:t>
            </w:r>
          </w:p>
          <w:p w14:paraId="60712221" w14:textId="77777777" w:rsidR="00132DF5"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Encounter-based</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44814724</w:t>
            </w:r>
          </w:p>
        </w:tc>
      </w:tr>
    </w:tbl>
    <w:p w14:paraId="31684B0D" w14:textId="77777777" w:rsidR="006D3F0B" w:rsidRDefault="006D3F0B" w:rsidP="006D3F0B">
      <w:pPr>
        <w:spacing w:after="60" w:line="240" w:lineRule="auto"/>
        <w:rPr>
          <w:rFonts w:ascii="Times New Roman" w:hAnsi="Times New Roman"/>
          <w:b/>
          <w:sz w:val="22"/>
          <w:szCs w:val="22"/>
        </w:rPr>
      </w:pPr>
    </w:p>
    <w:p w14:paraId="0914032C" w14:textId="77777777"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14:paraId="5FCA7378" w14:textId="77777777"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t>According to PCORnet requirements, “Enrollment” is an insurance-based concept that defines a period during which all medically-attended events are expected to be observed. For partners that do not have enrollment information for some of their patients, other approaches for identifying periods during which complete medical capture is expected can be used.</w:t>
      </w:r>
      <w:r w:rsidR="005F3DB0" w:rsidRPr="006D3F0B">
        <w:rPr>
          <w:rFonts w:ascii="Times New Roman" w:hAnsi="Times New Roman"/>
          <w:sz w:val="22"/>
          <w:szCs w:val="22"/>
        </w:rPr>
        <w:t xml:space="preserve"> </w:t>
      </w:r>
    </w:p>
    <w:p w14:paraId="74BC9D2E" w14:textId="77777777" w:rsidR="00275DB3" w:rsidRDefault="00275DB3" w:rsidP="005F3DB0">
      <w:pPr>
        <w:spacing w:before="0" w:after="0" w:line="240" w:lineRule="auto"/>
        <w:rPr>
          <w:rFonts w:ascii="Times New Roman" w:hAnsi="Times New Roman"/>
          <w:sz w:val="22"/>
          <w:szCs w:val="22"/>
        </w:rPr>
      </w:pPr>
      <w:r w:rsidRPr="000C56A5">
        <w:rPr>
          <w:rFonts w:ascii="Times New Roman" w:hAnsi="Times New Roman"/>
          <w:sz w:val="22"/>
          <w:szCs w:val="22"/>
        </w:rPr>
        <w:t xml:space="preserve">The Enrollment data </w:t>
      </w:r>
      <w:r>
        <w:rPr>
          <w:rFonts w:ascii="Times New Roman" w:hAnsi="Times New Roman"/>
          <w:sz w:val="22"/>
          <w:szCs w:val="22"/>
        </w:rPr>
        <w:t>can</w:t>
      </w:r>
      <w:r w:rsidRPr="000C56A5">
        <w:rPr>
          <w:rFonts w:ascii="Times New Roman" w:hAnsi="Times New Roman"/>
          <w:sz w:val="22"/>
          <w:szCs w:val="22"/>
        </w:rPr>
        <w:t xml:space="preserve"> be loaded from OMOP Payer_Plan_period table; which in turn is built</w:t>
      </w:r>
      <w:r>
        <w:rPr>
          <w:rFonts w:ascii="Times New Roman" w:hAnsi="Times New Roman"/>
          <w:sz w:val="22"/>
          <w:szCs w:val="22"/>
        </w:rPr>
        <w:t xml:space="preserve"> based on patients' encounters (</w:t>
      </w:r>
      <w:r w:rsidRPr="000C56A5">
        <w:rPr>
          <w:rFonts w:ascii="Times New Roman" w:hAnsi="Times New Roman"/>
          <w:sz w:val="22"/>
          <w:szCs w:val="22"/>
        </w:rPr>
        <w:t>'E' – encounter based</w:t>
      </w:r>
      <w:r>
        <w:rPr>
          <w:rFonts w:ascii="Times New Roman" w:hAnsi="Times New Roman"/>
          <w:sz w:val="22"/>
          <w:szCs w:val="22"/>
        </w:rPr>
        <w:t>)</w:t>
      </w:r>
      <w:r w:rsidRPr="000C56A5">
        <w:rPr>
          <w:rFonts w:ascii="Times New Roman" w:hAnsi="Times New Roman"/>
          <w:sz w:val="22"/>
          <w:szCs w:val="22"/>
        </w:rPr>
        <w:t xml:space="preserve">. For Claims based source data this ENR_BASIS </w:t>
      </w:r>
      <w:r>
        <w:rPr>
          <w:rFonts w:ascii="Times New Roman" w:hAnsi="Times New Roman"/>
          <w:sz w:val="22"/>
          <w:szCs w:val="22"/>
        </w:rPr>
        <w:t>is</w:t>
      </w:r>
      <w:r w:rsidRPr="000C56A5">
        <w:rPr>
          <w:rFonts w:ascii="Times New Roman" w:hAnsi="Times New Roman"/>
          <w:sz w:val="22"/>
          <w:szCs w:val="22"/>
        </w:rPr>
        <w:t xml:space="preserve"> 'I' – Insurance based.</w:t>
      </w:r>
      <w:r>
        <w:rPr>
          <w:rFonts w:ascii="Times New Roman" w:hAnsi="Times New Roman"/>
          <w:sz w:val="22"/>
          <w:szCs w:val="22"/>
        </w:rPr>
        <w:t xml:space="preserve"> </w:t>
      </w:r>
    </w:p>
    <w:p w14:paraId="02E6DEB5" w14:textId="77777777" w:rsidR="00275DB3" w:rsidRPr="005707AB" w:rsidRDefault="00275DB3" w:rsidP="005F3DB0">
      <w:pPr>
        <w:spacing w:before="0" w:after="0" w:line="240" w:lineRule="auto"/>
        <w:rPr>
          <w:rFonts w:ascii="Times New Roman" w:hAnsi="Times New Roman"/>
          <w:sz w:val="22"/>
          <w:szCs w:val="22"/>
        </w:rPr>
      </w:pPr>
    </w:p>
    <w:p w14:paraId="6DFA75EE" w14:textId="77777777" w:rsidR="00DE163D" w:rsidRPr="005707AB" w:rsidRDefault="00DE163D" w:rsidP="005F3DB0">
      <w:pPr>
        <w:spacing w:before="0" w:after="0" w:line="240" w:lineRule="auto"/>
        <w:rPr>
          <w:rFonts w:ascii="Times New Roman" w:hAnsi="Times New Roman"/>
          <w:sz w:val="22"/>
          <w:szCs w:val="22"/>
        </w:rPr>
      </w:pPr>
      <w:r w:rsidRPr="005707AB">
        <w:rPr>
          <w:rFonts w:ascii="Times New Roman" w:hAnsi="Times New Roman"/>
          <w:sz w:val="22"/>
          <w:szCs w:val="22"/>
        </w:rPr>
        <w:t>In the absence of claims data, Encounter-based (</w:t>
      </w:r>
      <w:r w:rsidRPr="005707AB">
        <w:rPr>
          <w:rFonts w:ascii="Times New Roman" w:hAnsi="Times New Roman"/>
          <w:sz w:val="20"/>
          <w:shd w:val="clear" w:color="auto" w:fill="FFFFFF"/>
        </w:rPr>
        <w:t>44814724</w:t>
      </w:r>
      <w:r w:rsidRPr="005707AB">
        <w:rPr>
          <w:rFonts w:ascii="Times New Roman" w:hAnsi="Times New Roman"/>
          <w:sz w:val="22"/>
          <w:szCs w:val="22"/>
        </w:rPr>
        <w:t xml:space="preserve">) method will be used: where observation period start and end date  correspond to </w:t>
      </w:r>
      <w:r w:rsidR="00A95944" w:rsidRPr="005707AB">
        <w:rPr>
          <w:rFonts w:ascii="Times New Roman" w:hAnsi="Times New Roman"/>
          <w:sz w:val="22"/>
          <w:szCs w:val="22"/>
        </w:rPr>
        <w:t>the</w:t>
      </w:r>
      <w:r w:rsidRPr="005707AB">
        <w:rPr>
          <w:rFonts w:ascii="Times New Roman" w:hAnsi="Times New Roman"/>
          <w:sz w:val="22"/>
          <w:szCs w:val="22"/>
        </w:rPr>
        <w:t xml:space="preserve"> start date of the</w:t>
      </w:r>
      <w:r w:rsidR="00A95944" w:rsidRPr="005707AB">
        <w:rPr>
          <w:rFonts w:ascii="Times New Roman" w:hAnsi="Times New Roman"/>
          <w:sz w:val="22"/>
          <w:szCs w:val="22"/>
        </w:rPr>
        <w:t xml:space="preserve"> earliest</w:t>
      </w:r>
      <w:r w:rsidRPr="005707AB">
        <w:rPr>
          <w:rFonts w:ascii="Times New Roman" w:hAnsi="Times New Roman"/>
          <w:sz w:val="22"/>
          <w:szCs w:val="22"/>
        </w:rPr>
        <w:t xml:space="preserve"> and end date of the latest available patient visit occurrence respectively. </w:t>
      </w:r>
    </w:p>
    <w:p w14:paraId="3C8B23CC" w14:textId="77777777" w:rsidR="009A4092" w:rsidRPr="005F3DB0" w:rsidRDefault="00634D92" w:rsidP="00D10590">
      <w:pPr>
        <w:pStyle w:val="Heading2"/>
        <w:numPr>
          <w:ilvl w:val="0"/>
          <w:numId w:val="15"/>
        </w:numPr>
        <w:rPr>
          <w:rFonts w:ascii="Times New Roman" w:hAnsi="Times New Roman" w:cs="Times New Roman"/>
        </w:rPr>
      </w:pPr>
      <w:bookmarkStart w:id="25" w:name="_Toc447292610"/>
      <w:r w:rsidRPr="005F3DB0">
        <w:rPr>
          <w:rFonts w:ascii="Times New Roman" w:hAnsi="Times New Roman" w:cs="Times New Roman"/>
        </w:rPr>
        <w:t>VISIT_</w:t>
      </w:r>
      <w:r w:rsidRPr="008E196B">
        <w:t>OCCURRENCE</w:t>
      </w:r>
      <w:bookmarkEnd w:id="24"/>
      <w:bookmarkEnd w:id="25"/>
      <w:r w:rsidR="008E196B" w:rsidRPr="008E196B">
        <w:t xml:space="preserve"> and Cost</w:t>
      </w:r>
    </w:p>
    <w:p w14:paraId="40E92F16" w14:textId="77777777"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ins w:id="26" w:author="Don Torok" w:date="2016-04-07T15:23:00Z">
        <w:r w:rsidR="008E196B">
          <w:rPr>
            <w:rFonts w:ascii="Times New Roman" w:hAnsi="Times New Roman"/>
            <w:sz w:val="22"/>
            <w:szCs w:val="22"/>
          </w:rPr>
          <w:t xml:space="preserve">  There may be one or more cost records associated with the visit</w:t>
        </w:r>
      </w:ins>
      <w:ins w:id="27" w:author="Don Torok" w:date="2016-04-07T15:24:00Z">
        <w:r w:rsidR="008E196B">
          <w:rPr>
            <w:rFonts w:ascii="Times New Roman" w:hAnsi="Times New Roman"/>
            <w:sz w:val="22"/>
            <w:szCs w:val="22"/>
          </w:rPr>
          <w:t>.  For inpatient visits, join to the Cost table to get the DRG_source_value.  If there are more than cost records associated with the visit and they have different DRG values the ETL will have to choose one of</w:t>
        </w:r>
      </w:ins>
      <w:ins w:id="28" w:author="Don Torok" w:date="2016-04-07T15:27:00Z">
        <w:r w:rsidR="008E196B">
          <w:rPr>
            <w:rFonts w:ascii="Times New Roman" w:hAnsi="Times New Roman"/>
            <w:sz w:val="22"/>
            <w:szCs w:val="22"/>
          </w:rPr>
          <w:t xml:space="preserve"> the DRG code</w:t>
        </w:r>
      </w:ins>
      <w:ins w:id="29" w:author="Don Torok" w:date="2016-07-21T12:46:00Z">
        <w:r w:rsidR="00063408">
          <w:rPr>
            <w:rFonts w:ascii="Times New Roman" w:hAnsi="Times New Roman"/>
            <w:sz w:val="22"/>
            <w:szCs w:val="22"/>
          </w:rPr>
          <w:t>s</w:t>
        </w:r>
      </w:ins>
      <w:ins w:id="30" w:author="Don Torok" w:date="2016-04-07T15:27:00Z">
        <w:r w:rsidR="008E196B">
          <w:rPr>
            <w:rFonts w:ascii="Times New Roman" w:hAnsi="Times New Roman"/>
            <w:sz w:val="22"/>
            <w:szCs w:val="22"/>
          </w:rPr>
          <w:t>.</w:t>
        </w:r>
      </w:ins>
    </w:p>
    <w:p w14:paraId="4CC040FF" w14:textId="77777777" w:rsidR="00357F67" w:rsidRPr="005F3DB0" w:rsidRDefault="00357F67" w:rsidP="00357F67">
      <w:pPr>
        <w:spacing w:after="60" w:line="240" w:lineRule="auto"/>
        <w:rPr>
          <w:rFonts w:ascii="Times New Roman" w:hAnsi="Times New Roman"/>
          <w:b/>
        </w:rPr>
      </w:pPr>
    </w:p>
    <w:tbl>
      <w:tblPr>
        <w:tblW w:w="12903" w:type="dxa"/>
        <w:tblInd w:w="93" w:type="dxa"/>
        <w:tblLook w:val="04A0" w:firstRow="1" w:lastRow="0" w:firstColumn="1" w:lastColumn="0" w:noHBand="0" w:noVBand="1"/>
      </w:tblPr>
      <w:tblGrid>
        <w:gridCol w:w="2638"/>
        <w:gridCol w:w="1224"/>
        <w:gridCol w:w="1077"/>
        <w:gridCol w:w="3561"/>
        <w:gridCol w:w="4403"/>
      </w:tblGrid>
      <w:tr w:rsidR="002B030C" w:rsidRPr="005F3DB0" w14:paraId="034475F6" w14:textId="77777777" w:rsidTr="00374389">
        <w:trPr>
          <w:cantSplit/>
          <w:trHeight w:val="197"/>
          <w:tblHeader/>
        </w:trPr>
        <w:tc>
          <w:tcPr>
            <w:tcW w:w="263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68A66F5"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24" w:type="dxa"/>
            <w:tcBorders>
              <w:top w:val="single" w:sz="4" w:space="0" w:color="auto"/>
              <w:left w:val="nil"/>
              <w:bottom w:val="single" w:sz="4" w:space="0" w:color="auto"/>
              <w:right w:val="single" w:sz="4" w:space="0" w:color="auto"/>
            </w:tcBorders>
            <w:shd w:val="clear" w:color="000000" w:fill="BFBFBF"/>
            <w:vAlign w:val="center"/>
          </w:tcPr>
          <w:p w14:paraId="069C8333"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77"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D61E5DD"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561" w:type="dxa"/>
            <w:tcBorders>
              <w:top w:val="single" w:sz="4" w:space="0" w:color="auto"/>
              <w:left w:val="nil"/>
              <w:bottom w:val="single" w:sz="4" w:space="0" w:color="auto"/>
              <w:right w:val="single" w:sz="4" w:space="0" w:color="auto"/>
            </w:tcBorders>
            <w:shd w:val="clear" w:color="000000" w:fill="BFBFBF"/>
            <w:vAlign w:val="center"/>
            <w:hideMark/>
          </w:tcPr>
          <w:p w14:paraId="6FBC1ACF"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403" w:type="dxa"/>
            <w:tcBorders>
              <w:top w:val="single" w:sz="4" w:space="0" w:color="auto"/>
              <w:left w:val="nil"/>
              <w:bottom w:val="single" w:sz="4" w:space="0" w:color="auto"/>
              <w:right w:val="single" w:sz="4" w:space="0" w:color="auto"/>
            </w:tcBorders>
            <w:shd w:val="clear" w:color="000000" w:fill="BFBFBF"/>
            <w:vAlign w:val="center"/>
          </w:tcPr>
          <w:p w14:paraId="1E5D7B00" w14:textId="77777777"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2B030C" w:rsidRPr="005F3DB0" w14:paraId="647D1C91" w14:textId="77777777" w:rsidTr="00374389">
        <w:trPr>
          <w:cantSplit/>
          <w:trHeight w:val="647"/>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746E125D"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lastRenderedPageBreak/>
              <w:t>visit_occurrence_id</w:t>
            </w:r>
          </w:p>
        </w:tc>
        <w:tc>
          <w:tcPr>
            <w:tcW w:w="1224" w:type="dxa"/>
            <w:tcBorders>
              <w:top w:val="single" w:sz="4" w:space="0" w:color="auto"/>
              <w:left w:val="nil"/>
              <w:bottom w:val="single" w:sz="4" w:space="0" w:color="auto"/>
              <w:right w:val="single" w:sz="4" w:space="0" w:color="auto"/>
            </w:tcBorders>
            <w:vAlign w:val="center"/>
          </w:tcPr>
          <w:p w14:paraId="3DC37C3D"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0F8203B5"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09D4FE8A"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del w:id="31" w:author="Don Torok" w:date="2016-07-21T12:45:00Z">
              <w:r w:rsidRPr="005F3DB0" w:rsidDel="00063408">
                <w:rPr>
                  <w:rFonts w:ascii="Times New Roman" w:hAnsi="Times New Roman"/>
                  <w:color w:val="000000"/>
                  <w:sz w:val="20"/>
                  <w:szCs w:val="20"/>
                </w:rPr>
                <w:delText>generated  identifier</w:delText>
              </w:r>
            </w:del>
            <w:ins w:id="32" w:author="Don Torok" w:date="2016-07-21T12:45:00Z">
              <w:r w:rsidR="00063408" w:rsidRPr="005F3DB0">
                <w:rPr>
                  <w:rFonts w:ascii="Times New Roman" w:hAnsi="Times New Roman"/>
                  <w:color w:val="000000"/>
                  <w:sz w:val="20"/>
                  <w:szCs w:val="20"/>
                </w:rPr>
                <w:t>generated identifier</w:t>
              </w:r>
            </w:ins>
            <w:r w:rsidRPr="005F3DB0">
              <w:rPr>
                <w:rFonts w:ascii="Times New Roman" w:hAnsi="Times New Roman"/>
                <w:color w:val="000000"/>
                <w:sz w:val="20"/>
                <w:szCs w:val="20"/>
              </w:rPr>
              <w:t xml:space="preserve"> for each person’s visits or encounter at a healthcare provider. </w:t>
            </w:r>
          </w:p>
        </w:tc>
        <w:tc>
          <w:tcPr>
            <w:tcW w:w="4403" w:type="dxa"/>
            <w:tcBorders>
              <w:top w:val="nil"/>
              <w:left w:val="nil"/>
              <w:bottom w:val="single" w:sz="4" w:space="0" w:color="auto"/>
              <w:right w:val="single" w:sz="4" w:space="0" w:color="auto"/>
            </w:tcBorders>
          </w:tcPr>
          <w:p w14:paraId="4B35A80F"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206E1EBE" w14:textId="77777777" w:rsidTr="00374389">
        <w:trPr>
          <w:cantSplit/>
          <w:trHeight w:val="737"/>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2EBDCDB4"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person_id</w:t>
            </w:r>
          </w:p>
        </w:tc>
        <w:tc>
          <w:tcPr>
            <w:tcW w:w="1224" w:type="dxa"/>
            <w:tcBorders>
              <w:top w:val="single" w:sz="4" w:space="0" w:color="auto"/>
              <w:left w:val="nil"/>
              <w:bottom w:val="single" w:sz="4" w:space="0" w:color="auto"/>
              <w:right w:val="single" w:sz="4" w:space="0" w:color="auto"/>
            </w:tcBorders>
            <w:vAlign w:val="center"/>
          </w:tcPr>
          <w:p w14:paraId="428942DD"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26D6F546"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1F8C41DE"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403" w:type="dxa"/>
            <w:tcBorders>
              <w:top w:val="nil"/>
              <w:left w:val="nil"/>
              <w:bottom w:val="single" w:sz="4" w:space="0" w:color="auto"/>
              <w:right w:val="single" w:sz="4" w:space="0" w:color="auto"/>
            </w:tcBorders>
          </w:tcPr>
          <w:p w14:paraId="62C7A768"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46451A45" w14:textId="77777777" w:rsidTr="00374389">
        <w:trPr>
          <w:cantSplit/>
          <w:trHeight w:val="152"/>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3B9E3052"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visit_start_date</w:t>
            </w:r>
          </w:p>
        </w:tc>
        <w:tc>
          <w:tcPr>
            <w:tcW w:w="1224" w:type="dxa"/>
            <w:tcBorders>
              <w:top w:val="single" w:sz="4" w:space="0" w:color="auto"/>
              <w:left w:val="nil"/>
              <w:bottom w:val="single" w:sz="4" w:space="0" w:color="auto"/>
              <w:right w:val="single" w:sz="4" w:space="0" w:color="auto"/>
            </w:tcBorders>
            <w:vAlign w:val="center"/>
          </w:tcPr>
          <w:p w14:paraId="3EB096B3" w14:textId="77777777" w:rsidR="002B030C" w:rsidRPr="005F3DB0" w:rsidRDefault="00C51FD5"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179233DC"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5EDC48CD"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403" w:type="dxa"/>
            <w:tcBorders>
              <w:top w:val="nil"/>
              <w:left w:val="nil"/>
              <w:bottom w:val="single" w:sz="4" w:space="0" w:color="auto"/>
              <w:right w:val="single" w:sz="4" w:space="0" w:color="auto"/>
            </w:tcBorders>
          </w:tcPr>
          <w:p w14:paraId="43E1BE0F"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23495604" w14:textId="77777777"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tcPr>
          <w:p w14:paraId="640D9438"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visit_start_</w:t>
            </w:r>
            <w:r w:rsidR="00182BD8">
              <w:rPr>
                <w:rFonts w:ascii="Times New Roman" w:hAnsi="Times New Roman"/>
                <w:color w:val="000000"/>
                <w:sz w:val="20"/>
                <w:szCs w:val="20"/>
              </w:rPr>
              <w:t>time</w:t>
            </w:r>
          </w:p>
        </w:tc>
        <w:tc>
          <w:tcPr>
            <w:tcW w:w="1224" w:type="dxa"/>
            <w:tcBorders>
              <w:top w:val="single" w:sz="4" w:space="0" w:color="auto"/>
              <w:left w:val="nil"/>
              <w:bottom w:val="single" w:sz="4" w:space="0" w:color="auto"/>
              <w:right w:val="single" w:sz="4" w:space="0" w:color="auto"/>
            </w:tcBorders>
            <w:vAlign w:val="center"/>
          </w:tcPr>
          <w:p w14:paraId="77FC094C" w14:textId="77777777" w:rsidR="002B030C" w:rsidRPr="00690EEB" w:rsidRDefault="00C51FD5" w:rsidP="00DE5EED">
            <w:pPr>
              <w:spacing w:before="45" w:afterLines="45" w:after="108" w:line="240" w:lineRule="auto"/>
              <w:jc w:val="center"/>
              <w:rPr>
                <w:rFonts w:ascii="Times New Roman" w:hAnsi="Times New Roman"/>
                <w:color w:val="FF0000"/>
                <w:sz w:val="20"/>
                <w:szCs w:val="20"/>
                <w:highlight w:val="yellow"/>
              </w:rPr>
            </w:pPr>
            <w:r w:rsidRPr="00002D50">
              <w:rPr>
                <w:rFonts w:ascii="Times New Roman" w:hAnsi="Times New Roman"/>
                <w:sz w:val="20"/>
                <w:szCs w:val="20"/>
              </w:rPr>
              <w:t>T</w:t>
            </w:r>
            <w:r w:rsidR="002B030C" w:rsidRPr="00002D50">
              <w:rPr>
                <w:rFonts w:ascii="Times New Roman" w:hAnsi="Times New Roman"/>
                <w:sz w:val="20"/>
                <w:szCs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14:paraId="1AFDAA76"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vAlign w:val="center"/>
          </w:tcPr>
          <w:p w14:paraId="10814278"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started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HH:MI:SS military time.</w:t>
            </w:r>
          </w:p>
        </w:tc>
        <w:tc>
          <w:tcPr>
            <w:tcW w:w="4403" w:type="dxa"/>
            <w:tcBorders>
              <w:top w:val="nil"/>
              <w:left w:val="nil"/>
              <w:bottom w:val="single" w:sz="4" w:space="0" w:color="auto"/>
              <w:right w:val="single" w:sz="4" w:space="0" w:color="auto"/>
            </w:tcBorders>
          </w:tcPr>
          <w:p w14:paraId="49DFA1A7" w14:textId="77777777"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14:paraId="5265BAA5" w14:textId="77777777"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hideMark/>
          </w:tcPr>
          <w:p w14:paraId="4F75A2D5"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visit_end_date</w:t>
            </w:r>
          </w:p>
        </w:tc>
        <w:tc>
          <w:tcPr>
            <w:tcW w:w="1224" w:type="dxa"/>
            <w:tcBorders>
              <w:top w:val="single" w:sz="4" w:space="0" w:color="auto"/>
              <w:left w:val="nil"/>
              <w:bottom w:val="single" w:sz="4" w:space="0" w:color="auto"/>
              <w:right w:val="single" w:sz="4" w:space="0" w:color="auto"/>
            </w:tcBorders>
            <w:vAlign w:val="center"/>
          </w:tcPr>
          <w:p w14:paraId="6EF494E0" w14:textId="77777777" w:rsidR="002B030C" w:rsidRPr="005F3DB0" w:rsidRDefault="00C51FD5"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14:paraId="38004ADD" w14:textId="77777777"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14:paraId="7E44D2ED" w14:textId="77777777"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r w:rsidRPr="00DA6FB2">
              <w:rPr>
                <w:rFonts w:ascii="Times New Roman" w:hAnsi="Times New Roman"/>
                <w:color w:val="000000"/>
                <w:sz w:val="20"/>
                <w:szCs w:val="20"/>
              </w:rPr>
              <w:t>If this is a one-day visit the end date should match the start date.</w:t>
            </w:r>
          </w:p>
        </w:tc>
        <w:tc>
          <w:tcPr>
            <w:tcW w:w="4403" w:type="dxa"/>
            <w:tcBorders>
              <w:top w:val="nil"/>
              <w:left w:val="nil"/>
              <w:bottom w:val="single" w:sz="4" w:space="0" w:color="auto"/>
              <w:right w:val="single" w:sz="4" w:space="0" w:color="auto"/>
            </w:tcBorders>
          </w:tcPr>
          <w:p w14:paraId="315CDBB7" w14:textId="77777777" w:rsidR="002B030C" w:rsidRPr="005F3DB0" w:rsidRDefault="00577E5B" w:rsidP="00DE5EED">
            <w:pPr>
              <w:spacing w:before="45" w:afterLines="45" w:after="108" w:line="240" w:lineRule="auto"/>
              <w:rPr>
                <w:rFonts w:ascii="Times New Roman" w:hAnsi="Times New Roman"/>
                <w:color w:val="000000"/>
                <w:sz w:val="20"/>
                <w:szCs w:val="20"/>
              </w:rPr>
            </w:pPr>
            <w:r w:rsidRPr="00577E5B">
              <w:rPr>
                <w:rFonts w:ascii="Times New Roman" w:hAnsi="Times New Roman"/>
                <w:color w:val="000000"/>
                <w:sz w:val="20"/>
                <w:szCs w:val="20"/>
              </w:rPr>
              <w:t xml:space="preserve">According to PCORnet requirements, visit_end_date should be populated for all Inpatient Visits and Long Term Care Visits. </w:t>
            </w:r>
          </w:p>
        </w:tc>
      </w:tr>
      <w:tr w:rsidR="002B030C" w:rsidRPr="005F3DB0" w14:paraId="77D64643" w14:textId="77777777"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14:paraId="23B62A81" w14:textId="77777777" w:rsidR="002B030C" w:rsidRPr="005F3DB0" w:rsidDel="002426C6"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visit_end_time</w:t>
            </w:r>
          </w:p>
        </w:tc>
        <w:tc>
          <w:tcPr>
            <w:tcW w:w="1224" w:type="dxa"/>
            <w:tcBorders>
              <w:top w:val="single" w:sz="4" w:space="0" w:color="auto"/>
              <w:left w:val="nil"/>
              <w:bottom w:val="single" w:sz="4" w:space="0" w:color="auto"/>
              <w:right w:val="single" w:sz="4" w:space="0" w:color="auto"/>
            </w:tcBorders>
            <w:vAlign w:val="center"/>
          </w:tcPr>
          <w:p w14:paraId="1E89532F" w14:textId="77777777" w:rsidR="002B030C" w:rsidRDefault="00C51FD5" w:rsidP="00DE5EED">
            <w:pPr>
              <w:spacing w:before="45" w:afterLines="45" w:after="108" w:line="240" w:lineRule="auto"/>
              <w:jc w:val="center"/>
              <w:rPr>
                <w:rFonts w:ascii="Times New Roman" w:hAnsi="Times New Roman"/>
                <w:sz w:val="20"/>
              </w:rPr>
            </w:pPr>
            <w:r>
              <w:rPr>
                <w:rFonts w:ascii="Times New Roman" w:hAnsi="Times New Roman"/>
                <w:sz w:val="20"/>
              </w:rPr>
              <w:t>T</w:t>
            </w:r>
            <w:r w:rsidR="002B030C">
              <w:rPr>
                <w:rFonts w:ascii="Times New Roman" w:hAnsi="Times New Roman"/>
                <w:sz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14:paraId="1548EE05" w14:textId="77777777" w:rsidR="002B030C"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14:paraId="29DFF548" w14:textId="77777777" w:rsidR="002B030C" w:rsidRPr="005F3DB0" w:rsidDel="002426C6" w:rsidRDefault="009D536B"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ended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HH:MI:SS military time.</w:t>
            </w:r>
          </w:p>
        </w:tc>
        <w:tc>
          <w:tcPr>
            <w:tcW w:w="4403" w:type="dxa"/>
            <w:tcBorders>
              <w:top w:val="nil"/>
              <w:left w:val="nil"/>
              <w:bottom w:val="single" w:sz="4" w:space="0" w:color="auto"/>
              <w:right w:val="single" w:sz="4" w:space="0" w:color="auto"/>
            </w:tcBorders>
          </w:tcPr>
          <w:p w14:paraId="0FD19F3B" w14:textId="77777777" w:rsidR="002B030C" w:rsidRPr="005F3DB0" w:rsidDel="002426C6" w:rsidRDefault="002B030C" w:rsidP="00DE5EED">
            <w:pPr>
              <w:spacing w:before="45" w:afterLines="45" w:after="108" w:line="240" w:lineRule="auto"/>
              <w:rPr>
                <w:rFonts w:ascii="Times New Roman" w:hAnsi="Times New Roman"/>
                <w:color w:val="000000"/>
                <w:sz w:val="20"/>
                <w:szCs w:val="20"/>
              </w:rPr>
            </w:pPr>
          </w:p>
        </w:tc>
      </w:tr>
      <w:tr w:rsidR="009D536B" w:rsidRPr="005F3DB0" w14:paraId="1E287431" w14:textId="77777777"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14:paraId="72528281" w14:textId="77777777"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provider</w:t>
            </w:r>
            <w:r w:rsidRPr="005F3DB0" w:rsidDel="002426C6">
              <w:rPr>
                <w:rFonts w:ascii="Times New Roman" w:hAnsi="Times New Roman"/>
                <w:color w:val="000000"/>
                <w:sz w:val="20"/>
                <w:szCs w:val="20"/>
              </w:rPr>
              <w:t>_id</w:t>
            </w:r>
          </w:p>
        </w:tc>
        <w:tc>
          <w:tcPr>
            <w:tcW w:w="1224" w:type="dxa"/>
            <w:tcBorders>
              <w:top w:val="single" w:sz="4" w:space="0" w:color="auto"/>
              <w:left w:val="nil"/>
              <w:bottom w:val="single" w:sz="4" w:space="0" w:color="auto"/>
              <w:right w:val="single" w:sz="4" w:space="0" w:color="auto"/>
            </w:tcBorders>
            <w:vAlign w:val="center"/>
          </w:tcPr>
          <w:p w14:paraId="62658CF7" w14:textId="77777777" w:rsidR="009D536B" w:rsidRDefault="009D536B" w:rsidP="00DE5EED">
            <w:pPr>
              <w:spacing w:before="45" w:afterLines="45" w:after="108" w:line="240" w:lineRule="auto"/>
              <w:jc w:val="center"/>
              <w:rPr>
                <w:rFonts w:ascii="Times New Roman" w:hAnsi="Times New Roman"/>
                <w:sz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14:paraId="6CDDD48B" w14:textId="77777777"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14:paraId="152FB928" w14:textId="77777777" w:rsidR="009D536B" w:rsidRPr="005F3DB0" w:rsidDel="002426C6" w:rsidRDefault="009D536B" w:rsidP="00DE5EED">
            <w:pPr>
              <w:spacing w:before="45" w:afterLines="45" w:after="108" w:line="240" w:lineRule="auto"/>
              <w:rPr>
                <w:rFonts w:ascii="Times New Roman" w:hAnsi="Times New Roman"/>
                <w:color w:val="000000"/>
                <w:sz w:val="20"/>
                <w:szCs w:val="20"/>
              </w:rPr>
            </w:pPr>
            <w:r w:rsidRPr="009D536B">
              <w:rPr>
                <w:rFonts w:ascii="Times New Roman" w:hAnsi="Times New Roman"/>
                <w:color w:val="000000"/>
                <w:sz w:val="20"/>
                <w:szCs w:val="20"/>
              </w:rPr>
              <w:t>A foreign key to the provider in the provider table who was associated with the visit.</w:t>
            </w:r>
          </w:p>
        </w:tc>
        <w:tc>
          <w:tcPr>
            <w:tcW w:w="4403" w:type="dxa"/>
            <w:tcBorders>
              <w:top w:val="nil"/>
              <w:left w:val="nil"/>
              <w:bottom w:val="single" w:sz="4" w:space="0" w:color="auto"/>
              <w:right w:val="single" w:sz="4" w:space="0" w:color="auto"/>
            </w:tcBorders>
          </w:tcPr>
          <w:p w14:paraId="62DEF34B" w14:textId="77777777" w:rsidR="009D536B" w:rsidRPr="005F3DB0" w:rsidDel="002426C6" w:rsidRDefault="009D536B" w:rsidP="00DE5EED">
            <w:pPr>
              <w:spacing w:before="45" w:afterLines="45" w:after="108" w:line="240" w:lineRule="auto"/>
              <w:rPr>
                <w:rFonts w:ascii="Times New Roman" w:hAnsi="Times New Roman"/>
                <w:color w:val="000000"/>
                <w:sz w:val="20"/>
                <w:szCs w:val="20"/>
              </w:rPr>
            </w:pPr>
          </w:p>
        </w:tc>
      </w:tr>
      <w:tr w:rsidR="009D536B" w:rsidRPr="005F3DB0" w14:paraId="288D8609" w14:textId="77777777"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14:paraId="10FE3D84"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care_site_id</w:t>
            </w:r>
          </w:p>
        </w:tc>
        <w:tc>
          <w:tcPr>
            <w:tcW w:w="1224" w:type="dxa"/>
            <w:tcBorders>
              <w:top w:val="single" w:sz="4" w:space="0" w:color="auto"/>
              <w:left w:val="nil"/>
              <w:bottom w:val="single" w:sz="4" w:space="0" w:color="auto"/>
              <w:right w:val="single" w:sz="4" w:space="0" w:color="auto"/>
            </w:tcBorders>
            <w:vAlign w:val="center"/>
          </w:tcPr>
          <w:p w14:paraId="048AAFE6" w14:textId="77777777"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14:paraId="578AADD8"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14:paraId="7E3C2682" w14:textId="77777777" w:rsidR="009D536B" w:rsidRPr="005F3DB0" w:rsidRDefault="009D536B" w:rsidP="00DE5EED">
            <w:pPr>
              <w:spacing w:before="45" w:afterLines="45" w:after="108"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403" w:type="dxa"/>
            <w:tcBorders>
              <w:top w:val="nil"/>
              <w:left w:val="nil"/>
              <w:bottom w:val="single" w:sz="4" w:space="0" w:color="auto"/>
              <w:right w:val="single" w:sz="4" w:space="0" w:color="auto"/>
            </w:tcBorders>
          </w:tcPr>
          <w:p w14:paraId="649E50C5" w14:textId="77777777" w:rsidR="009D536B" w:rsidRPr="005F3DB0" w:rsidDel="002426C6" w:rsidRDefault="009D536B" w:rsidP="00DE5EED">
            <w:pPr>
              <w:spacing w:before="45" w:afterLines="45" w:after="108" w:line="240" w:lineRule="auto"/>
              <w:rPr>
                <w:rFonts w:ascii="Times New Roman" w:hAnsi="Times New Roman"/>
                <w:color w:val="000000"/>
                <w:sz w:val="20"/>
                <w:szCs w:val="20"/>
              </w:rPr>
            </w:pPr>
          </w:p>
        </w:tc>
      </w:tr>
      <w:tr w:rsidR="009D536B" w:rsidRPr="005F3DB0" w14:paraId="4C0127C1" w14:textId="77777777" w:rsidTr="00374389">
        <w:trPr>
          <w:cantSplit/>
          <w:trHeight w:val="512"/>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585BD365"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DE163D">
              <w:rPr>
                <w:rFonts w:ascii="Times New Roman" w:hAnsi="Times New Roman"/>
                <w:sz w:val="20"/>
                <w:szCs w:val="20"/>
              </w:rPr>
              <w:lastRenderedPageBreak/>
              <w:t>visit_concept_id</w:t>
            </w:r>
          </w:p>
        </w:tc>
        <w:tc>
          <w:tcPr>
            <w:tcW w:w="1224" w:type="dxa"/>
            <w:tcBorders>
              <w:top w:val="single" w:sz="4" w:space="0" w:color="auto"/>
              <w:left w:val="nil"/>
              <w:bottom w:val="single" w:sz="4" w:space="0" w:color="auto"/>
              <w:right w:val="single" w:sz="4" w:space="0" w:color="auto"/>
            </w:tcBorders>
            <w:vAlign w:val="center"/>
          </w:tcPr>
          <w:p w14:paraId="55C9B882"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36B845DE"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14:paraId="565D2C0A" w14:textId="77777777" w:rsidR="009D536B" w:rsidRPr="005F3DB0" w:rsidRDefault="009D536B"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403" w:type="dxa"/>
            <w:tcBorders>
              <w:top w:val="single" w:sz="4" w:space="0" w:color="auto"/>
              <w:left w:val="nil"/>
              <w:bottom w:val="single" w:sz="4" w:space="0" w:color="auto"/>
              <w:right w:val="single" w:sz="4" w:space="0" w:color="auto"/>
            </w:tcBorders>
          </w:tcPr>
          <w:p w14:paraId="4F6F6608" w14:textId="77777777" w:rsidR="009D536B" w:rsidRPr="005F3DB0" w:rsidRDefault="004D0123"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009D536B" w:rsidRPr="005F3DB0">
              <w:rPr>
                <w:rFonts w:ascii="Times New Roman" w:hAnsi="Times New Roman"/>
                <w:sz w:val="20"/>
                <w:szCs w:val="20"/>
              </w:rPr>
              <w:t>he allowable concepts are limited to the following standard concepts</w:t>
            </w:r>
            <w:r w:rsidR="009D536B">
              <w:rPr>
                <w:rFonts w:ascii="Times New Roman" w:hAnsi="Times New Roman"/>
                <w:sz w:val="20"/>
                <w:szCs w:val="20"/>
              </w:rPr>
              <w:t xml:space="preserve"> </w:t>
            </w:r>
            <w:r w:rsidR="009D536B" w:rsidRPr="009D19F7">
              <w:rPr>
                <w:rFonts w:ascii="Times New Roman" w:hAnsi="Times New Roman"/>
                <w:sz w:val="20"/>
                <w:szCs w:val="20"/>
              </w:rPr>
              <w:t>(vocabulary_id=</w:t>
            </w:r>
            <w:r w:rsidR="0084007A">
              <w:rPr>
                <w:rFonts w:ascii="Times New Roman" w:hAnsi="Times New Roman"/>
                <w:sz w:val="20"/>
                <w:szCs w:val="20"/>
              </w:rPr>
              <w:t>’</w:t>
            </w:r>
            <w:r w:rsidR="0084007A" w:rsidRPr="0084007A">
              <w:rPr>
                <w:rFonts w:ascii="Times New Roman" w:hAnsi="Times New Roman"/>
                <w:sz w:val="20"/>
                <w:szCs w:val="20"/>
              </w:rPr>
              <w:t>Visit</w:t>
            </w:r>
            <w:r w:rsidR="0084007A">
              <w:rPr>
                <w:rFonts w:ascii="Times New Roman" w:hAnsi="Times New Roman"/>
                <w:sz w:val="20"/>
                <w:szCs w:val="20"/>
              </w:rPr>
              <w:t>’</w:t>
            </w:r>
            <w:r w:rsidR="009D536B" w:rsidRPr="009D19F7">
              <w:rPr>
                <w:rFonts w:ascii="Times New Roman" w:hAnsi="Times New Roman"/>
                <w:sz w:val="20"/>
                <w:szCs w:val="20"/>
              </w:rPr>
              <w:t>)</w:t>
            </w:r>
            <w:r w:rsidR="009D536B" w:rsidRPr="009D19F7">
              <w:rPr>
                <w:rFonts w:ascii="Times New Roman" w:hAnsi="Times New Roman"/>
                <w:sz w:val="20"/>
                <w:szCs w:val="20"/>
                <w:shd w:val="clear" w:color="auto" w:fill="FFFFFF"/>
              </w:rPr>
              <w:t>:</w:t>
            </w:r>
          </w:p>
          <w:p w14:paraId="7FAA180B" w14:textId="77777777"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Inpatient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9201 </w:t>
            </w:r>
          </w:p>
          <w:p w14:paraId="3B6967B7" w14:textId="77777777"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Outpatient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9202 </w:t>
            </w:r>
          </w:p>
          <w:p w14:paraId="55BCABEC" w14:textId="77777777"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Emergency Room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9203 </w:t>
            </w:r>
          </w:p>
          <w:p w14:paraId="421C71C6" w14:textId="77777777" w:rsidR="009D536B"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Long Term Care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42898160 </w:t>
            </w:r>
          </w:p>
          <w:p w14:paraId="58458821" w14:textId="77777777" w:rsidR="009D536B" w:rsidRDefault="009D536B" w:rsidP="00DE5EED">
            <w:pPr>
              <w:spacing w:before="0"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r w:rsidR="004C6F7E">
              <w:rPr>
                <w:rFonts w:ascii="Times New Roman" w:hAnsi="Times New Roman"/>
                <w:sz w:val="20"/>
                <w:szCs w:val="20"/>
                <w:shd w:val="clear" w:color="auto" w:fill="FFFFFF"/>
              </w:rPr>
              <w:t>vocabulary_id  =  ‘PCORnet’</w:t>
            </w:r>
            <w:r w:rsidRPr="005F3DB0">
              <w:rPr>
                <w:rFonts w:ascii="Times New Roman" w:hAnsi="Times New Roman"/>
                <w:sz w:val="20"/>
                <w:szCs w:val="20"/>
              </w:rPr>
              <w:t>:</w:t>
            </w:r>
          </w:p>
          <w:p w14:paraId="7E843399" w14:textId="77777777" w:rsidR="001A6E08" w:rsidRPr="001A6E08" w:rsidRDefault="001A6E08"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14:paraId="30BC7E14" w14:textId="77777777" w:rsidR="009D536B" w:rsidRPr="005F3DB0" w:rsidRDefault="009D536B" w:rsidP="00DE5EED">
            <w:pPr>
              <w:pStyle w:val="ListParagraph"/>
              <w:numPr>
                <w:ilvl w:val="0"/>
                <w:numId w:val="8"/>
              </w:numPr>
              <w:spacing w:before="45" w:afterLines="45" w:after="108" w:line="240" w:lineRule="auto"/>
              <w:rPr>
                <w:rFonts w:ascii="Times New Roman" w:hAnsi="Times New Roman"/>
                <w:sz w:val="20"/>
                <w:szCs w:val="20"/>
              </w:rPr>
            </w:pPr>
            <w:r w:rsidRPr="005F3DB0">
              <w:rPr>
                <w:rFonts w:ascii="Times New Roman" w:hAnsi="Times New Roman"/>
                <w:sz w:val="20"/>
                <w:szCs w:val="20"/>
              </w:rPr>
              <w:t>Other ambulatory visit: 44814711</w:t>
            </w:r>
          </w:p>
          <w:p w14:paraId="4A3D84BB" w14:textId="77777777" w:rsidR="009D536B" w:rsidRPr="007E3E52" w:rsidRDefault="009D536B" w:rsidP="00DE5EED">
            <w:pPr>
              <w:pStyle w:val="ListParagraph"/>
              <w:numPr>
                <w:ilvl w:val="0"/>
                <w:numId w:val="7"/>
              </w:num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14:paraId="3519CE01" w14:textId="77777777" w:rsidR="009D536B" w:rsidRPr="007E3E52" w:rsidRDefault="009D536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14:paraId="3A00CE8F" w14:textId="77777777" w:rsidR="009D536B" w:rsidRPr="005F3DB0" w:rsidRDefault="009D536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tc>
      </w:tr>
      <w:tr w:rsidR="009D536B" w:rsidRPr="005F3DB0" w14:paraId="2EB90B8A" w14:textId="77777777" w:rsidTr="00374389">
        <w:trPr>
          <w:cantSplit/>
          <w:trHeight w:val="233"/>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635EEEDA" w14:textId="77777777" w:rsidR="009D536B"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visit</w:t>
            </w:r>
            <w:r w:rsidRPr="005F3DB0">
              <w:rPr>
                <w:rFonts w:ascii="Times New Roman" w:hAnsi="Times New Roman"/>
                <w:color w:val="000000"/>
                <w:sz w:val="20"/>
                <w:szCs w:val="20"/>
              </w:rPr>
              <w:t>_</w:t>
            </w:r>
            <w:r>
              <w:rPr>
                <w:rFonts w:ascii="Times New Roman" w:hAnsi="Times New Roman"/>
                <w:color w:val="000000"/>
                <w:sz w:val="20"/>
                <w:szCs w:val="20"/>
              </w:rPr>
              <w:t>type_</w:t>
            </w:r>
            <w:r w:rsidRPr="005F3DB0">
              <w:rPr>
                <w:rFonts w:ascii="Times New Roman" w:hAnsi="Times New Roman"/>
                <w:color w:val="000000"/>
                <w:sz w:val="20"/>
                <w:szCs w:val="20"/>
              </w:rPr>
              <w:t>concept_id</w:t>
            </w:r>
          </w:p>
        </w:tc>
        <w:tc>
          <w:tcPr>
            <w:tcW w:w="1224" w:type="dxa"/>
            <w:tcBorders>
              <w:top w:val="single" w:sz="4" w:space="0" w:color="auto"/>
              <w:left w:val="nil"/>
              <w:bottom w:val="single" w:sz="4" w:space="0" w:color="auto"/>
              <w:right w:val="single" w:sz="4" w:space="0" w:color="auto"/>
            </w:tcBorders>
            <w:vAlign w:val="center"/>
          </w:tcPr>
          <w:p w14:paraId="4BFE15EF"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6D9C4B83"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14:paraId="2009CAB1" w14:textId="77777777" w:rsidR="009D536B" w:rsidRPr="002B030C" w:rsidRDefault="009D536B" w:rsidP="00DE5EED">
            <w:pPr>
              <w:spacing w:before="45" w:afterLines="45" w:after="108" w:line="240" w:lineRule="auto"/>
              <w:rPr>
                <w:rFonts w:ascii="Times New Roman" w:hAnsi="Times New Roman"/>
                <w:sz w:val="20"/>
                <w:szCs w:val="20"/>
              </w:rPr>
            </w:pPr>
            <w:r w:rsidRPr="009D536B">
              <w:rPr>
                <w:rFonts w:ascii="Times New Roman" w:hAnsi="Times New Roman"/>
                <w:sz w:val="20"/>
                <w:szCs w:val="20"/>
              </w:rPr>
              <w:t>A foreign key to the predefined concept identifier in the Standardized Vocabularies reflecting the type of source data from which the visit record is derived.</w:t>
            </w:r>
          </w:p>
        </w:tc>
        <w:tc>
          <w:tcPr>
            <w:tcW w:w="4403" w:type="dxa"/>
            <w:tcBorders>
              <w:top w:val="single" w:sz="4" w:space="0" w:color="auto"/>
              <w:left w:val="nil"/>
              <w:bottom w:val="single" w:sz="4" w:space="0" w:color="auto"/>
              <w:right w:val="single" w:sz="4" w:space="0" w:color="auto"/>
            </w:tcBorders>
          </w:tcPr>
          <w:p w14:paraId="32B1A392" w14:textId="77777777" w:rsidR="00AB10E8" w:rsidRPr="005F3DB0" w:rsidRDefault="00AB10E8"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(vocabulary_id=</w:t>
            </w:r>
            <w:r>
              <w:rPr>
                <w:rFonts w:ascii="Times New Roman" w:hAnsi="Times New Roman"/>
                <w:sz w:val="20"/>
                <w:szCs w:val="20"/>
              </w:rPr>
              <w:t>’</w:t>
            </w:r>
            <w:r w:rsidRPr="0084007A">
              <w:rPr>
                <w:rFonts w:ascii="Times New Roman" w:hAnsi="Times New Roman"/>
                <w:sz w:val="20"/>
                <w:szCs w:val="20"/>
              </w:rPr>
              <w:t>Visit</w:t>
            </w:r>
            <w:r>
              <w:rPr>
                <w:rFonts w:ascii="Times New Roman" w:hAnsi="Times New Roman"/>
                <w:sz w:val="20"/>
                <w:szCs w:val="20"/>
              </w:rPr>
              <w:t xml:space="preserve"> Type’</w:t>
            </w:r>
            <w:r w:rsidRPr="009D19F7">
              <w:rPr>
                <w:rFonts w:ascii="Times New Roman" w:hAnsi="Times New Roman"/>
                <w:sz w:val="20"/>
                <w:szCs w:val="20"/>
              </w:rPr>
              <w:t>)</w:t>
            </w:r>
            <w:r w:rsidRPr="009D19F7">
              <w:rPr>
                <w:rFonts w:ascii="Times New Roman" w:hAnsi="Times New Roman"/>
                <w:sz w:val="20"/>
                <w:szCs w:val="20"/>
                <w:shd w:val="clear" w:color="auto" w:fill="FFFFFF"/>
              </w:rPr>
              <w:t>:</w:t>
            </w:r>
          </w:p>
          <w:p w14:paraId="63DCE583" w14:textId="77777777" w:rsidR="00AB10E8" w:rsidRPr="00AB10E8"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44818519</w:t>
            </w:r>
            <w:r w:rsidRPr="00AB10E8">
              <w:rPr>
                <w:rFonts w:ascii="Times New Roman" w:hAnsi="Times New Roman"/>
                <w:sz w:val="20"/>
                <w:szCs w:val="20"/>
              </w:rPr>
              <w:tab/>
              <w:t>Clinical Study visit</w:t>
            </w:r>
          </w:p>
          <w:p w14:paraId="2C5DCBC0" w14:textId="77777777" w:rsidR="00AB10E8" w:rsidRPr="00AB10E8"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44818518</w:t>
            </w:r>
            <w:r w:rsidRPr="00AB10E8">
              <w:rPr>
                <w:rFonts w:ascii="Times New Roman" w:hAnsi="Times New Roman"/>
                <w:sz w:val="20"/>
                <w:szCs w:val="20"/>
              </w:rPr>
              <w:tab/>
              <w:t>Visit derived from EHR record</w:t>
            </w:r>
          </w:p>
          <w:p w14:paraId="255E5394" w14:textId="77777777" w:rsidR="009D536B" w:rsidRPr="005F3DB0"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44818517</w:t>
            </w:r>
            <w:r w:rsidRPr="00AB10E8">
              <w:rPr>
                <w:rFonts w:ascii="Times New Roman" w:hAnsi="Times New Roman"/>
                <w:sz w:val="20"/>
                <w:szCs w:val="20"/>
              </w:rPr>
              <w:tab/>
              <w:t>Visit derived from encounter on claim</w:t>
            </w:r>
          </w:p>
        </w:tc>
      </w:tr>
      <w:tr w:rsidR="009D536B" w:rsidRPr="005F3DB0" w14:paraId="6A5E3D18" w14:textId="77777777"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0BFC7E82" w14:textId="77777777" w:rsidR="009D536B" w:rsidRPr="00DE163D" w:rsidRDefault="009D536B" w:rsidP="00DE5EED">
            <w:pPr>
              <w:spacing w:before="45" w:afterLines="45" w:after="108" w:line="240" w:lineRule="auto"/>
              <w:jc w:val="center"/>
              <w:rPr>
                <w:rFonts w:ascii="Times New Roman" w:hAnsi="Times New Roman"/>
                <w:sz w:val="20"/>
                <w:szCs w:val="20"/>
              </w:rPr>
            </w:pPr>
            <w:r w:rsidRPr="00DE163D">
              <w:rPr>
                <w:rFonts w:ascii="Times New Roman" w:hAnsi="Times New Roman"/>
                <w:sz w:val="20"/>
                <w:szCs w:val="20"/>
              </w:rPr>
              <w:t>visit_source_value</w:t>
            </w:r>
          </w:p>
        </w:tc>
        <w:tc>
          <w:tcPr>
            <w:tcW w:w="1224" w:type="dxa"/>
            <w:tcBorders>
              <w:top w:val="single" w:sz="4" w:space="0" w:color="auto"/>
              <w:left w:val="nil"/>
              <w:bottom w:val="single" w:sz="4" w:space="0" w:color="auto"/>
              <w:right w:val="single" w:sz="4" w:space="0" w:color="auto"/>
            </w:tcBorders>
            <w:vAlign w:val="center"/>
          </w:tcPr>
          <w:p w14:paraId="708DFEBD" w14:textId="77777777" w:rsidR="009D536B" w:rsidRPr="005F3DB0" w:rsidRDefault="00BA7B37" w:rsidP="00DE5EED">
            <w:pPr>
              <w:spacing w:before="45" w:afterLines="45" w:after="108"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12729DBC"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14:paraId="5219FF8D" w14:textId="77777777" w:rsidR="009D536B" w:rsidRPr="005F3DB0" w:rsidRDefault="009D536B" w:rsidP="00DE5EED">
            <w:pPr>
              <w:spacing w:before="45" w:afterLines="45" w:after="108" w:line="240" w:lineRule="auto"/>
              <w:rPr>
                <w:rFonts w:ascii="Times New Roman" w:hAnsi="Times New Roman"/>
                <w:sz w:val="20"/>
                <w:szCs w:val="20"/>
              </w:rPr>
            </w:pPr>
            <w:r w:rsidRPr="002B030C">
              <w:rPr>
                <w:rFonts w:ascii="Times New Roman" w:hAnsi="Times New Roman"/>
                <w:sz w:val="20"/>
                <w:szCs w:val="20"/>
              </w:rPr>
              <w:t>The source code for the visit as it appears in the source data.</w:t>
            </w:r>
            <w:r w:rsidR="00BA7B37">
              <w:rPr>
                <w:rFonts w:ascii="Times New Roman" w:hAnsi="Times New Roman"/>
                <w:sz w:val="20"/>
                <w:szCs w:val="20"/>
              </w:rPr>
              <w:t xml:space="preserve"> </w:t>
            </w:r>
            <w:r w:rsidR="00BA7B37">
              <w:rPr>
                <w:rFonts w:ascii="Times New Roman" w:hAnsi="Times New Roman"/>
                <w:color w:val="000000"/>
                <w:sz w:val="20"/>
                <w:szCs w:val="20"/>
              </w:rPr>
              <w:t>The size of the field is at least 50.</w:t>
            </w:r>
          </w:p>
        </w:tc>
        <w:tc>
          <w:tcPr>
            <w:tcW w:w="4403" w:type="dxa"/>
            <w:tcBorders>
              <w:top w:val="single" w:sz="4" w:space="0" w:color="auto"/>
              <w:left w:val="nil"/>
              <w:bottom w:val="single" w:sz="4" w:space="0" w:color="auto"/>
              <w:right w:val="single" w:sz="4" w:space="0" w:color="auto"/>
            </w:tcBorders>
          </w:tcPr>
          <w:p w14:paraId="4A6D9E49" w14:textId="77777777" w:rsidR="009D536B" w:rsidRPr="005F3DB0" w:rsidRDefault="009D536B"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r w:rsidR="009D536B" w:rsidRPr="005F3DB0" w14:paraId="1E70EF45" w14:textId="77777777"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3C5AB51C" w14:textId="77777777" w:rsidR="009D536B" w:rsidRPr="00DE163D" w:rsidRDefault="009D536B" w:rsidP="00DE5EED">
            <w:pPr>
              <w:spacing w:before="45" w:afterLines="45" w:after="108" w:line="240" w:lineRule="auto"/>
              <w:jc w:val="center"/>
              <w:rPr>
                <w:rFonts w:ascii="Times New Roman" w:hAnsi="Times New Roman"/>
                <w:sz w:val="20"/>
                <w:szCs w:val="20"/>
              </w:rPr>
            </w:pPr>
            <w:r w:rsidRPr="00DE163D">
              <w:rPr>
                <w:rFonts w:ascii="Times New Roman" w:hAnsi="Times New Roman"/>
                <w:sz w:val="20"/>
                <w:szCs w:val="20"/>
              </w:rPr>
              <w:t>visit_source_concept_id</w:t>
            </w:r>
          </w:p>
        </w:tc>
        <w:tc>
          <w:tcPr>
            <w:tcW w:w="1224" w:type="dxa"/>
            <w:tcBorders>
              <w:top w:val="single" w:sz="4" w:space="0" w:color="auto"/>
              <w:left w:val="nil"/>
              <w:bottom w:val="single" w:sz="4" w:space="0" w:color="auto"/>
              <w:right w:val="single" w:sz="4" w:space="0" w:color="auto"/>
            </w:tcBorders>
            <w:vAlign w:val="center"/>
          </w:tcPr>
          <w:p w14:paraId="7EE2C284"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5C4D4FDE" w14:textId="77777777"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14:paraId="1CFDD2B0" w14:textId="77777777" w:rsidR="009D536B" w:rsidRPr="005F3DB0" w:rsidRDefault="009D536B" w:rsidP="00DE5EED">
            <w:pPr>
              <w:spacing w:before="45" w:afterLines="45" w:after="108" w:line="240" w:lineRule="auto"/>
              <w:rPr>
                <w:rFonts w:ascii="Times New Roman" w:hAnsi="Times New Roman"/>
                <w:sz w:val="20"/>
                <w:szCs w:val="20"/>
              </w:rPr>
            </w:pPr>
            <w:r w:rsidRPr="002B030C">
              <w:rPr>
                <w:rFonts w:ascii="Times New Roman" w:hAnsi="Times New Roman"/>
                <w:sz w:val="20"/>
                <w:szCs w:val="20"/>
              </w:rPr>
              <w:t>A foreign key to a concept that refers to the code used in the source.</w:t>
            </w:r>
          </w:p>
        </w:tc>
        <w:tc>
          <w:tcPr>
            <w:tcW w:w="4403" w:type="dxa"/>
            <w:tcBorders>
              <w:top w:val="single" w:sz="4" w:space="0" w:color="auto"/>
              <w:left w:val="nil"/>
              <w:bottom w:val="single" w:sz="4" w:space="0" w:color="auto"/>
              <w:right w:val="single" w:sz="4" w:space="0" w:color="auto"/>
            </w:tcBorders>
          </w:tcPr>
          <w:p w14:paraId="50887803" w14:textId="77777777" w:rsidR="009D536B" w:rsidRPr="005F3DB0" w:rsidRDefault="009D536B" w:rsidP="00DE5EED">
            <w:pPr>
              <w:spacing w:before="45" w:afterLines="45" w:after="108" w:line="240" w:lineRule="auto"/>
              <w:rPr>
                <w:rFonts w:ascii="Times New Roman" w:hAnsi="Times New Roman"/>
                <w:sz w:val="20"/>
                <w:szCs w:val="20"/>
              </w:rPr>
            </w:pPr>
            <w:r>
              <w:rPr>
                <w:rFonts w:ascii="Times New Roman" w:hAnsi="Times New Roman"/>
                <w:sz w:val="20"/>
                <w:szCs w:val="20"/>
              </w:rPr>
              <w:t>Not populated</w:t>
            </w:r>
          </w:p>
        </w:tc>
      </w:tr>
      <w:tr w:rsidR="00D747C7" w:rsidRPr="005F3DB0" w14:paraId="2E0F685A" w14:textId="77777777" w:rsidTr="00374389">
        <w:trPr>
          <w:cantSplit/>
          <w:trHeight w:val="1097"/>
          <w:ins w:id="33" w:author="Don Torok" w:date="2016-03-31T10:44: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6D97FE49" w14:textId="77777777" w:rsidR="00D747C7" w:rsidRPr="00DE163D" w:rsidRDefault="00D747C7" w:rsidP="00DE5EED">
            <w:pPr>
              <w:spacing w:before="45" w:afterLines="45" w:after="108" w:line="240" w:lineRule="auto"/>
              <w:jc w:val="center"/>
              <w:rPr>
                <w:ins w:id="34" w:author="Don Torok" w:date="2016-03-31T10:44:00Z"/>
                <w:rFonts w:ascii="Times New Roman" w:hAnsi="Times New Roman"/>
                <w:sz w:val="20"/>
                <w:szCs w:val="20"/>
              </w:rPr>
            </w:pPr>
            <w:ins w:id="35" w:author="Don Torok" w:date="2016-03-31T10:44:00Z">
              <w:r w:rsidRPr="007B5506">
                <w:rPr>
                  <w:rFonts w:ascii="Times New Roman" w:hAnsi="Times New Roman"/>
                  <w:sz w:val="20"/>
                  <w:szCs w:val="20"/>
                </w:rPr>
                <w:lastRenderedPageBreak/>
                <w:t>admitting_source</w:t>
              </w:r>
            </w:ins>
            <w:ins w:id="36" w:author="Don Torok" w:date="2016-03-31T14:17:00Z">
              <w:r w:rsidR="0086655D">
                <w:rPr>
                  <w:rFonts w:ascii="Times New Roman" w:hAnsi="Times New Roman"/>
                  <w:sz w:val="20"/>
                  <w:szCs w:val="20"/>
                </w:rPr>
                <w:t>_value</w:t>
              </w:r>
            </w:ins>
          </w:p>
        </w:tc>
        <w:tc>
          <w:tcPr>
            <w:tcW w:w="1224" w:type="dxa"/>
            <w:tcBorders>
              <w:top w:val="single" w:sz="4" w:space="0" w:color="auto"/>
              <w:left w:val="nil"/>
              <w:bottom w:val="single" w:sz="4" w:space="0" w:color="auto"/>
              <w:right w:val="single" w:sz="4" w:space="0" w:color="auto"/>
            </w:tcBorders>
            <w:vAlign w:val="center"/>
          </w:tcPr>
          <w:p w14:paraId="7B0316A6" w14:textId="77777777" w:rsidR="00D747C7" w:rsidRDefault="00D747C7" w:rsidP="00DE5EED">
            <w:pPr>
              <w:spacing w:before="45" w:afterLines="45" w:after="108" w:line="240" w:lineRule="auto"/>
              <w:jc w:val="center"/>
              <w:rPr>
                <w:ins w:id="37" w:author="Don Torok" w:date="2016-03-31T10:44:00Z"/>
                <w:rFonts w:ascii="Times New Roman" w:hAnsi="Times New Roman"/>
                <w:sz w:val="20"/>
              </w:rPr>
            </w:pPr>
            <w:ins w:id="38" w:author="Don Torok" w:date="2016-03-31T10:44:00Z">
              <w:r>
                <w:rPr>
                  <w:rFonts w:ascii="Times New Roman" w:hAnsi="Times New Roman"/>
                  <w:sz w:val="20"/>
                </w:rPr>
                <w:t>Varchar(</w:t>
              </w:r>
            </w:ins>
            <w:ins w:id="39" w:author="Don Torok" w:date="2016-04-18T09:08:00Z">
              <w:r w:rsidR="00991656">
                <w:rPr>
                  <w:rFonts w:ascii="Times New Roman" w:hAnsi="Times New Roman"/>
                  <w:sz w:val="20"/>
                </w:rPr>
                <w:t>50</w:t>
              </w:r>
            </w:ins>
            <w:ins w:id="40" w:author="Don Torok" w:date="2016-03-31T10:44: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4088E04E" w14:textId="77777777" w:rsidR="00D747C7" w:rsidRPr="005F3DB0" w:rsidRDefault="00D747C7" w:rsidP="00DE5EED">
            <w:pPr>
              <w:spacing w:before="45" w:afterLines="45" w:after="108" w:line="240" w:lineRule="auto"/>
              <w:jc w:val="center"/>
              <w:rPr>
                <w:ins w:id="41" w:author="Don Torok" w:date="2016-03-31T10:44:00Z"/>
                <w:rFonts w:ascii="Times New Roman" w:hAnsi="Times New Roman"/>
                <w:color w:val="000000"/>
                <w:sz w:val="20"/>
                <w:szCs w:val="20"/>
              </w:rPr>
            </w:pPr>
            <w:ins w:id="42" w:author="Don Torok" w:date="2016-03-31T10:44: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5E11EFDE" w14:textId="77777777" w:rsidR="00DD230B" w:rsidRDefault="00DD230B" w:rsidP="00DE5EED">
            <w:pPr>
              <w:spacing w:before="45" w:afterLines="45" w:after="108" w:line="240" w:lineRule="auto"/>
              <w:rPr>
                <w:ins w:id="43" w:author="Don Torok" w:date="2016-04-18T09:08:00Z"/>
                <w:rFonts w:ascii="Times New Roman" w:hAnsi="Times New Roman"/>
                <w:color w:val="000000"/>
                <w:sz w:val="20"/>
                <w:szCs w:val="20"/>
              </w:rPr>
            </w:pPr>
            <w:ins w:id="44" w:author="Don Torok" w:date="2016-03-31T11:33:00Z">
              <w:r>
                <w:rPr>
                  <w:rFonts w:ascii="Times New Roman" w:hAnsi="Times New Roman"/>
                  <w:color w:val="000000"/>
                  <w:sz w:val="20"/>
                  <w:szCs w:val="20"/>
                </w:rPr>
                <w:t>Non-standard column added to OMOP CDM</w:t>
              </w:r>
            </w:ins>
          </w:p>
          <w:p w14:paraId="712C0830" w14:textId="77777777" w:rsidR="00991656" w:rsidRDefault="00991656" w:rsidP="00DE5EED">
            <w:pPr>
              <w:spacing w:before="45" w:afterLines="45" w:after="108" w:line="240" w:lineRule="auto"/>
              <w:rPr>
                <w:ins w:id="45" w:author="Don Torok" w:date="2016-03-31T11:33:00Z"/>
                <w:rFonts w:ascii="Times New Roman" w:hAnsi="Times New Roman"/>
                <w:color w:val="000000"/>
                <w:sz w:val="20"/>
                <w:szCs w:val="20"/>
              </w:rPr>
            </w:pPr>
            <w:ins w:id="46" w:author="Don Torok" w:date="2016-04-18T09:09:00Z">
              <w:r w:rsidRPr="00991656">
                <w:rPr>
                  <w:rFonts w:ascii="Times New Roman" w:hAnsi="Times New Roman"/>
                  <w:color w:val="000000"/>
                  <w:sz w:val="20"/>
                  <w:szCs w:val="20"/>
                </w:rPr>
                <w:t>The source code for the admitting source as it appears in the source data.</w:t>
              </w:r>
            </w:ins>
          </w:p>
          <w:p w14:paraId="414312E6" w14:textId="77777777" w:rsidR="00D747C7" w:rsidRPr="002B030C" w:rsidRDefault="00D747C7" w:rsidP="00DE5EED">
            <w:pPr>
              <w:spacing w:before="45" w:afterLines="45" w:after="108" w:line="240" w:lineRule="auto"/>
              <w:rPr>
                <w:ins w:id="47" w:author="Don Torok" w:date="2016-03-31T10:44:00Z"/>
                <w:rFonts w:ascii="Times New Roman" w:hAnsi="Times New Roman"/>
                <w:sz w:val="20"/>
                <w:szCs w:val="20"/>
              </w:rPr>
            </w:pPr>
          </w:p>
        </w:tc>
        <w:tc>
          <w:tcPr>
            <w:tcW w:w="4403" w:type="dxa"/>
            <w:tcBorders>
              <w:top w:val="single" w:sz="4" w:space="0" w:color="auto"/>
              <w:left w:val="nil"/>
              <w:bottom w:val="single" w:sz="4" w:space="0" w:color="auto"/>
              <w:right w:val="single" w:sz="4" w:space="0" w:color="auto"/>
            </w:tcBorders>
          </w:tcPr>
          <w:p w14:paraId="4538C5F7" w14:textId="77777777" w:rsidR="00D747C7" w:rsidRDefault="00D747C7" w:rsidP="00DE5EED">
            <w:pPr>
              <w:spacing w:before="45" w:afterLines="45" w:after="108" w:line="240" w:lineRule="auto"/>
              <w:rPr>
                <w:ins w:id="48" w:author="Don Torok" w:date="2016-03-31T10:44:00Z"/>
                <w:rFonts w:ascii="Times New Roman" w:hAnsi="Times New Roman"/>
                <w:sz w:val="20"/>
                <w:szCs w:val="20"/>
              </w:rPr>
            </w:pPr>
            <w:ins w:id="49" w:author="Don Torok" w:date="2016-03-31T10:44:00Z">
              <w:r w:rsidRPr="007B5506">
                <w:rPr>
                  <w:rFonts w:ascii="Times New Roman" w:hAnsi="Times New Roman"/>
                  <w:sz w:val="20"/>
                  <w:szCs w:val="20"/>
                </w:rPr>
                <w:t xml:space="preserve"> </w:t>
              </w:r>
            </w:ins>
            <w:ins w:id="50" w:author="Don Torok" w:date="2016-04-01T16:09:00Z">
              <w:r w:rsidR="0084283E" w:rsidRPr="007B5506">
                <w:rPr>
                  <w:rFonts w:ascii="Times New Roman" w:hAnsi="Times New Roman"/>
                  <w:sz w:val="20"/>
                  <w:szCs w:val="20"/>
                </w:rPr>
                <w:t>Admitting source.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14:paraId="2A4ED465" w14:textId="77777777" w:rsidTr="00374389">
        <w:trPr>
          <w:cantSplit/>
          <w:trHeight w:val="1097"/>
          <w:ins w:id="51" w:author="Don Torok" w:date="2016-03-31T14:1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20231372" w14:textId="77777777" w:rsidR="0084283E" w:rsidRPr="007B5506" w:rsidRDefault="0084283E" w:rsidP="00DE5EED">
            <w:pPr>
              <w:spacing w:before="45" w:afterLines="45" w:after="108" w:line="240" w:lineRule="auto"/>
              <w:jc w:val="center"/>
              <w:rPr>
                <w:ins w:id="52" w:author="Don Torok" w:date="2016-03-31T14:17:00Z"/>
                <w:rFonts w:ascii="Times New Roman" w:hAnsi="Times New Roman"/>
                <w:sz w:val="20"/>
                <w:szCs w:val="20"/>
              </w:rPr>
            </w:pPr>
            <w:ins w:id="53" w:author="Don Torok" w:date="2016-04-01T16:04:00Z">
              <w:r>
                <w:rPr>
                  <w:rFonts w:ascii="Times New Roman" w:hAnsi="Times New Roman"/>
                  <w:sz w:val="20"/>
                  <w:szCs w:val="20"/>
                </w:rPr>
                <w:t>a</w:t>
              </w:r>
            </w:ins>
            <w:ins w:id="54" w:author="Don Torok" w:date="2016-03-31T14:17:00Z">
              <w:r>
                <w:rPr>
                  <w:rFonts w:ascii="Times New Roman" w:hAnsi="Times New Roman"/>
                  <w:sz w:val="20"/>
                  <w:szCs w:val="20"/>
                </w:rPr>
                <w:t>dmitting_</w:t>
              </w:r>
            </w:ins>
            <w:ins w:id="55" w:author="Don Torok" w:date="2016-03-31T14:18:00Z">
              <w:r>
                <w:rPr>
                  <w:rFonts w:ascii="Times New Roman" w:hAnsi="Times New Roman"/>
                  <w:sz w:val="20"/>
                  <w:szCs w:val="20"/>
                </w:rPr>
                <w:t>source_concept_id</w:t>
              </w:r>
            </w:ins>
          </w:p>
        </w:tc>
        <w:tc>
          <w:tcPr>
            <w:tcW w:w="1224" w:type="dxa"/>
            <w:tcBorders>
              <w:top w:val="single" w:sz="4" w:space="0" w:color="auto"/>
              <w:left w:val="nil"/>
              <w:bottom w:val="single" w:sz="4" w:space="0" w:color="auto"/>
              <w:right w:val="single" w:sz="4" w:space="0" w:color="auto"/>
            </w:tcBorders>
            <w:vAlign w:val="center"/>
          </w:tcPr>
          <w:p w14:paraId="7CADD294" w14:textId="77777777" w:rsidR="0084283E" w:rsidRDefault="0084283E" w:rsidP="00DE5EED">
            <w:pPr>
              <w:spacing w:before="45" w:afterLines="45" w:after="108" w:line="240" w:lineRule="auto"/>
              <w:jc w:val="center"/>
              <w:rPr>
                <w:ins w:id="56" w:author="Don Torok" w:date="2016-03-31T14:17:00Z"/>
                <w:rFonts w:ascii="Times New Roman" w:hAnsi="Times New Roman"/>
                <w:sz w:val="20"/>
              </w:rPr>
            </w:pPr>
            <w:ins w:id="57" w:author="Don Torok" w:date="2016-03-31T14:1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337473A0" w14:textId="77777777" w:rsidR="0084283E" w:rsidRDefault="0084283E" w:rsidP="00DE5EED">
            <w:pPr>
              <w:spacing w:before="45" w:afterLines="45" w:after="108" w:line="240" w:lineRule="auto"/>
              <w:jc w:val="center"/>
              <w:rPr>
                <w:ins w:id="58" w:author="Don Torok" w:date="2016-03-31T14:17:00Z"/>
                <w:rFonts w:ascii="Times New Roman" w:hAnsi="Times New Roman"/>
                <w:color w:val="000000"/>
                <w:sz w:val="20"/>
                <w:szCs w:val="20"/>
              </w:rPr>
            </w:pPr>
            <w:ins w:id="59" w:author="Don Torok" w:date="2016-03-31T14:1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15847E58" w14:textId="77777777" w:rsidR="0084283E" w:rsidRDefault="0084283E" w:rsidP="00DE5EED">
            <w:pPr>
              <w:spacing w:before="45" w:afterLines="45" w:after="108" w:line="240" w:lineRule="auto"/>
              <w:rPr>
                <w:ins w:id="60" w:author="Don Torok" w:date="2016-04-01T16:09:00Z"/>
                <w:rFonts w:ascii="Times New Roman" w:hAnsi="Times New Roman"/>
                <w:color w:val="000000"/>
                <w:sz w:val="20"/>
                <w:szCs w:val="20"/>
              </w:rPr>
            </w:pPr>
            <w:ins w:id="61" w:author="Don Torok" w:date="2016-04-01T16:09:00Z">
              <w:r>
                <w:rPr>
                  <w:rFonts w:ascii="Times New Roman" w:hAnsi="Times New Roman"/>
                  <w:color w:val="000000"/>
                  <w:sz w:val="20"/>
                  <w:szCs w:val="20"/>
                </w:rPr>
                <w:t>Non-standard column added to OMOP CDM</w:t>
              </w:r>
            </w:ins>
          </w:p>
          <w:p w14:paraId="16EFB8CF" w14:textId="77777777" w:rsidR="0084283E" w:rsidRPr="00DD230B" w:rsidRDefault="0084283E" w:rsidP="00DE5EED">
            <w:pPr>
              <w:spacing w:before="45" w:afterLines="45" w:after="108" w:line="240" w:lineRule="auto"/>
              <w:rPr>
                <w:ins w:id="62" w:author="Don Torok" w:date="2016-04-01T16:09:00Z"/>
                <w:rFonts w:ascii="Times New Roman" w:hAnsi="Times New Roman"/>
                <w:color w:val="000000"/>
                <w:sz w:val="20"/>
                <w:szCs w:val="20"/>
              </w:rPr>
            </w:pPr>
            <w:ins w:id="63" w:author="Don Torok" w:date="2016-04-01T16:09:00Z">
              <w:r>
                <w:rPr>
                  <w:rFonts w:ascii="Times New Roman" w:hAnsi="Times New Roman"/>
                  <w:color w:val="000000"/>
                  <w:sz w:val="20"/>
                  <w:szCs w:val="20"/>
                </w:rPr>
                <w:t>Look up the concept id from the Place of Service Vocabulary</w:t>
              </w:r>
            </w:ins>
          </w:p>
          <w:p w14:paraId="05919194" w14:textId="77777777" w:rsidR="0084283E" w:rsidRDefault="0084283E" w:rsidP="00DE5EED">
            <w:pPr>
              <w:spacing w:before="45" w:afterLines="45" w:after="108" w:line="240" w:lineRule="auto"/>
              <w:rPr>
                <w:ins w:id="64" w:author="Don Torok" w:date="2016-03-31T14:17:00Z"/>
                <w:rFonts w:ascii="Times New Roman" w:hAnsi="Times New Roman"/>
                <w:color w:val="000000"/>
                <w:sz w:val="20"/>
                <w:szCs w:val="20"/>
              </w:rPr>
            </w:pPr>
          </w:p>
        </w:tc>
        <w:tc>
          <w:tcPr>
            <w:tcW w:w="4403" w:type="dxa"/>
            <w:tcBorders>
              <w:top w:val="single" w:sz="4" w:space="0" w:color="auto"/>
              <w:left w:val="nil"/>
              <w:bottom w:val="single" w:sz="4" w:space="0" w:color="auto"/>
              <w:right w:val="single" w:sz="4" w:space="0" w:color="auto"/>
            </w:tcBorders>
          </w:tcPr>
          <w:p w14:paraId="3C8A8CF8" w14:textId="77777777" w:rsidR="0084283E" w:rsidRPr="007B5506" w:rsidRDefault="0084283E" w:rsidP="00DE5EED">
            <w:pPr>
              <w:spacing w:before="45" w:afterLines="45" w:after="108" w:line="240" w:lineRule="auto"/>
              <w:rPr>
                <w:ins w:id="65" w:author="Don Torok" w:date="2016-03-31T14:17:00Z"/>
                <w:rFonts w:ascii="Times New Roman" w:hAnsi="Times New Roman"/>
                <w:sz w:val="20"/>
                <w:szCs w:val="20"/>
              </w:rPr>
            </w:pPr>
          </w:p>
        </w:tc>
      </w:tr>
      <w:tr w:rsidR="0084283E" w:rsidRPr="005F3DB0" w14:paraId="409546DB" w14:textId="77777777" w:rsidTr="00374389">
        <w:trPr>
          <w:cantSplit/>
          <w:trHeight w:val="1097"/>
          <w:ins w:id="66" w:author="Don Torok" w:date="2016-03-31T10:42: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2D36F96A" w14:textId="77777777" w:rsidR="0084283E" w:rsidRPr="00E9501B" w:rsidRDefault="0084283E" w:rsidP="00DE5EED">
            <w:pPr>
              <w:spacing w:before="45" w:afterLines="45" w:after="108" w:line="240" w:lineRule="auto"/>
              <w:jc w:val="center"/>
              <w:rPr>
                <w:ins w:id="67" w:author="Don Torok" w:date="2016-03-31T10:42:00Z"/>
                <w:rFonts w:ascii="Times New Roman" w:hAnsi="Times New Roman"/>
                <w:sz w:val="20"/>
                <w:szCs w:val="20"/>
              </w:rPr>
            </w:pPr>
            <w:ins w:id="68" w:author="Don Torok" w:date="2016-03-31T10:43:00Z">
              <w:r w:rsidRPr="007B5506">
                <w:rPr>
                  <w:rFonts w:ascii="Times New Roman" w:hAnsi="Times New Roman"/>
                  <w:sz w:val="20"/>
                  <w:szCs w:val="20"/>
                </w:rPr>
                <w:t>discharge_</w:t>
              </w:r>
            </w:ins>
            <w:ins w:id="69" w:author="Don Torok" w:date="2016-04-01T16:05:00Z">
              <w:r>
                <w:rPr>
                  <w:rFonts w:ascii="Times New Roman" w:hAnsi="Times New Roman"/>
                  <w:sz w:val="20"/>
                  <w:szCs w:val="20"/>
                </w:rPr>
                <w:t>t</w:t>
              </w:r>
            </w:ins>
            <w:ins w:id="70" w:author="Don Torok" w:date="2016-04-01T16:06:00Z">
              <w:r>
                <w:rPr>
                  <w:rFonts w:ascii="Times New Roman" w:hAnsi="Times New Roman"/>
                  <w:sz w:val="20"/>
                  <w:szCs w:val="20"/>
                </w:rPr>
                <w:t>o</w:t>
              </w:r>
            </w:ins>
            <w:ins w:id="71" w:author="Don Torok" w:date="2016-04-01T16:07:00Z">
              <w:r>
                <w:rPr>
                  <w:rFonts w:ascii="Times New Roman" w:hAnsi="Times New Roman"/>
                  <w:sz w:val="20"/>
                  <w:szCs w:val="20"/>
                </w:rPr>
                <w:t>_source_value</w:t>
              </w:r>
            </w:ins>
          </w:p>
        </w:tc>
        <w:tc>
          <w:tcPr>
            <w:tcW w:w="1224" w:type="dxa"/>
            <w:tcBorders>
              <w:top w:val="single" w:sz="4" w:space="0" w:color="auto"/>
              <w:left w:val="nil"/>
              <w:bottom w:val="single" w:sz="4" w:space="0" w:color="auto"/>
              <w:right w:val="single" w:sz="4" w:space="0" w:color="auto"/>
            </w:tcBorders>
            <w:vAlign w:val="center"/>
          </w:tcPr>
          <w:p w14:paraId="310B1F5E" w14:textId="77777777" w:rsidR="0084283E" w:rsidRDefault="0084283E" w:rsidP="00DE5EED">
            <w:pPr>
              <w:spacing w:before="45" w:afterLines="45" w:after="108" w:line="240" w:lineRule="auto"/>
              <w:jc w:val="center"/>
              <w:rPr>
                <w:ins w:id="72" w:author="Don Torok" w:date="2016-03-31T10:42:00Z"/>
                <w:rFonts w:ascii="Times New Roman" w:hAnsi="Times New Roman"/>
                <w:sz w:val="20"/>
              </w:rPr>
            </w:pPr>
            <w:ins w:id="73" w:author="Don Torok" w:date="2016-03-31T10:43:00Z">
              <w:r>
                <w:rPr>
                  <w:rFonts w:ascii="Times New Roman" w:hAnsi="Times New Roman"/>
                  <w:sz w:val="20"/>
                </w:rPr>
                <w:t>Varchar(</w:t>
              </w:r>
            </w:ins>
            <w:ins w:id="74" w:author="Don Torok" w:date="2016-04-01T16:07:00Z">
              <w:r>
                <w:rPr>
                  <w:rFonts w:ascii="Times New Roman" w:hAnsi="Times New Roman"/>
                  <w:sz w:val="20"/>
                </w:rPr>
                <w:t>50</w:t>
              </w:r>
            </w:ins>
            <w:ins w:id="75" w:author="Don Torok" w:date="2016-03-31T10:43: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12BF140C" w14:textId="77777777" w:rsidR="0084283E" w:rsidRDefault="0084283E" w:rsidP="00DE5EED">
            <w:pPr>
              <w:spacing w:before="45" w:afterLines="45" w:after="108" w:line="240" w:lineRule="auto"/>
              <w:jc w:val="center"/>
              <w:rPr>
                <w:ins w:id="76" w:author="Don Torok" w:date="2016-03-31T10:42:00Z"/>
                <w:rFonts w:ascii="Times New Roman" w:hAnsi="Times New Roman"/>
                <w:color w:val="000000"/>
                <w:sz w:val="20"/>
                <w:szCs w:val="20"/>
              </w:rPr>
            </w:pPr>
            <w:ins w:id="77" w:author="Don Torok" w:date="2016-03-31T10:43: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4770BAFE" w14:textId="77777777" w:rsidR="0084283E" w:rsidRPr="00DD230B" w:rsidRDefault="0084283E" w:rsidP="00DE5EED">
            <w:pPr>
              <w:spacing w:before="45" w:afterLines="45" w:after="108" w:line="240" w:lineRule="auto"/>
              <w:rPr>
                <w:ins w:id="78" w:author="Don Torok" w:date="2016-03-31T11:32:00Z"/>
                <w:rFonts w:ascii="Times New Roman" w:hAnsi="Times New Roman"/>
                <w:color w:val="000000"/>
                <w:sz w:val="20"/>
                <w:szCs w:val="20"/>
              </w:rPr>
            </w:pPr>
            <w:ins w:id="79" w:author="Don Torok" w:date="2016-03-31T11:32:00Z">
              <w:r>
                <w:rPr>
                  <w:rFonts w:ascii="Times New Roman" w:hAnsi="Times New Roman"/>
                  <w:color w:val="000000"/>
                  <w:sz w:val="20"/>
                  <w:szCs w:val="20"/>
                </w:rPr>
                <w:t>Non-standard column added to OMOP CDM</w:t>
              </w:r>
            </w:ins>
          </w:p>
          <w:p w14:paraId="4AC289AD" w14:textId="77777777" w:rsidR="0084283E" w:rsidRPr="00E9501B" w:rsidRDefault="0084283E" w:rsidP="00DE5EED">
            <w:pPr>
              <w:spacing w:before="45" w:afterLines="45" w:after="108" w:line="240" w:lineRule="auto"/>
              <w:rPr>
                <w:ins w:id="80" w:author="Don Torok" w:date="2016-03-31T10:42:00Z"/>
                <w:rFonts w:ascii="Times New Roman" w:hAnsi="Times New Roman"/>
                <w:sz w:val="20"/>
                <w:szCs w:val="20"/>
              </w:rPr>
            </w:pPr>
            <w:ins w:id="81" w:author="Don Torok" w:date="2016-04-01T16:16:00Z">
              <w:r>
                <w:rPr>
                  <w:rFonts w:ascii="Times New Roman" w:hAnsi="Times New Roman"/>
                  <w:sz w:val="20"/>
                  <w:szCs w:val="20"/>
                </w:rPr>
                <w:t xml:space="preserve">Note if the patient is known to have died during the visit enter </w:t>
              </w:r>
            </w:ins>
            <w:ins w:id="82" w:author="Don Torok" w:date="2016-04-01T16:17:00Z">
              <w:r>
                <w:rPr>
                  <w:rFonts w:ascii="Times New Roman" w:hAnsi="Times New Roman"/>
                  <w:sz w:val="20"/>
                  <w:szCs w:val="20"/>
                </w:rPr>
                <w:t>‘</w:t>
              </w:r>
            </w:ins>
            <w:ins w:id="83" w:author="Don Torok" w:date="2016-04-01T16:16:00Z">
              <w:r>
                <w:rPr>
                  <w:rFonts w:ascii="Times New Roman" w:hAnsi="Times New Roman"/>
                  <w:sz w:val="20"/>
                  <w:szCs w:val="20"/>
                </w:rPr>
                <w:t>Patient Died</w:t>
              </w:r>
            </w:ins>
            <w:ins w:id="84" w:author="Don Torok" w:date="2016-04-01T16:17:00Z">
              <w:r>
                <w:rPr>
                  <w:rFonts w:ascii="Times New Roman" w:hAnsi="Times New Roman"/>
                  <w:sz w:val="20"/>
                  <w:szCs w:val="20"/>
                </w:rPr>
                <w:t>’ or the discharge status indicating that the patient died</w:t>
              </w:r>
            </w:ins>
          </w:p>
        </w:tc>
        <w:tc>
          <w:tcPr>
            <w:tcW w:w="4403" w:type="dxa"/>
            <w:tcBorders>
              <w:top w:val="single" w:sz="4" w:space="0" w:color="auto"/>
              <w:left w:val="nil"/>
              <w:bottom w:val="single" w:sz="4" w:space="0" w:color="auto"/>
              <w:right w:val="single" w:sz="4" w:space="0" w:color="auto"/>
            </w:tcBorders>
          </w:tcPr>
          <w:p w14:paraId="24287ECD" w14:textId="77777777" w:rsidR="0084283E" w:rsidRDefault="0084283E" w:rsidP="00DE5EED">
            <w:pPr>
              <w:spacing w:before="45" w:afterLines="45" w:after="108" w:line="240" w:lineRule="auto"/>
              <w:rPr>
                <w:ins w:id="85" w:author="Don Torok" w:date="2016-03-31T10:42:00Z"/>
                <w:rFonts w:ascii="Times New Roman" w:hAnsi="Times New Roman"/>
                <w:sz w:val="20"/>
                <w:szCs w:val="20"/>
              </w:rPr>
            </w:pPr>
            <w:ins w:id="86" w:author="Don Torok" w:date="2016-04-01T16:08:00Z">
              <w:r w:rsidRPr="007B5506">
                <w:rPr>
                  <w:rFonts w:ascii="Times New Roman" w:hAnsi="Times New Roman"/>
                  <w:sz w:val="20"/>
                  <w:szCs w:val="20"/>
                </w:rPr>
                <w:t>Discharge status.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14:paraId="5A5C9431" w14:textId="77777777" w:rsidTr="00374389">
        <w:trPr>
          <w:cantSplit/>
          <w:trHeight w:val="1097"/>
          <w:ins w:id="87" w:author="Don Torok" w:date="2016-04-01T16:0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14:paraId="39CC04DE" w14:textId="77777777" w:rsidR="0084283E" w:rsidRPr="007B5506" w:rsidRDefault="007C709B" w:rsidP="00DE5EED">
            <w:pPr>
              <w:spacing w:before="45" w:afterLines="45" w:after="108" w:line="240" w:lineRule="auto"/>
              <w:jc w:val="center"/>
              <w:rPr>
                <w:ins w:id="88" w:author="Don Torok" w:date="2016-04-01T16:07:00Z"/>
                <w:rFonts w:ascii="Times New Roman" w:hAnsi="Times New Roman"/>
                <w:sz w:val="20"/>
                <w:szCs w:val="20"/>
              </w:rPr>
            </w:pPr>
            <w:ins w:id="89" w:author="Don Torok" w:date="2016-04-01T16:48:00Z">
              <w:r>
                <w:rPr>
                  <w:rFonts w:ascii="Times New Roman" w:hAnsi="Times New Roman"/>
                  <w:sz w:val="20"/>
                  <w:szCs w:val="20"/>
                </w:rPr>
                <w:t>d</w:t>
              </w:r>
            </w:ins>
            <w:ins w:id="90" w:author="Don Torok" w:date="2016-04-01T16:08:00Z">
              <w:r w:rsidR="0084283E">
                <w:rPr>
                  <w:rFonts w:ascii="Times New Roman" w:hAnsi="Times New Roman"/>
                  <w:sz w:val="20"/>
                  <w:szCs w:val="20"/>
                </w:rPr>
                <w:t>ischarge</w:t>
              </w:r>
            </w:ins>
            <w:ins w:id="91" w:author="Don Torok" w:date="2016-04-01T16:07:00Z">
              <w:r w:rsidR="0084283E">
                <w:rPr>
                  <w:rFonts w:ascii="Times New Roman" w:hAnsi="Times New Roman"/>
                  <w:sz w:val="20"/>
                  <w:szCs w:val="20"/>
                </w:rPr>
                <w:t>_</w:t>
              </w:r>
            </w:ins>
            <w:ins w:id="92" w:author="Don Torok" w:date="2016-04-01T16:08:00Z">
              <w:r w:rsidR="0084283E">
                <w:rPr>
                  <w:rFonts w:ascii="Times New Roman" w:hAnsi="Times New Roman"/>
                  <w:sz w:val="20"/>
                  <w:szCs w:val="20"/>
                </w:rPr>
                <w:t>to_concept_id</w:t>
              </w:r>
            </w:ins>
          </w:p>
        </w:tc>
        <w:tc>
          <w:tcPr>
            <w:tcW w:w="1224" w:type="dxa"/>
            <w:tcBorders>
              <w:top w:val="single" w:sz="4" w:space="0" w:color="auto"/>
              <w:left w:val="nil"/>
              <w:bottom w:val="single" w:sz="4" w:space="0" w:color="auto"/>
              <w:right w:val="single" w:sz="4" w:space="0" w:color="auto"/>
            </w:tcBorders>
            <w:vAlign w:val="center"/>
          </w:tcPr>
          <w:p w14:paraId="62E39329" w14:textId="77777777" w:rsidR="0084283E" w:rsidRDefault="0084283E" w:rsidP="00DE5EED">
            <w:pPr>
              <w:spacing w:before="45" w:afterLines="45" w:after="108" w:line="240" w:lineRule="auto"/>
              <w:jc w:val="center"/>
              <w:rPr>
                <w:ins w:id="93" w:author="Don Torok" w:date="2016-04-01T16:07:00Z"/>
                <w:rFonts w:ascii="Times New Roman" w:hAnsi="Times New Roman"/>
                <w:sz w:val="20"/>
              </w:rPr>
            </w:pPr>
            <w:ins w:id="94" w:author="Don Torok" w:date="2016-04-01T16:0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14:paraId="4F9175EB" w14:textId="77777777" w:rsidR="0084283E" w:rsidRDefault="0084283E" w:rsidP="00DE5EED">
            <w:pPr>
              <w:spacing w:before="45" w:afterLines="45" w:after="108" w:line="240" w:lineRule="auto"/>
              <w:jc w:val="center"/>
              <w:rPr>
                <w:ins w:id="95" w:author="Don Torok" w:date="2016-04-01T16:07:00Z"/>
                <w:rFonts w:ascii="Times New Roman" w:hAnsi="Times New Roman"/>
                <w:color w:val="000000"/>
                <w:sz w:val="20"/>
                <w:szCs w:val="20"/>
              </w:rPr>
            </w:pPr>
            <w:ins w:id="96" w:author="Don Torok" w:date="2016-04-01T16:0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14:paraId="1A659309" w14:textId="77777777" w:rsidR="0084283E" w:rsidRPr="00DD230B" w:rsidRDefault="0084283E" w:rsidP="00DE5EED">
            <w:pPr>
              <w:spacing w:before="45" w:afterLines="45" w:after="108" w:line="240" w:lineRule="auto"/>
              <w:rPr>
                <w:ins w:id="97" w:author="Don Torok" w:date="2016-04-01T16:09:00Z"/>
                <w:rFonts w:ascii="Times New Roman" w:hAnsi="Times New Roman"/>
                <w:color w:val="000000"/>
                <w:sz w:val="20"/>
                <w:szCs w:val="20"/>
              </w:rPr>
            </w:pPr>
            <w:ins w:id="98" w:author="Don Torok" w:date="2016-04-01T16:09:00Z">
              <w:r>
                <w:rPr>
                  <w:rFonts w:ascii="Times New Roman" w:hAnsi="Times New Roman"/>
                  <w:color w:val="000000"/>
                  <w:sz w:val="20"/>
                  <w:szCs w:val="20"/>
                </w:rPr>
                <w:t>Non-standard column added to OMOP CDM</w:t>
              </w:r>
            </w:ins>
          </w:p>
          <w:p w14:paraId="45C691DE" w14:textId="77777777" w:rsidR="0084283E" w:rsidRDefault="0084283E" w:rsidP="00DE5EED">
            <w:pPr>
              <w:spacing w:before="45" w:afterLines="45" w:after="108" w:line="240" w:lineRule="auto"/>
              <w:rPr>
                <w:ins w:id="99" w:author="Don Torok" w:date="2016-04-01T16:13:00Z"/>
                <w:rFonts w:ascii="Times New Roman" w:hAnsi="Times New Roman"/>
                <w:color w:val="000000"/>
                <w:sz w:val="20"/>
                <w:szCs w:val="20"/>
              </w:rPr>
            </w:pPr>
            <w:ins w:id="100" w:author="Don Torok" w:date="2016-04-01T16:10:00Z">
              <w:r>
                <w:rPr>
                  <w:rFonts w:ascii="Times New Roman" w:hAnsi="Times New Roman"/>
                  <w:color w:val="000000"/>
                  <w:sz w:val="20"/>
                  <w:szCs w:val="20"/>
                </w:rPr>
                <w:t>Look up the concept id from the Place of Service Vocabulary</w:t>
              </w:r>
            </w:ins>
          </w:p>
          <w:p w14:paraId="6DD6C411" w14:textId="77777777" w:rsidR="00991656" w:rsidRPr="00991656" w:rsidRDefault="00991656" w:rsidP="00DE5EED">
            <w:pPr>
              <w:spacing w:before="45" w:afterLines="45" w:after="108" w:line="240" w:lineRule="auto"/>
              <w:rPr>
                <w:ins w:id="101" w:author="Don Torok" w:date="2016-04-18T09:11:00Z"/>
                <w:rFonts w:ascii="Times New Roman" w:hAnsi="Times New Roman"/>
                <w:color w:val="000000"/>
                <w:sz w:val="20"/>
                <w:szCs w:val="20"/>
              </w:rPr>
            </w:pPr>
            <w:ins w:id="102" w:author="Don Torok" w:date="2016-04-18T09:11:00Z">
              <w:r w:rsidRPr="00991656">
                <w:rPr>
                  <w:rFonts w:ascii="Times New Roman" w:hAnsi="Times New Roman"/>
                  <w:color w:val="000000"/>
                  <w:sz w:val="20"/>
                  <w:szCs w:val="20"/>
                </w:rPr>
                <w:t>In addition to the “Place of Service” vocabulary, the following</w:t>
              </w:r>
              <w:r>
                <w:rPr>
                  <w:rFonts w:ascii="Times New Roman" w:hAnsi="Times New Roman"/>
                  <w:color w:val="000000"/>
                  <w:sz w:val="20"/>
                  <w:szCs w:val="20"/>
                </w:rPr>
                <w:t xml:space="preserve"> SNOMED concepts for discharge </w:t>
              </w:r>
              <w:r w:rsidRPr="00991656">
                <w:rPr>
                  <w:rFonts w:ascii="Times New Roman" w:hAnsi="Times New Roman"/>
                  <w:color w:val="000000"/>
                  <w:sz w:val="20"/>
                  <w:szCs w:val="20"/>
                </w:rPr>
                <w:t>disposition can be used:</w:t>
              </w:r>
            </w:ins>
          </w:p>
          <w:p w14:paraId="632CB8E2" w14:textId="77777777" w:rsidR="00991656" w:rsidRPr="00991656" w:rsidRDefault="00991656" w:rsidP="00DE5EED">
            <w:pPr>
              <w:spacing w:before="45" w:afterLines="45" w:after="108" w:line="240" w:lineRule="auto"/>
              <w:ind w:left="720"/>
              <w:rPr>
                <w:ins w:id="103" w:author="Don Torok" w:date="2016-04-18T09:11:00Z"/>
                <w:rFonts w:ascii="Times New Roman" w:hAnsi="Times New Roman"/>
                <w:color w:val="000000"/>
                <w:sz w:val="20"/>
                <w:szCs w:val="20"/>
              </w:rPr>
            </w:pPr>
            <w:ins w:id="104" w:author="Don Torok" w:date="2016-04-18T09:11:00Z">
              <w:r w:rsidRPr="00991656">
                <w:rPr>
                  <w:rFonts w:ascii="Times New Roman" w:hAnsi="Times New Roman"/>
                  <w:color w:val="000000"/>
                  <w:sz w:val="20"/>
                  <w:szCs w:val="20"/>
                </w:rPr>
                <w:t>Patient died: 4216643</w:t>
              </w:r>
            </w:ins>
          </w:p>
          <w:p w14:paraId="45BDA7EB" w14:textId="77777777" w:rsidR="00991656" w:rsidRPr="00991656" w:rsidRDefault="00991656" w:rsidP="00DE5EED">
            <w:pPr>
              <w:spacing w:before="45" w:afterLines="45" w:after="108" w:line="240" w:lineRule="auto"/>
              <w:ind w:left="720"/>
              <w:rPr>
                <w:ins w:id="105" w:author="Don Torok" w:date="2016-04-18T09:11:00Z"/>
                <w:rFonts w:ascii="Times New Roman" w:hAnsi="Times New Roman"/>
                <w:color w:val="000000"/>
                <w:sz w:val="20"/>
                <w:szCs w:val="20"/>
              </w:rPr>
            </w:pPr>
            <w:ins w:id="106" w:author="Don Torok" w:date="2016-04-18T09:11:00Z">
              <w:r w:rsidRPr="00991656">
                <w:rPr>
                  <w:rFonts w:ascii="Times New Roman" w:hAnsi="Times New Roman"/>
                  <w:color w:val="000000"/>
                  <w:sz w:val="20"/>
                  <w:szCs w:val="20"/>
                </w:rPr>
                <w:t>Absent without leave: 44814693</w:t>
              </w:r>
            </w:ins>
          </w:p>
          <w:p w14:paraId="17DFB8D7" w14:textId="77777777" w:rsidR="0084283E" w:rsidRDefault="00991656" w:rsidP="00DE5EED">
            <w:pPr>
              <w:spacing w:before="45" w:afterLines="45" w:after="108" w:line="240" w:lineRule="auto"/>
              <w:ind w:left="720"/>
              <w:rPr>
                <w:ins w:id="107" w:author="Don Torok" w:date="2016-04-01T16:07:00Z"/>
                <w:rFonts w:ascii="Times New Roman" w:hAnsi="Times New Roman"/>
                <w:color w:val="000000"/>
                <w:sz w:val="20"/>
                <w:szCs w:val="20"/>
              </w:rPr>
            </w:pPr>
            <w:ins w:id="108" w:author="Don Torok" w:date="2016-04-18T09:11:00Z">
              <w:r w:rsidRPr="00991656">
                <w:rPr>
                  <w:rFonts w:ascii="Times New Roman" w:hAnsi="Times New Roman"/>
                  <w:color w:val="000000"/>
                  <w:sz w:val="20"/>
                  <w:szCs w:val="20"/>
                </w:rPr>
                <w:t>Patient self-discharge against medical advice: 4021968</w:t>
              </w:r>
            </w:ins>
          </w:p>
        </w:tc>
        <w:tc>
          <w:tcPr>
            <w:tcW w:w="4403" w:type="dxa"/>
            <w:tcBorders>
              <w:top w:val="single" w:sz="4" w:space="0" w:color="auto"/>
              <w:left w:val="nil"/>
              <w:bottom w:val="single" w:sz="4" w:space="0" w:color="auto"/>
              <w:right w:val="single" w:sz="4" w:space="0" w:color="auto"/>
            </w:tcBorders>
          </w:tcPr>
          <w:p w14:paraId="7CC2DB1B" w14:textId="77777777" w:rsidR="0084283E" w:rsidRDefault="0084283E" w:rsidP="00DE5EED">
            <w:pPr>
              <w:spacing w:before="45" w:afterLines="45" w:after="108" w:line="240" w:lineRule="auto"/>
              <w:rPr>
                <w:ins w:id="109" w:author="Don Torok" w:date="2016-04-01T16:07:00Z"/>
                <w:rFonts w:ascii="Times New Roman" w:hAnsi="Times New Roman"/>
                <w:sz w:val="20"/>
                <w:szCs w:val="20"/>
              </w:rPr>
            </w:pPr>
          </w:p>
        </w:tc>
      </w:tr>
    </w:tbl>
    <w:p w14:paraId="2CADFF88" w14:textId="77777777" w:rsidR="00FF590B" w:rsidRPr="008E196B" w:rsidRDefault="00FF590B" w:rsidP="00FF590B">
      <w:pPr>
        <w:spacing w:after="60" w:line="240" w:lineRule="auto"/>
        <w:rPr>
          <w:ins w:id="110" w:author="Don Torok" w:date="2016-04-07T15:23:00Z"/>
          <w:rFonts w:ascii="Times New Roman" w:hAnsi="Times New Roman"/>
          <w:b/>
          <w:sz w:val="22"/>
          <w:szCs w:val="22"/>
        </w:rPr>
      </w:pPr>
      <w:bookmarkStart w:id="111" w:name="_Toc394268582"/>
    </w:p>
    <w:p w14:paraId="2A30D52E" w14:textId="77777777" w:rsidR="008E196B" w:rsidRPr="00EE2A91" w:rsidRDefault="008E196B" w:rsidP="00FF590B">
      <w:pPr>
        <w:spacing w:after="60" w:line="240" w:lineRule="auto"/>
        <w:rPr>
          <w:ins w:id="112" w:author="Don Torok" w:date="2016-04-07T15:28:00Z"/>
          <w:rFonts w:ascii="Times New Roman" w:hAnsi="Times New Roman"/>
          <w:b/>
          <w:color w:val="D9D9D9" w:themeColor="background1" w:themeShade="D9"/>
          <w:sz w:val="22"/>
          <w:szCs w:val="22"/>
        </w:rPr>
      </w:pPr>
      <w:ins w:id="113" w:author="Don Torok" w:date="2016-04-07T15:27:00Z">
        <w:r w:rsidRPr="008E196B">
          <w:rPr>
            <w:rFonts w:ascii="Times New Roman" w:hAnsi="Times New Roman"/>
            <w:b/>
            <w:sz w:val="22"/>
            <w:szCs w:val="22"/>
          </w:rPr>
          <w:lastRenderedPageBreak/>
          <w:t>Cost Table</w:t>
        </w:r>
      </w:ins>
    </w:p>
    <w:tbl>
      <w:tblPr>
        <w:tblStyle w:val="TableGrid"/>
        <w:tblW w:w="0" w:type="auto"/>
        <w:tblLook w:val="04A0" w:firstRow="1" w:lastRow="0" w:firstColumn="1" w:lastColumn="0" w:noHBand="0" w:noVBand="1"/>
      </w:tblPr>
      <w:tblGrid>
        <w:gridCol w:w="2718"/>
        <w:gridCol w:w="1260"/>
        <w:gridCol w:w="1016"/>
        <w:gridCol w:w="3574"/>
        <w:gridCol w:w="4428"/>
      </w:tblGrid>
      <w:tr w:rsidR="00EE2A91" w:rsidRPr="00EE2A91" w14:paraId="6B5E8399" w14:textId="77777777" w:rsidTr="00EE2A91">
        <w:trPr>
          <w:cantSplit/>
          <w:tblHeader/>
          <w:ins w:id="114" w:author="Don Torok" w:date="2016-04-07T15:29:00Z"/>
        </w:trPr>
        <w:tc>
          <w:tcPr>
            <w:tcW w:w="2718" w:type="dxa"/>
            <w:vAlign w:val="center"/>
          </w:tcPr>
          <w:p w14:paraId="2E6F1835" w14:textId="77777777" w:rsidR="00EE2A91" w:rsidRPr="00EE2A91" w:rsidRDefault="00EE2A91" w:rsidP="00FF590B">
            <w:pPr>
              <w:spacing w:after="60" w:line="240" w:lineRule="auto"/>
              <w:rPr>
                <w:ins w:id="115" w:author="Don Torok" w:date="2016-04-07T15:29:00Z"/>
                <w:rFonts w:ascii="Times New Roman" w:hAnsi="Times New Roman"/>
                <w:b/>
                <w:color w:val="D9D9D9" w:themeColor="background1" w:themeShade="D9"/>
                <w:sz w:val="22"/>
                <w:szCs w:val="22"/>
              </w:rPr>
            </w:pPr>
            <w:ins w:id="116" w:author="Don Torok" w:date="2016-04-07T15:30:00Z">
              <w:r w:rsidRPr="005F3DB0">
                <w:rPr>
                  <w:rFonts w:ascii="Times New Roman" w:hAnsi="Times New Roman"/>
                  <w:b/>
                  <w:bCs/>
                  <w:color w:val="000000"/>
                  <w:sz w:val="20"/>
                  <w:szCs w:val="20"/>
                </w:rPr>
                <w:t>Field</w:t>
              </w:r>
            </w:ins>
          </w:p>
        </w:tc>
        <w:tc>
          <w:tcPr>
            <w:tcW w:w="1260" w:type="dxa"/>
            <w:vAlign w:val="center"/>
          </w:tcPr>
          <w:p w14:paraId="77008291" w14:textId="77777777" w:rsidR="00EE2A91" w:rsidRPr="00EE2A91" w:rsidRDefault="00EE2A91" w:rsidP="00FF590B">
            <w:pPr>
              <w:spacing w:after="60" w:line="240" w:lineRule="auto"/>
              <w:rPr>
                <w:ins w:id="117" w:author="Don Torok" w:date="2016-04-07T15:29:00Z"/>
                <w:rFonts w:ascii="Times New Roman" w:hAnsi="Times New Roman"/>
                <w:b/>
                <w:color w:val="D9D9D9" w:themeColor="background1" w:themeShade="D9"/>
                <w:sz w:val="22"/>
                <w:szCs w:val="22"/>
              </w:rPr>
            </w:pPr>
            <w:ins w:id="118" w:author="Don Torok" w:date="2016-04-07T15:30:00Z">
              <w:r>
                <w:rPr>
                  <w:rFonts w:ascii="Times New Roman" w:hAnsi="Times New Roman"/>
                  <w:b/>
                  <w:bCs/>
                  <w:color w:val="000000"/>
                  <w:sz w:val="20"/>
                  <w:szCs w:val="20"/>
                </w:rPr>
                <w:t>Type</w:t>
              </w:r>
            </w:ins>
          </w:p>
        </w:tc>
        <w:tc>
          <w:tcPr>
            <w:tcW w:w="1016" w:type="dxa"/>
            <w:vAlign w:val="center"/>
          </w:tcPr>
          <w:p w14:paraId="699DE24B" w14:textId="77777777" w:rsidR="00EE2A91" w:rsidRPr="00EE2A91" w:rsidRDefault="00EE2A91" w:rsidP="00FF590B">
            <w:pPr>
              <w:spacing w:after="60" w:line="240" w:lineRule="auto"/>
              <w:rPr>
                <w:ins w:id="119" w:author="Don Torok" w:date="2016-04-07T15:29:00Z"/>
                <w:rFonts w:ascii="Times New Roman" w:hAnsi="Times New Roman"/>
                <w:b/>
                <w:color w:val="D9D9D9" w:themeColor="background1" w:themeShade="D9"/>
                <w:sz w:val="22"/>
                <w:szCs w:val="22"/>
              </w:rPr>
            </w:pPr>
            <w:ins w:id="120" w:author="Don Torok" w:date="2016-04-07T15:30:00Z">
              <w:r w:rsidRPr="005F3DB0">
                <w:rPr>
                  <w:rFonts w:ascii="Times New Roman" w:hAnsi="Times New Roman"/>
                  <w:b/>
                  <w:bCs/>
                  <w:color w:val="000000"/>
                  <w:sz w:val="20"/>
                  <w:szCs w:val="20"/>
                </w:rPr>
                <w:t>Required</w:t>
              </w:r>
            </w:ins>
          </w:p>
        </w:tc>
        <w:tc>
          <w:tcPr>
            <w:tcW w:w="3574" w:type="dxa"/>
            <w:vAlign w:val="center"/>
          </w:tcPr>
          <w:p w14:paraId="68FF4D8E" w14:textId="77777777" w:rsidR="00EE2A91" w:rsidRPr="00EE2A91" w:rsidRDefault="00EE2A91" w:rsidP="00FF590B">
            <w:pPr>
              <w:spacing w:after="60" w:line="240" w:lineRule="auto"/>
              <w:rPr>
                <w:ins w:id="121" w:author="Don Torok" w:date="2016-04-07T15:29:00Z"/>
                <w:rFonts w:ascii="Times New Roman" w:hAnsi="Times New Roman"/>
                <w:b/>
                <w:color w:val="D9D9D9" w:themeColor="background1" w:themeShade="D9"/>
                <w:sz w:val="22"/>
                <w:szCs w:val="22"/>
              </w:rPr>
            </w:pPr>
            <w:ins w:id="122" w:author="Don Torok" w:date="2016-04-07T15:30:00Z">
              <w:r w:rsidRPr="005F3DB0">
                <w:rPr>
                  <w:rFonts w:ascii="Times New Roman" w:hAnsi="Times New Roman"/>
                  <w:b/>
                  <w:bCs/>
                  <w:color w:val="000000"/>
                  <w:sz w:val="20"/>
                  <w:szCs w:val="20"/>
                </w:rPr>
                <w:t>Description</w:t>
              </w:r>
            </w:ins>
          </w:p>
        </w:tc>
        <w:tc>
          <w:tcPr>
            <w:tcW w:w="4428" w:type="dxa"/>
            <w:vAlign w:val="center"/>
          </w:tcPr>
          <w:p w14:paraId="254F3986" w14:textId="77777777" w:rsidR="00EE2A91" w:rsidRPr="00EE2A91" w:rsidRDefault="00EE2A91" w:rsidP="00FF590B">
            <w:pPr>
              <w:spacing w:after="60" w:line="240" w:lineRule="auto"/>
              <w:rPr>
                <w:ins w:id="123" w:author="Don Torok" w:date="2016-04-07T15:29:00Z"/>
                <w:rFonts w:ascii="Times New Roman" w:hAnsi="Times New Roman"/>
                <w:b/>
                <w:color w:val="D9D9D9" w:themeColor="background1" w:themeShade="D9"/>
                <w:sz w:val="22"/>
                <w:szCs w:val="22"/>
              </w:rPr>
            </w:pPr>
            <w:ins w:id="124" w:author="Don Torok" w:date="2016-04-07T15:30:00Z">
              <w:r w:rsidRPr="005F3DB0">
                <w:rPr>
                  <w:rFonts w:ascii="Times New Roman" w:hAnsi="Times New Roman"/>
                  <w:b/>
                  <w:bCs/>
                  <w:color w:val="000000"/>
                  <w:sz w:val="20"/>
                  <w:szCs w:val="20"/>
                </w:rPr>
                <w:t>PCORnet Conventions</w:t>
              </w:r>
            </w:ins>
          </w:p>
        </w:tc>
      </w:tr>
      <w:tr w:rsidR="00EE2A91" w14:paraId="2C7E4E70" w14:textId="77777777" w:rsidTr="00EE2A91">
        <w:trPr>
          <w:cantSplit/>
          <w:tblHeader/>
          <w:ins w:id="125" w:author="Don Torok" w:date="2016-04-07T15:29:00Z"/>
        </w:trPr>
        <w:tc>
          <w:tcPr>
            <w:tcW w:w="2718" w:type="dxa"/>
          </w:tcPr>
          <w:p w14:paraId="23EB6E15" w14:textId="77777777" w:rsidR="00EE2A91" w:rsidRPr="00EE2A91" w:rsidRDefault="00EE2A91" w:rsidP="00FF590B">
            <w:pPr>
              <w:spacing w:after="60" w:line="240" w:lineRule="auto"/>
              <w:rPr>
                <w:ins w:id="126" w:author="Don Torok" w:date="2016-04-07T15:29:00Z"/>
                <w:rFonts w:ascii="Times New Roman" w:hAnsi="Times New Roman"/>
                <w:sz w:val="20"/>
                <w:szCs w:val="20"/>
              </w:rPr>
            </w:pPr>
            <w:ins w:id="127" w:author="Don Torok" w:date="2016-04-07T15:30:00Z">
              <w:r w:rsidRPr="00EE2A91">
                <w:rPr>
                  <w:rFonts w:ascii="Times New Roman" w:hAnsi="Times New Roman"/>
                  <w:sz w:val="20"/>
                  <w:szCs w:val="20"/>
                </w:rPr>
                <w:t>Cost_id</w:t>
              </w:r>
            </w:ins>
          </w:p>
        </w:tc>
        <w:tc>
          <w:tcPr>
            <w:tcW w:w="1260" w:type="dxa"/>
          </w:tcPr>
          <w:p w14:paraId="19EAEBE1" w14:textId="77777777" w:rsidR="00EE2A91" w:rsidRPr="00EE2A91" w:rsidRDefault="00EE2A91" w:rsidP="00FF590B">
            <w:pPr>
              <w:spacing w:after="60" w:line="240" w:lineRule="auto"/>
              <w:rPr>
                <w:ins w:id="128" w:author="Don Torok" w:date="2016-04-07T15:29:00Z"/>
                <w:rFonts w:ascii="Times New Roman" w:hAnsi="Times New Roman"/>
                <w:sz w:val="20"/>
                <w:szCs w:val="20"/>
              </w:rPr>
            </w:pPr>
            <w:ins w:id="129" w:author="Don Torok" w:date="2016-04-07T15:32:00Z">
              <w:r w:rsidRPr="00EE2A91">
                <w:rPr>
                  <w:rFonts w:ascii="Times New Roman" w:hAnsi="Times New Roman"/>
                  <w:sz w:val="20"/>
                  <w:szCs w:val="20"/>
                </w:rPr>
                <w:t>Integer</w:t>
              </w:r>
            </w:ins>
          </w:p>
        </w:tc>
        <w:tc>
          <w:tcPr>
            <w:tcW w:w="1016" w:type="dxa"/>
          </w:tcPr>
          <w:p w14:paraId="6467DED1" w14:textId="77777777" w:rsidR="00EE2A91" w:rsidRPr="00EE2A91" w:rsidRDefault="00EE2A91" w:rsidP="00FF590B">
            <w:pPr>
              <w:spacing w:after="60" w:line="240" w:lineRule="auto"/>
              <w:rPr>
                <w:ins w:id="130" w:author="Don Torok" w:date="2016-04-07T15:29:00Z"/>
                <w:rFonts w:ascii="Times New Roman" w:hAnsi="Times New Roman"/>
                <w:sz w:val="20"/>
                <w:szCs w:val="20"/>
              </w:rPr>
            </w:pPr>
            <w:ins w:id="131" w:author="Don Torok" w:date="2016-04-07T15:34:00Z">
              <w:r w:rsidRPr="00EE2A91">
                <w:rPr>
                  <w:rFonts w:ascii="Times New Roman" w:hAnsi="Times New Roman"/>
                  <w:sz w:val="20"/>
                  <w:szCs w:val="20"/>
                </w:rPr>
                <w:t>Yes</w:t>
              </w:r>
            </w:ins>
          </w:p>
        </w:tc>
        <w:tc>
          <w:tcPr>
            <w:tcW w:w="3574" w:type="dxa"/>
          </w:tcPr>
          <w:p w14:paraId="7FDBEE16" w14:textId="77777777" w:rsidR="00EE2A91" w:rsidRPr="00EE2A91" w:rsidRDefault="00EE2A91" w:rsidP="00FF590B">
            <w:pPr>
              <w:spacing w:after="60" w:line="240" w:lineRule="auto"/>
              <w:rPr>
                <w:ins w:id="132" w:author="Don Torok" w:date="2016-04-07T15:29:00Z"/>
                <w:rFonts w:ascii="Times New Roman" w:hAnsi="Times New Roman"/>
                <w:sz w:val="20"/>
                <w:szCs w:val="20"/>
              </w:rPr>
            </w:pPr>
            <w:ins w:id="133" w:author="Don Torok" w:date="2016-04-07T15:34:00Z">
              <w:r w:rsidRPr="00EE2A91">
                <w:rPr>
                  <w:rFonts w:ascii="Times New Roman" w:hAnsi="Times New Roman"/>
                  <w:sz w:val="20"/>
                  <w:szCs w:val="20"/>
                </w:rPr>
                <w:t>A unique identifier for each COST record.</w:t>
              </w:r>
            </w:ins>
          </w:p>
        </w:tc>
        <w:tc>
          <w:tcPr>
            <w:tcW w:w="4428" w:type="dxa"/>
          </w:tcPr>
          <w:p w14:paraId="3349ACFE" w14:textId="77777777" w:rsidR="00EE2A91" w:rsidRPr="00EE2A91" w:rsidRDefault="00EE2A91" w:rsidP="00FF590B">
            <w:pPr>
              <w:spacing w:after="60" w:line="240" w:lineRule="auto"/>
              <w:rPr>
                <w:ins w:id="134" w:author="Don Torok" w:date="2016-04-07T15:29:00Z"/>
                <w:rFonts w:ascii="Times New Roman" w:hAnsi="Times New Roman"/>
                <w:b/>
                <w:sz w:val="20"/>
                <w:szCs w:val="20"/>
              </w:rPr>
            </w:pPr>
          </w:p>
        </w:tc>
      </w:tr>
      <w:tr w:rsidR="00EE2A91" w14:paraId="72966044" w14:textId="77777777" w:rsidTr="00EE2A91">
        <w:trPr>
          <w:cantSplit/>
          <w:tblHeader/>
          <w:ins w:id="135" w:author="Don Torok" w:date="2016-04-07T15:29:00Z"/>
        </w:trPr>
        <w:tc>
          <w:tcPr>
            <w:tcW w:w="2718" w:type="dxa"/>
          </w:tcPr>
          <w:p w14:paraId="0493E114" w14:textId="77777777" w:rsidR="00EE2A91" w:rsidRPr="00EE2A91" w:rsidRDefault="00EE2A91" w:rsidP="00FF590B">
            <w:pPr>
              <w:spacing w:after="60" w:line="240" w:lineRule="auto"/>
              <w:rPr>
                <w:ins w:id="136" w:author="Don Torok" w:date="2016-04-07T15:29:00Z"/>
                <w:rFonts w:ascii="Times New Roman" w:hAnsi="Times New Roman"/>
                <w:sz w:val="20"/>
                <w:szCs w:val="20"/>
              </w:rPr>
            </w:pPr>
            <w:ins w:id="137" w:author="Don Torok" w:date="2016-04-07T15:30:00Z">
              <w:r w:rsidRPr="00EE2A91">
                <w:rPr>
                  <w:rFonts w:ascii="Times New Roman" w:hAnsi="Times New Roman"/>
                  <w:sz w:val="20"/>
                  <w:szCs w:val="20"/>
                </w:rPr>
                <w:t>Cost_event_id</w:t>
              </w:r>
            </w:ins>
          </w:p>
        </w:tc>
        <w:tc>
          <w:tcPr>
            <w:tcW w:w="1260" w:type="dxa"/>
          </w:tcPr>
          <w:p w14:paraId="382E6D32" w14:textId="77777777" w:rsidR="00EE2A91" w:rsidRPr="00EE2A91" w:rsidRDefault="00EE2A91" w:rsidP="00FF590B">
            <w:pPr>
              <w:spacing w:after="60" w:line="240" w:lineRule="auto"/>
              <w:rPr>
                <w:ins w:id="138" w:author="Don Torok" w:date="2016-04-07T15:29:00Z"/>
                <w:rFonts w:ascii="Times New Roman" w:hAnsi="Times New Roman"/>
                <w:sz w:val="20"/>
                <w:szCs w:val="20"/>
              </w:rPr>
            </w:pPr>
            <w:ins w:id="139" w:author="Don Torok" w:date="2016-04-07T15:33:00Z">
              <w:r w:rsidRPr="00EE2A91">
                <w:rPr>
                  <w:rFonts w:ascii="Times New Roman" w:hAnsi="Times New Roman"/>
                  <w:sz w:val="20"/>
                  <w:szCs w:val="20"/>
                </w:rPr>
                <w:t>Integer</w:t>
              </w:r>
            </w:ins>
          </w:p>
        </w:tc>
        <w:tc>
          <w:tcPr>
            <w:tcW w:w="1016" w:type="dxa"/>
          </w:tcPr>
          <w:p w14:paraId="681FE217" w14:textId="77777777" w:rsidR="00EE2A91" w:rsidRPr="00EE2A91" w:rsidRDefault="00EE2A91" w:rsidP="00FF590B">
            <w:pPr>
              <w:spacing w:after="60" w:line="240" w:lineRule="auto"/>
              <w:rPr>
                <w:ins w:id="140" w:author="Don Torok" w:date="2016-04-07T15:29:00Z"/>
                <w:rFonts w:ascii="Times New Roman" w:hAnsi="Times New Roman"/>
                <w:sz w:val="20"/>
                <w:szCs w:val="20"/>
              </w:rPr>
            </w:pPr>
            <w:ins w:id="141" w:author="Don Torok" w:date="2016-04-07T15:34:00Z">
              <w:r w:rsidRPr="00EE2A91">
                <w:rPr>
                  <w:rFonts w:ascii="Times New Roman" w:hAnsi="Times New Roman"/>
                  <w:sz w:val="20"/>
                  <w:szCs w:val="20"/>
                </w:rPr>
                <w:t>Yes</w:t>
              </w:r>
            </w:ins>
          </w:p>
        </w:tc>
        <w:tc>
          <w:tcPr>
            <w:tcW w:w="3574" w:type="dxa"/>
          </w:tcPr>
          <w:p w14:paraId="2A317EC6" w14:textId="77777777" w:rsidR="00EE2A91" w:rsidRPr="00EE2A91" w:rsidRDefault="00EE2A91" w:rsidP="00FF590B">
            <w:pPr>
              <w:spacing w:after="60" w:line="240" w:lineRule="auto"/>
              <w:rPr>
                <w:ins w:id="142" w:author="Don Torok" w:date="2016-04-07T15:29:00Z"/>
                <w:rFonts w:ascii="Times New Roman" w:hAnsi="Times New Roman"/>
                <w:sz w:val="20"/>
                <w:szCs w:val="20"/>
              </w:rPr>
            </w:pPr>
            <w:ins w:id="143" w:author="Don Torok" w:date="2016-04-07T15:34:00Z">
              <w:r w:rsidRPr="00EE2A91">
                <w:rPr>
                  <w:rFonts w:ascii="Times New Roman" w:hAnsi="Times New Roman"/>
                  <w:sz w:val="20"/>
                  <w:szCs w:val="20"/>
                </w:rPr>
                <w:t>A foreign key identifier to the event (e.g. Measurement, Procedure, Visit, Drug Exposure, etc) record for which cost data are recorded.</w:t>
              </w:r>
            </w:ins>
          </w:p>
        </w:tc>
        <w:tc>
          <w:tcPr>
            <w:tcW w:w="4428" w:type="dxa"/>
          </w:tcPr>
          <w:p w14:paraId="47D9336B" w14:textId="77777777" w:rsidR="00EE2A91" w:rsidRPr="00EE2A91" w:rsidRDefault="00EE2A91" w:rsidP="00FF590B">
            <w:pPr>
              <w:spacing w:after="60" w:line="240" w:lineRule="auto"/>
              <w:rPr>
                <w:ins w:id="144" w:author="Don Torok" w:date="2016-04-07T15:29:00Z"/>
                <w:rFonts w:ascii="Times New Roman" w:hAnsi="Times New Roman"/>
                <w:b/>
                <w:sz w:val="20"/>
                <w:szCs w:val="20"/>
              </w:rPr>
            </w:pPr>
          </w:p>
        </w:tc>
      </w:tr>
      <w:tr w:rsidR="00EE2A91" w14:paraId="73E68EB9" w14:textId="77777777" w:rsidTr="00EE2A91">
        <w:trPr>
          <w:cantSplit/>
          <w:tblHeader/>
          <w:ins w:id="145" w:author="Don Torok" w:date="2016-04-07T15:29:00Z"/>
        </w:trPr>
        <w:tc>
          <w:tcPr>
            <w:tcW w:w="2718" w:type="dxa"/>
          </w:tcPr>
          <w:p w14:paraId="0DF80D16" w14:textId="77777777" w:rsidR="00EE2A91" w:rsidRPr="00EE2A91" w:rsidRDefault="00EE2A91" w:rsidP="00FF590B">
            <w:pPr>
              <w:spacing w:after="60" w:line="240" w:lineRule="auto"/>
              <w:rPr>
                <w:ins w:id="146" w:author="Don Torok" w:date="2016-04-07T15:29:00Z"/>
                <w:rFonts w:ascii="Times New Roman" w:hAnsi="Times New Roman"/>
                <w:sz w:val="20"/>
                <w:szCs w:val="20"/>
              </w:rPr>
            </w:pPr>
            <w:ins w:id="147" w:author="Don Torok" w:date="2016-04-07T15:30:00Z">
              <w:r w:rsidRPr="00EE2A91">
                <w:rPr>
                  <w:rFonts w:ascii="Times New Roman" w:hAnsi="Times New Roman"/>
                  <w:sz w:val="20"/>
                  <w:szCs w:val="20"/>
                </w:rPr>
                <w:t>Cost_domain_id</w:t>
              </w:r>
            </w:ins>
          </w:p>
        </w:tc>
        <w:tc>
          <w:tcPr>
            <w:tcW w:w="1260" w:type="dxa"/>
          </w:tcPr>
          <w:p w14:paraId="001ACC8E" w14:textId="77777777" w:rsidR="00EE2A91" w:rsidRPr="00EE2A91" w:rsidRDefault="00EE2A91" w:rsidP="00FF590B">
            <w:pPr>
              <w:spacing w:after="60" w:line="240" w:lineRule="auto"/>
              <w:rPr>
                <w:ins w:id="148" w:author="Don Torok" w:date="2016-04-07T15:29:00Z"/>
                <w:rFonts w:ascii="Times New Roman" w:hAnsi="Times New Roman"/>
                <w:sz w:val="20"/>
                <w:szCs w:val="20"/>
              </w:rPr>
            </w:pPr>
            <w:ins w:id="149" w:author="Don Torok" w:date="2016-04-07T15:35:00Z">
              <w:r w:rsidRPr="00EE2A91">
                <w:rPr>
                  <w:rFonts w:ascii="Times New Roman" w:hAnsi="Times New Roman"/>
                  <w:sz w:val="20"/>
                  <w:szCs w:val="20"/>
                </w:rPr>
                <w:t>Varchar(20)</w:t>
              </w:r>
            </w:ins>
          </w:p>
        </w:tc>
        <w:tc>
          <w:tcPr>
            <w:tcW w:w="1016" w:type="dxa"/>
          </w:tcPr>
          <w:p w14:paraId="1F26029C" w14:textId="77777777" w:rsidR="00EE2A91" w:rsidRPr="00EE2A91" w:rsidRDefault="00EE2A91" w:rsidP="00FF590B">
            <w:pPr>
              <w:spacing w:after="60" w:line="240" w:lineRule="auto"/>
              <w:rPr>
                <w:ins w:id="150" w:author="Don Torok" w:date="2016-04-07T15:29:00Z"/>
                <w:rFonts w:ascii="Times New Roman" w:hAnsi="Times New Roman"/>
                <w:sz w:val="20"/>
                <w:szCs w:val="20"/>
              </w:rPr>
            </w:pPr>
            <w:ins w:id="151" w:author="Don Torok" w:date="2016-04-07T15:34:00Z">
              <w:r w:rsidRPr="00EE2A91">
                <w:rPr>
                  <w:rFonts w:ascii="Times New Roman" w:hAnsi="Times New Roman"/>
                  <w:sz w:val="20"/>
                  <w:szCs w:val="20"/>
                </w:rPr>
                <w:t>Yes</w:t>
              </w:r>
            </w:ins>
          </w:p>
        </w:tc>
        <w:tc>
          <w:tcPr>
            <w:tcW w:w="3574" w:type="dxa"/>
          </w:tcPr>
          <w:p w14:paraId="103ED5CC" w14:textId="77777777" w:rsidR="00EE2A91" w:rsidRPr="00EE2A91" w:rsidRDefault="00EE2A91" w:rsidP="00FF590B">
            <w:pPr>
              <w:spacing w:after="60" w:line="240" w:lineRule="auto"/>
              <w:rPr>
                <w:ins w:id="152" w:author="Don Torok" w:date="2016-04-07T15:29:00Z"/>
                <w:rFonts w:ascii="Times New Roman" w:hAnsi="Times New Roman"/>
                <w:sz w:val="20"/>
                <w:szCs w:val="20"/>
              </w:rPr>
            </w:pPr>
            <w:ins w:id="153" w:author="Don Torok" w:date="2016-04-07T15:35:00Z">
              <w:r w:rsidRPr="00EE2A91">
                <w:rPr>
                  <w:rFonts w:ascii="Times New Roman" w:hAnsi="Times New Roman"/>
                  <w:sz w:val="20"/>
                  <w:szCs w:val="20"/>
                </w:rPr>
                <w:t>The concept representing the domain of the cost event, from which the corresponding table can be inferred.</w:t>
              </w:r>
            </w:ins>
          </w:p>
        </w:tc>
        <w:tc>
          <w:tcPr>
            <w:tcW w:w="4428" w:type="dxa"/>
          </w:tcPr>
          <w:p w14:paraId="559C9AAC" w14:textId="77777777" w:rsidR="00EE2A91" w:rsidRPr="00EE2A91" w:rsidRDefault="00EE2A91" w:rsidP="00FF590B">
            <w:pPr>
              <w:spacing w:after="60" w:line="240" w:lineRule="auto"/>
              <w:rPr>
                <w:ins w:id="154" w:author="Don Torok" w:date="2016-04-07T15:29:00Z"/>
                <w:rFonts w:ascii="Times New Roman" w:hAnsi="Times New Roman"/>
                <w:b/>
                <w:sz w:val="20"/>
                <w:szCs w:val="20"/>
              </w:rPr>
            </w:pPr>
          </w:p>
        </w:tc>
      </w:tr>
      <w:tr w:rsidR="00EE2A91" w14:paraId="7A03B9E0" w14:textId="77777777" w:rsidTr="00EE2A91">
        <w:trPr>
          <w:cantSplit/>
          <w:tblHeader/>
          <w:ins w:id="155" w:author="Don Torok" w:date="2016-04-07T15:29:00Z"/>
        </w:trPr>
        <w:tc>
          <w:tcPr>
            <w:tcW w:w="2718" w:type="dxa"/>
          </w:tcPr>
          <w:p w14:paraId="6EFE5208" w14:textId="77777777" w:rsidR="00EE2A91" w:rsidRPr="00EE2A91" w:rsidRDefault="00EE2A91" w:rsidP="00FF590B">
            <w:pPr>
              <w:spacing w:after="60" w:line="240" w:lineRule="auto"/>
              <w:rPr>
                <w:ins w:id="156" w:author="Don Torok" w:date="2016-04-07T15:29:00Z"/>
                <w:rFonts w:ascii="Times New Roman" w:hAnsi="Times New Roman"/>
                <w:b/>
                <w:sz w:val="20"/>
                <w:szCs w:val="20"/>
              </w:rPr>
            </w:pPr>
            <w:ins w:id="157" w:author="Don Torok" w:date="2016-04-07T15:31:00Z">
              <w:r w:rsidRPr="00EE2A91">
                <w:rPr>
                  <w:rFonts w:ascii="Times New Roman" w:hAnsi="Times New Roman"/>
                  <w:b/>
                  <w:sz w:val="20"/>
                  <w:szCs w:val="20"/>
                </w:rPr>
                <w:t>…</w:t>
              </w:r>
            </w:ins>
          </w:p>
        </w:tc>
        <w:tc>
          <w:tcPr>
            <w:tcW w:w="1260" w:type="dxa"/>
          </w:tcPr>
          <w:p w14:paraId="2D9DDC71" w14:textId="77777777" w:rsidR="00EE2A91" w:rsidRPr="00EE2A91" w:rsidRDefault="00EE2A91" w:rsidP="00FF590B">
            <w:pPr>
              <w:spacing w:after="60" w:line="240" w:lineRule="auto"/>
              <w:rPr>
                <w:ins w:id="158" w:author="Don Torok" w:date="2016-04-07T15:29:00Z"/>
                <w:rFonts w:ascii="Times New Roman" w:hAnsi="Times New Roman"/>
                <w:b/>
                <w:sz w:val="20"/>
                <w:szCs w:val="20"/>
              </w:rPr>
            </w:pPr>
          </w:p>
        </w:tc>
        <w:tc>
          <w:tcPr>
            <w:tcW w:w="1016" w:type="dxa"/>
          </w:tcPr>
          <w:p w14:paraId="1C1EA54F" w14:textId="77777777" w:rsidR="00EE2A91" w:rsidRPr="00EE2A91" w:rsidRDefault="00EE2A91" w:rsidP="00FF590B">
            <w:pPr>
              <w:spacing w:after="60" w:line="240" w:lineRule="auto"/>
              <w:rPr>
                <w:ins w:id="159" w:author="Don Torok" w:date="2016-04-07T15:29:00Z"/>
                <w:rFonts w:ascii="Times New Roman" w:hAnsi="Times New Roman"/>
                <w:b/>
                <w:sz w:val="20"/>
                <w:szCs w:val="20"/>
              </w:rPr>
            </w:pPr>
          </w:p>
        </w:tc>
        <w:tc>
          <w:tcPr>
            <w:tcW w:w="3574" w:type="dxa"/>
          </w:tcPr>
          <w:p w14:paraId="5EB87B66" w14:textId="77777777" w:rsidR="00EE2A91" w:rsidRPr="00EE2A91" w:rsidRDefault="00EE2A91" w:rsidP="00FF590B">
            <w:pPr>
              <w:spacing w:after="60" w:line="240" w:lineRule="auto"/>
              <w:rPr>
                <w:ins w:id="160" w:author="Don Torok" w:date="2016-04-07T15:29:00Z"/>
                <w:rFonts w:ascii="Times New Roman" w:hAnsi="Times New Roman"/>
                <w:sz w:val="20"/>
                <w:szCs w:val="20"/>
              </w:rPr>
            </w:pPr>
            <w:ins w:id="161" w:author="Don Torok" w:date="2016-04-07T15:33:00Z">
              <w:r w:rsidRPr="00EE2A91">
                <w:rPr>
                  <w:rFonts w:ascii="Times New Roman" w:hAnsi="Times New Roman"/>
                  <w:sz w:val="20"/>
                  <w:szCs w:val="20"/>
                </w:rPr>
                <w:t>Additional columns</w:t>
              </w:r>
            </w:ins>
          </w:p>
        </w:tc>
        <w:tc>
          <w:tcPr>
            <w:tcW w:w="4428" w:type="dxa"/>
          </w:tcPr>
          <w:p w14:paraId="6662DEA1" w14:textId="77777777" w:rsidR="00EE2A91" w:rsidRPr="00EE2A91" w:rsidRDefault="00EE2A91" w:rsidP="00FF590B">
            <w:pPr>
              <w:spacing w:after="60" w:line="240" w:lineRule="auto"/>
              <w:rPr>
                <w:ins w:id="162" w:author="Don Torok" w:date="2016-04-07T15:29:00Z"/>
                <w:rFonts w:ascii="Times New Roman" w:hAnsi="Times New Roman"/>
                <w:b/>
                <w:sz w:val="20"/>
                <w:szCs w:val="20"/>
              </w:rPr>
            </w:pPr>
          </w:p>
        </w:tc>
      </w:tr>
      <w:tr w:rsidR="00EE2A91" w14:paraId="66EB018D" w14:textId="77777777" w:rsidTr="00EE2A91">
        <w:trPr>
          <w:cantSplit/>
          <w:tblHeader/>
          <w:ins w:id="163" w:author="Don Torok" w:date="2016-04-07T15:29:00Z"/>
        </w:trPr>
        <w:tc>
          <w:tcPr>
            <w:tcW w:w="2718" w:type="dxa"/>
            <w:vAlign w:val="center"/>
          </w:tcPr>
          <w:p w14:paraId="7BFEBC16" w14:textId="77777777" w:rsidR="00EE2A91" w:rsidRPr="00EE2A91" w:rsidRDefault="00EE2A91" w:rsidP="00FF590B">
            <w:pPr>
              <w:spacing w:after="60" w:line="240" w:lineRule="auto"/>
              <w:rPr>
                <w:ins w:id="164" w:author="Don Torok" w:date="2016-04-07T15:29:00Z"/>
                <w:rFonts w:ascii="Times New Roman" w:hAnsi="Times New Roman"/>
                <w:b/>
                <w:sz w:val="20"/>
                <w:szCs w:val="20"/>
              </w:rPr>
            </w:pPr>
            <w:ins w:id="165" w:author="Don Torok" w:date="2016-04-07T15:31:00Z">
              <w:r w:rsidRPr="00EE2A91">
                <w:rPr>
                  <w:rFonts w:ascii="Times New Roman" w:hAnsi="Times New Roman"/>
                  <w:sz w:val="20"/>
                  <w:szCs w:val="20"/>
                </w:rPr>
                <w:t>DRG_source_value</w:t>
              </w:r>
            </w:ins>
          </w:p>
        </w:tc>
        <w:tc>
          <w:tcPr>
            <w:tcW w:w="1260" w:type="dxa"/>
            <w:vAlign w:val="center"/>
          </w:tcPr>
          <w:p w14:paraId="76827F9D" w14:textId="77777777" w:rsidR="00EE2A91" w:rsidRPr="00EE2A91" w:rsidRDefault="00EE2A91" w:rsidP="00FF590B">
            <w:pPr>
              <w:spacing w:after="60" w:line="240" w:lineRule="auto"/>
              <w:rPr>
                <w:ins w:id="166" w:author="Don Torok" w:date="2016-04-07T15:29:00Z"/>
                <w:rFonts w:ascii="Times New Roman" w:hAnsi="Times New Roman"/>
                <w:b/>
                <w:sz w:val="20"/>
                <w:szCs w:val="20"/>
              </w:rPr>
            </w:pPr>
            <w:ins w:id="167" w:author="Don Torok" w:date="2016-04-07T15:31:00Z">
              <w:r w:rsidRPr="00EE2A91">
                <w:rPr>
                  <w:rFonts w:ascii="Times New Roman" w:hAnsi="Times New Roman"/>
                  <w:sz w:val="20"/>
                  <w:szCs w:val="20"/>
                </w:rPr>
                <w:t>Varchar(3)</w:t>
              </w:r>
            </w:ins>
          </w:p>
        </w:tc>
        <w:tc>
          <w:tcPr>
            <w:tcW w:w="1016" w:type="dxa"/>
            <w:vAlign w:val="center"/>
          </w:tcPr>
          <w:p w14:paraId="0766B255" w14:textId="77777777" w:rsidR="00EE2A91" w:rsidRPr="00EE2A91" w:rsidRDefault="00EE2A91" w:rsidP="00FF590B">
            <w:pPr>
              <w:spacing w:after="60" w:line="240" w:lineRule="auto"/>
              <w:rPr>
                <w:ins w:id="168" w:author="Don Torok" w:date="2016-04-07T15:29:00Z"/>
                <w:rFonts w:ascii="Times New Roman" w:hAnsi="Times New Roman"/>
                <w:b/>
                <w:sz w:val="20"/>
                <w:szCs w:val="20"/>
              </w:rPr>
            </w:pPr>
            <w:ins w:id="169" w:author="Don Torok" w:date="2016-04-07T15:31:00Z">
              <w:r w:rsidRPr="00EE2A91">
                <w:rPr>
                  <w:rFonts w:ascii="Times New Roman" w:hAnsi="Times New Roman"/>
                  <w:color w:val="000000"/>
                  <w:sz w:val="20"/>
                  <w:szCs w:val="20"/>
                </w:rPr>
                <w:t>No</w:t>
              </w:r>
            </w:ins>
          </w:p>
        </w:tc>
        <w:tc>
          <w:tcPr>
            <w:tcW w:w="3574" w:type="dxa"/>
          </w:tcPr>
          <w:p w14:paraId="09D429F2" w14:textId="77777777" w:rsidR="00EE2A91" w:rsidRPr="00EE2A91" w:rsidRDefault="00EE2A91" w:rsidP="00DE5EED">
            <w:pPr>
              <w:spacing w:before="45" w:afterLines="45" w:after="108" w:line="240" w:lineRule="auto"/>
              <w:rPr>
                <w:ins w:id="170" w:author="Don Torok" w:date="2016-04-07T15:31:00Z"/>
                <w:rFonts w:ascii="Times New Roman" w:hAnsi="Times New Roman"/>
                <w:color w:val="000000"/>
                <w:sz w:val="20"/>
                <w:szCs w:val="20"/>
              </w:rPr>
            </w:pPr>
            <w:ins w:id="171" w:author="Don Torok" w:date="2016-04-07T15:31:00Z">
              <w:r w:rsidRPr="00EE2A91">
                <w:rPr>
                  <w:rFonts w:ascii="Times New Roman" w:hAnsi="Times New Roman"/>
                  <w:color w:val="000000"/>
                  <w:sz w:val="20"/>
                  <w:szCs w:val="20"/>
                </w:rPr>
                <w:t>Non-standard column added to OMOP CDM</w:t>
              </w:r>
            </w:ins>
          </w:p>
          <w:p w14:paraId="2B59CBD5" w14:textId="77777777" w:rsidR="00EE2A91" w:rsidRPr="00EE2A91" w:rsidRDefault="00EE2A91" w:rsidP="00FF590B">
            <w:pPr>
              <w:spacing w:after="60" w:line="240" w:lineRule="auto"/>
              <w:rPr>
                <w:ins w:id="172" w:author="Don Torok" w:date="2016-04-07T15:29:00Z"/>
                <w:rFonts w:ascii="Times New Roman" w:hAnsi="Times New Roman"/>
                <w:b/>
                <w:sz w:val="20"/>
                <w:szCs w:val="20"/>
              </w:rPr>
            </w:pPr>
            <w:ins w:id="173" w:author="Don Torok" w:date="2016-04-07T15:31:00Z">
              <w:r w:rsidRPr="00EE2A91">
                <w:rPr>
                  <w:rFonts w:ascii="Times New Roman" w:hAnsi="Times New Roman"/>
                  <w:sz w:val="20"/>
                  <w:szCs w:val="20"/>
                </w:rPr>
                <w:t>3-digit Diagnosis Related Group (DRG). Should be populated for IP and IS encounter types. May be populated for Emergency Department (ED) and ED-to-Inpatient (EI) encounter types. Should be missing for AV or OA encounters. Use leading zeroes for codes less than 100.</w:t>
              </w:r>
            </w:ins>
          </w:p>
        </w:tc>
        <w:tc>
          <w:tcPr>
            <w:tcW w:w="4428" w:type="dxa"/>
          </w:tcPr>
          <w:p w14:paraId="2EED7695" w14:textId="77777777" w:rsidR="00EE2A91" w:rsidRPr="00EE2A91" w:rsidRDefault="00EE2A91" w:rsidP="00FF590B">
            <w:pPr>
              <w:spacing w:after="60" w:line="240" w:lineRule="auto"/>
              <w:rPr>
                <w:ins w:id="174" w:author="Don Torok" w:date="2016-04-07T15:29:00Z"/>
                <w:rFonts w:ascii="Times New Roman" w:hAnsi="Times New Roman"/>
                <w:sz w:val="20"/>
                <w:szCs w:val="20"/>
              </w:rPr>
            </w:pPr>
            <w:ins w:id="175" w:author="Don Torok" w:date="2016-04-07T15:36:00Z">
              <w:r w:rsidRPr="00EE2A91">
                <w:rPr>
                  <w:rFonts w:ascii="Times New Roman" w:hAnsi="Times New Roman"/>
                  <w:sz w:val="20"/>
                  <w:szCs w:val="20"/>
                </w:rPr>
                <w:t xml:space="preserve">The </w:t>
              </w:r>
              <w:r>
                <w:rPr>
                  <w:rFonts w:ascii="Times New Roman" w:hAnsi="Times New Roman"/>
                  <w:sz w:val="20"/>
                  <w:szCs w:val="20"/>
                </w:rPr>
                <w:t>DRG source value will be copied to the PCORnet DRG field.</w:t>
              </w:r>
            </w:ins>
          </w:p>
        </w:tc>
      </w:tr>
      <w:tr w:rsidR="00EE2A91" w14:paraId="4666CC70" w14:textId="77777777" w:rsidTr="00EE2A91">
        <w:trPr>
          <w:cantSplit/>
          <w:tblHeader/>
          <w:ins w:id="176" w:author="Don Torok" w:date="2016-04-07T15:29:00Z"/>
        </w:trPr>
        <w:tc>
          <w:tcPr>
            <w:tcW w:w="2718" w:type="dxa"/>
            <w:vAlign w:val="center"/>
          </w:tcPr>
          <w:p w14:paraId="60A76CBD" w14:textId="77777777" w:rsidR="00EE2A91" w:rsidRPr="00EE2A91" w:rsidRDefault="00EE2A91" w:rsidP="00FF590B">
            <w:pPr>
              <w:spacing w:after="60" w:line="240" w:lineRule="auto"/>
              <w:rPr>
                <w:ins w:id="177" w:author="Don Torok" w:date="2016-04-07T15:29:00Z"/>
                <w:rFonts w:ascii="Times New Roman" w:hAnsi="Times New Roman"/>
                <w:b/>
                <w:sz w:val="20"/>
                <w:szCs w:val="20"/>
              </w:rPr>
            </w:pPr>
            <w:ins w:id="178" w:author="Don Torok" w:date="2016-04-07T15:31:00Z">
              <w:r w:rsidRPr="00EE2A91">
                <w:rPr>
                  <w:rFonts w:ascii="Times New Roman" w:hAnsi="Times New Roman"/>
                  <w:sz w:val="20"/>
                  <w:szCs w:val="20"/>
                </w:rPr>
                <w:t>DRG_concept_id</w:t>
              </w:r>
            </w:ins>
          </w:p>
        </w:tc>
        <w:tc>
          <w:tcPr>
            <w:tcW w:w="1260" w:type="dxa"/>
            <w:vAlign w:val="center"/>
          </w:tcPr>
          <w:p w14:paraId="12038BCB" w14:textId="77777777" w:rsidR="00EE2A91" w:rsidRPr="00EE2A91" w:rsidRDefault="00EE2A91" w:rsidP="00FF590B">
            <w:pPr>
              <w:spacing w:after="60" w:line="240" w:lineRule="auto"/>
              <w:rPr>
                <w:ins w:id="179" w:author="Don Torok" w:date="2016-04-07T15:29:00Z"/>
                <w:rFonts w:ascii="Times New Roman" w:hAnsi="Times New Roman"/>
                <w:b/>
                <w:sz w:val="20"/>
                <w:szCs w:val="20"/>
              </w:rPr>
            </w:pPr>
            <w:ins w:id="180" w:author="Don Torok" w:date="2016-04-07T15:31:00Z">
              <w:r w:rsidRPr="00EE2A91">
                <w:rPr>
                  <w:rFonts w:ascii="Times New Roman" w:hAnsi="Times New Roman"/>
                  <w:sz w:val="20"/>
                  <w:szCs w:val="20"/>
                </w:rPr>
                <w:t>Integer</w:t>
              </w:r>
            </w:ins>
          </w:p>
        </w:tc>
        <w:tc>
          <w:tcPr>
            <w:tcW w:w="1016" w:type="dxa"/>
            <w:vAlign w:val="center"/>
          </w:tcPr>
          <w:p w14:paraId="2D16AB43" w14:textId="77777777" w:rsidR="00EE2A91" w:rsidRPr="00EE2A91" w:rsidRDefault="00EE2A91" w:rsidP="00FF590B">
            <w:pPr>
              <w:spacing w:after="60" w:line="240" w:lineRule="auto"/>
              <w:rPr>
                <w:ins w:id="181" w:author="Don Torok" w:date="2016-04-07T15:29:00Z"/>
                <w:rFonts w:ascii="Times New Roman" w:hAnsi="Times New Roman"/>
                <w:b/>
                <w:sz w:val="20"/>
                <w:szCs w:val="20"/>
              </w:rPr>
            </w:pPr>
            <w:ins w:id="182" w:author="Don Torok" w:date="2016-04-07T15:31:00Z">
              <w:r w:rsidRPr="00EE2A91">
                <w:rPr>
                  <w:rFonts w:ascii="Times New Roman" w:hAnsi="Times New Roman"/>
                  <w:color w:val="000000"/>
                  <w:sz w:val="20"/>
                  <w:szCs w:val="20"/>
                </w:rPr>
                <w:t>No</w:t>
              </w:r>
            </w:ins>
          </w:p>
        </w:tc>
        <w:tc>
          <w:tcPr>
            <w:tcW w:w="3574" w:type="dxa"/>
          </w:tcPr>
          <w:p w14:paraId="59B4EBE0" w14:textId="77777777" w:rsidR="00EE2A91" w:rsidRPr="00EE2A91" w:rsidRDefault="00EE2A91" w:rsidP="00DE5EED">
            <w:pPr>
              <w:spacing w:before="45" w:afterLines="45" w:after="108" w:line="240" w:lineRule="auto"/>
              <w:rPr>
                <w:ins w:id="183" w:author="Don Torok" w:date="2016-04-07T15:31:00Z"/>
                <w:rFonts w:ascii="Times New Roman" w:hAnsi="Times New Roman"/>
                <w:color w:val="000000"/>
                <w:sz w:val="20"/>
                <w:szCs w:val="20"/>
              </w:rPr>
            </w:pPr>
            <w:ins w:id="184" w:author="Don Torok" w:date="2016-04-07T15:31:00Z">
              <w:r w:rsidRPr="00EE2A91">
                <w:rPr>
                  <w:rFonts w:ascii="Times New Roman" w:hAnsi="Times New Roman"/>
                  <w:color w:val="000000"/>
                  <w:sz w:val="20"/>
                  <w:szCs w:val="20"/>
                </w:rPr>
                <w:t>Non-standard column added to OMOP CDM</w:t>
              </w:r>
            </w:ins>
          </w:p>
          <w:p w14:paraId="0CC9D59B" w14:textId="77777777" w:rsidR="00EE2A91" w:rsidRPr="00EE2A91" w:rsidRDefault="00EE2A91" w:rsidP="00FF590B">
            <w:pPr>
              <w:spacing w:after="60" w:line="240" w:lineRule="auto"/>
              <w:rPr>
                <w:ins w:id="185" w:author="Don Torok" w:date="2016-04-07T15:29:00Z"/>
                <w:rFonts w:ascii="Times New Roman" w:hAnsi="Times New Roman"/>
                <w:b/>
                <w:sz w:val="20"/>
                <w:szCs w:val="20"/>
              </w:rPr>
            </w:pPr>
            <w:ins w:id="186" w:author="Don Torok" w:date="2016-04-07T15:31:00Z">
              <w:r w:rsidRPr="00EE2A91">
                <w:rPr>
                  <w:rFonts w:ascii="Times New Roman" w:hAnsi="Times New Roman"/>
                  <w:color w:val="000000"/>
                  <w:sz w:val="20"/>
                  <w:szCs w:val="20"/>
                </w:rPr>
                <w:t>The concept id from the DRG vocabulary</w:t>
              </w:r>
            </w:ins>
          </w:p>
        </w:tc>
        <w:tc>
          <w:tcPr>
            <w:tcW w:w="4428" w:type="dxa"/>
          </w:tcPr>
          <w:p w14:paraId="36145DFF" w14:textId="77777777" w:rsidR="00EE2A91" w:rsidRPr="00EE2A91" w:rsidRDefault="00EE2A91" w:rsidP="00FF590B">
            <w:pPr>
              <w:spacing w:after="60" w:line="240" w:lineRule="auto"/>
              <w:rPr>
                <w:ins w:id="187" w:author="Don Torok" w:date="2016-04-07T15:29:00Z"/>
                <w:rFonts w:ascii="Times New Roman" w:hAnsi="Times New Roman"/>
                <w:b/>
                <w:sz w:val="20"/>
                <w:szCs w:val="20"/>
              </w:rPr>
            </w:pPr>
          </w:p>
        </w:tc>
      </w:tr>
    </w:tbl>
    <w:p w14:paraId="70BDC57E" w14:textId="77777777" w:rsidR="008E196B" w:rsidRDefault="008E196B" w:rsidP="00FF590B">
      <w:pPr>
        <w:spacing w:after="60" w:line="240" w:lineRule="auto"/>
        <w:rPr>
          <w:ins w:id="188" w:author="Don Torok" w:date="2016-04-07T15:28:00Z"/>
          <w:rFonts w:ascii="Times New Roman" w:hAnsi="Times New Roman"/>
          <w:b/>
          <w:sz w:val="22"/>
          <w:szCs w:val="22"/>
        </w:rPr>
      </w:pPr>
    </w:p>
    <w:p w14:paraId="3B4E66B0" w14:textId="77777777" w:rsidR="008E196B" w:rsidRPr="008E196B" w:rsidRDefault="008E196B" w:rsidP="00FF590B">
      <w:pPr>
        <w:spacing w:after="60" w:line="240" w:lineRule="auto"/>
        <w:rPr>
          <w:rFonts w:ascii="Times New Roman" w:hAnsi="Times New Roman"/>
          <w:b/>
          <w:sz w:val="22"/>
          <w:szCs w:val="22"/>
        </w:rPr>
      </w:pPr>
    </w:p>
    <w:p w14:paraId="49C647C7" w14:textId="77777777" w:rsidR="00FF590B" w:rsidRPr="005707AB" w:rsidRDefault="00FF590B" w:rsidP="00FF590B">
      <w:pPr>
        <w:spacing w:after="60" w:line="240" w:lineRule="auto"/>
        <w:rPr>
          <w:rFonts w:ascii="Times New Roman" w:hAnsi="Times New Roman"/>
          <w:b/>
          <w:sz w:val="22"/>
          <w:szCs w:val="22"/>
        </w:rPr>
      </w:pPr>
      <w:r w:rsidRPr="005707AB">
        <w:rPr>
          <w:rFonts w:ascii="Times New Roman" w:hAnsi="Times New Roman"/>
          <w:b/>
          <w:sz w:val="22"/>
          <w:szCs w:val="22"/>
        </w:rPr>
        <w:t>Conventions</w:t>
      </w:r>
    </w:p>
    <w:p w14:paraId="56BC6EF7" w14:textId="77777777" w:rsidR="0095657B" w:rsidRPr="005707AB" w:rsidRDefault="00DE163D"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14:paraId="15F9D31F" w14:textId="77777777" w:rsidR="00DE163D" w:rsidRPr="005707AB" w:rsidRDefault="00DE163D" w:rsidP="0095657B">
      <w:pPr>
        <w:pStyle w:val="ListParagraph"/>
        <w:rPr>
          <w:rFonts w:ascii="Times New Roman" w:hAnsi="Times New Roman"/>
          <w:sz w:val="22"/>
          <w:szCs w:val="22"/>
        </w:rPr>
      </w:pPr>
      <w:r w:rsidRPr="005707AB">
        <w:rPr>
          <w:rFonts w:ascii="Times New Roman" w:hAnsi="Times New Roman"/>
          <w:sz w:val="22"/>
          <w:szCs w:val="22"/>
        </w:rPr>
        <w:t xml:space="preserve">In case </w:t>
      </w:r>
      <w:r w:rsidR="0095657B" w:rsidRPr="005707AB">
        <w:rPr>
          <w:rFonts w:ascii="Times New Roman" w:hAnsi="Times New Roman"/>
          <w:sz w:val="22"/>
          <w:szCs w:val="22"/>
        </w:rPr>
        <w:t xml:space="preserve">when </w:t>
      </w:r>
      <w:r w:rsidR="00BF0697" w:rsidRPr="005707AB">
        <w:rPr>
          <w:rFonts w:ascii="Times New Roman" w:hAnsi="Times New Roman"/>
          <w:sz w:val="22"/>
          <w:szCs w:val="22"/>
        </w:rPr>
        <w:t>there is no real encounter</w:t>
      </w:r>
      <w:r w:rsidR="0095657B" w:rsidRPr="005707AB">
        <w:rPr>
          <w:rFonts w:ascii="Times New Roman" w:hAnsi="Times New Roman"/>
          <w:sz w:val="22"/>
          <w:szCs w:val="22"/>
        </w:rPr>
        <w:t xml:space="preserve"> (e.g. nocturnal dia</w:t>
      </w:r>
      <w:r w:rsidR="00426DB2" w:rsidRPr="005707AB">
        <w:rPr>
          <w:rFonts w:ascii="Times New Roman" w:hAnsi="Times New Roman"/>
          <w:sz w:val="22"/>
          <w:szCs w:val="22"/>
        </w:rPr>
        <w:t>lysis, medication refill, etc.), a</w:t>
      </w:r>
      <w:r w:rsidR="0095657B" w:rsidRPr="005707AB">
        <w:rPr>
          <w:rFonts w:ascii="Times New Roman" w:hAnsi="Times New Roman"/>
          <w:sz w:val="22"/>
          <w:szCs w:val="22"/>
        </w:rPr>
        <w:t xml:space="preserve"> visit occurrence record</w:t>
      </w:r>
      <w:r w:rsidR="00426DB2" w:rsidRPr="005707AB">
        <w:rPr>
          <w:rFonts w:ascii="Times New Roman" w:hAnsi="Times New Roman"/>
          <w:sz w:val="22"/>
          <w:szCs w:val="22"/>
        </w:rPr>
        <w:t xml:space="preserve"> is not created</w:t>
      </w:r>
      <w:r w:rsidR="0095657B" w:rsidRPr="005707AB">
        <w:rPr>
          <w:rFonts w:ascii="Times New Roman" w:hAnsi="Times New Roman"/>
          <w:sz w:val="22"/>
          <w:szCs w:val="22"/>
        </w:rPr>
        <w:t xml:space="preserve">. An observation (diagnosis, procedure, medication, etc.) </w:t>
      </w:r>
      <w:r w:rsidR="00426DB2" w:rsidRPr="005707AB">
        <w:rPr>
          <w:rFonts w:ascii="Times New Roman" w:hAnsi="Times New Roman"/>
          <w:sz w:val="22"/>
          <w:szCs w:val="22"/>
        </w:rPr>
        <w:t>is</w:t>
      </w:r>
      <w:r w:rsidR="0095657B" w:rsidRPr="005707AB">
        <w:rPr>
          <w:rFonts w:ascii="Times New Roman" w:hAnsi="Times New Roman"/>
          <w:sz w:val="22"/>
          <w:szCs w:val="22"/>
        </w:rPr>
        <w:t xml:space="preserve"> stored in a respective domain table</w:t>
      </w:r>
      <w:r w:rsidR="00426DB2" w:rsidRPr="005707AB">
        <w:rPr>
          <w:rFonts w:ascii="Times New Roman" w:hAnsi="Times New Roman"/>
          <w:sz w:val="22"/>
          <w:szCs w:val="22"/>
        </w:rPr>
        <w:t>.</w:t>
      </w:r>
    </w:p>
    <w:p w14:paraId="2C251A7D" w14:textId="77777777" w:rsidR="0095657B" w:rsidRPr="005707AB" w:rsidRDefault="0095657B" w:rsidP="0095657B">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(e.g. claims data), a derived visit occurrence</w:t>
      </w:r>
      <w:r w:rsidR="00701FF2" w:rsidRPr="005707AB">
        <w:rPr>
          <w:rFonts w:ascii="Times New Roman" w:hAnsi="Times New Roman"/>
          <w:sz w:val="22"/>
          <w:szCs w:val="22"/>
        </w:rPr>
        <w:t xml:space="preserve"> record</w:t>
      </w:r>
      <w:r w:rsidRPr="005707AB">
        <w:rPr>
          <w:rFonts w:ascii="Times New Roman" w:hAnsi="Times New Roman"/>
          <w:sz w:val="22"/>
          <w:szCs w:val="22"/>
        </w:rPr>
        <w:t xml:space="preserve"> </w:t>
      </w:r>
      <w:r w:rsidR="00426DB2" w:rsidRPr="005707AB">
        <w:rPr>
          <w:rFonts w:ascii="Times New Roman" w:hAnsi="Times New Roman"/>
          <w:sz w:val="22"/>
          <w:szCs w:val="22"/>
        </w:rPr>
        <w:t xml:space="preserve">is created </w:t>
      </w:r>
      <w:r w:rsidRPr="005707AB">
        <w:rPr>
          <w:rFonts w:ascii="Times New Roman" w:hAnsi="Times New Roman"/>
          <w:sz w:val="22"/>
          <w:szCs w:val="22"/>
        </w:rPr>
        <w:t>and assign</w:t>
      </w:r>
      <w:r w:rsidR="00426DB2" w:rsidRPr="005707AB">
        <w:rPr>
          <w:rFonts w:ascii="Times New Roman" w:hAnsi="Times New Roman"/>
          <w:sz w:val="22"/>
          <w:szCs w:val="22"/>
        </w:rPr>
        <w:t>ed an</w:t>
      </w:r>
      <w:r w:rsidRPr="005707AB">
        <w:rPr>
          <w:rFonts w:ascii="Times New Roman" w:hAnsi="Times New Roman"/>
          <w:sz w:val="22"/>
          <w:szCs w:val="22"/>
        </w:rPr>
        <w:t xml:space="preserve"> appropriate visit type (visit_concept_id).</w:t>
      </w:r>
    </w:p>
    <w:p w14:paraId="2675F92A" w14:textId="77777777" w:rsidR="00FF590B" w:rsidRPr="005707AB" w:rsidRDefault="00FF590B"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PCORnet expects the following classification of encounters:</w:t>
      </w:r>
    </w:p>
    <w:p w14:paraId="16E48C3D"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lastRenderedPageBreak/>
        <w:t>Ambulatory Visit: Includes visits at outpatient clinics, physician offices, same day/ambulatory surgery centers, urgent care facilities, and other same-day ambulatory hospital encounters, but excludes emergency department encounters.</w:t>
      </w:r>
    </w:p>
    <w:p w14:paraId="58E4BAAE" w14:textId="77777777" w:rsidR="007E3E52"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14:paraId="59DA79BB" w14:textId="77777777"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14:paraId="2D7CD094" w14:textId="77777777"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14:paraId="285A88D8"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14:paraId="3440A075"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Non-Acute Institutional Stay: Non-Acute Institutional Stay: Includes hospice, skilled nursing facility (SNF), rehab center, nursing home, residential, overnight non-hospital dialysis and other non-hospital stays.</w:t>
      </w:r>
    </w:p>
    <w:p w14:paraId="2E58881D" w14:textId="77777777"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14:paraId="156A91AF" w14:textId="77777777" w:rsidR="00FF590B" w:rsidRPr="005707AB" w:rsidRDefault="00FF590B" w:rsidP="00FF590B">
      <w:pPr>
        <w:spacing w:before="0" w:line="240" w:lineRule="auto"/>
        <w:ind w:left="720"/>
        <w:rPr>
          <w:rFonts w:ascii="Times New Roman" w:hAnsi="Times New Roman"/>
          <w:sz w:val="22"/>
          <w:szCs w:val="22"/>
        </w:rPr>
      </w:pPr>
      <w:r w:rsidRPr="005F3DB0">
        <w:rPr>
          <w:rFonts w:ascii="Times New Roman" w:hAnsi="Times New Roman"/>
          <w:sz w:val="22"/>
          <w:szCs w:val="22"/>
        </w:rPr>
        <w:t xml:space="preserve">These types are </w:t>
      </w:r>
      <w:r w:rsidRPr="005707AB">
        <w:rPr>
          <w:rFonts w:ascii="Times New Roman" w:hAnsi="Times New Roman"/>
          <w:sz w:val="22"/>
          <w:szCs w:val="22"/>
        </w:rPr>
        <w:t xml:space="preserve">represented respectively by OMOP concepts stored in </w:t>
      </w:r>
      <w:r w:rsidR="00182BD8" w:rsidRPr="005707AB">
        <w:rPr>
          <w:rFonts w:ascii="Times New Roman" w:hAnsi="Times New Roman"/>
          <w:sz w:val="22"/>
          <w:szCs w:val="22"/>
        </w:rPr>
        <w:t>visit</w:t>
      </w:r>
      <w:r w:rsidRPr="005707AB">
        <w:rPr>
          <w:rFonts w:ascii="Times New Roman" w:hAnsi="Times New Roman"/>
          <w:sz w:val="22"/>
          <w:szCs w:val="22"/>
        </w:rPr>
        <w:t xml:space="preserve">_concept_id </w:t>
      </w:r>
      <w:r w:rsidR="00182BD8" w:rsidRPr="005707AB">
        <w:rPr>
          <w:rFonts w:ascii="Times New Roman" w:hAnsi="Times New Roman"/>
          <w:sz w:val="22"/>
          <w:szCs w:val="22"/>
        </w:rPr>
        <w:t xml:space="preserve">in the </w:t>
      </w:r>
      <w:r w:rsidR="00C96D14" w:rsidRPr="005707AB">
        <w:rPr>
          <w:rFonts w:ascii="Times New Roman" w:hAnsi="Times New Roman"/>
          <w:sz w:val="22"/>
          <w:szCs w:val="22"/>
        </w:rPr>
        <w:t>table above</w:t>
      </w:r>
      <w:r w:rsidRPr="005707AB">
        <w:rPr>
          <w:rFonts w:ascii="Times New Roman" w:hAnsi="Times New Roman"/>
          <w:sz w:val="22"/>
          <w:szCs w:val="22"/>
        </w:rPr>
        <w:t xml:space="preserve">. </w:t>
      </w:r>
    </w:p>
    <w:p w14:paraId="3463B58D" w14:textId="77777777" w:rsidR="003C7128" w:rsidRPr="005720BE" w:rsidRDefault="003C7128" w:rsidP="003C7128">
      <w:pPr>
        <w:pStyle w:val="ListParagraph"/>
        <w:numPr>
          <w:ilvl w:val="0"/>
          <w:numId w:val="11"/>
        </w:numPr>
        <w:rPr>
          <w:rFonts w:ascii="Times New Roman" w:hAnsi="Times New Roman"/>
          <w:sz w:val="22"/>
          <w:szCs w:val="22"/>
        </w:rPr>
      </w:pPr>
      <w:r>
        <w:rPr>
          <w:rFonts w:ascii="Times New Roman" w:hAnsi="Times New Roman"/>
          <w:sz w:val="22"/>
          <w:szCs w:val="22"/>
        </w:rPr>
        <w:t xml:space="preserve">For transfers, such as </w:t>
      </w:r>
      <w:r w:rsidRPr="005720BE">
        <w:rPr>
          <w:rFonts w:ascii="Times New Roman" w:hAnsi="Times New Roman"/>
          <w:sz w:val="22"/>
          <w:szCs w:val="22"/>
        </w:rPr>
        <w:t>Emergency Room Visit</w:t>
      </w:r>
      <w:r>
        <w:rPr>
          <w:rFonts w:ascii="Times New Roman" w:hAnsi="Times New Roman"/>
          <w:sz w:val="22"/>
          <w:szCs w:val="22"/>
        </w:rPr>
        <w:t xml:space="preserve"> to Inpatient Visit, use FACT_RELATIONSHIP table to record the link between the two visits. There will be two records created in FACT_RELATIONSHIP using relationship_concept_id </w:t>
      </w:r>
      <w:r w:rsidRPr="00A770DF">
        <w:rPr>
          <w:rFonts w:ascii="Times New Roman" w:hAnsi="Times New Roman"/>
          <w:sz w:val="22"/>
          <w:szCs w:val="22"/>
        </w:rPr>
        <w:t xml:space="preserve">35022490 </w:t>
      </w:r>
      <w:r>
        <w:rPr>
          <w:rFonts w:ascii="Times New Roman" w:hAnsi="Times New Roman"/>
          <w:sz w:val="22"/>
          <w:szCs w:val="22"/>
        </w:rPr>
        <w:t>: ‘</w:t>
      </w:r>
      <w:r w:rsidRPr="00A770DF">
        <w:rPr>
          <w:rFonts w:ascii="Times New Roman" w:hAnsi="Times New Roman"/>
          <w:sz w:val="22"/>
          <w:szCs w:val="22"/>
        </w:rPr>
        <w:t>Patient moved to</w:t>
      </w:r>
      <w:r>
        <w:rPr>
          <w:rFonts w:ascii="Times New Roman" w:hAnsi="Times New Roman"/>
          <w:sz w:val="22"/>
          <w:szCs w:val="22"/>
        </w:rPr>
        <w:t xml:space="preserve">’ and </w:t>
      </w:r>
      <w:r w:rsidRPr="00A770DF">
        <w:rPr>
          <w:rFonts w:ascii="Times New Roman" w:hAnsi="Times New Roman"/>
          <w:sz w:val="22"/>
          <w:szCs w:val="22"/>
        </w:rPr>
        <w:t xml:space="preserve">35022489 </w:t>
      </w:r>
      <w:r>
        <w:rPr>
          <w:rFonts w:ascii="Times New Roman" w:hAnsi="Times New Roman"/>
          <w:sz w:val="22"/>
          <w:szCs w:val="22"/>
        </w:rPr>
        <w:t>: ‘Occurs after’. Below is an example:</w:t>
      </w:r>
    </w:p>
    <w:tbl>
      <w:tblPr>
        <w:tblW w:w="0" w:type="auto"/>
        <w:tblInd w:w="1005" w:type="dxa"/>
        <w:shd w:val="clear" w:color="auto" w:fill="FFFFFF"/>
        <w:tblLook w:val="04A0" w:firstRow="1" w:lastRow="0" w:firstColumn="1" w:lastColumn="0" w:noHBand="0" w:noVBand="1"/>
      </w:tblPr>
      <w:tblGrid>
        <w:gridCol w:w="2100"/>
        <w:gridCol w:w="1110"/>
        <w:gridCol w:w="2100"/>
        <w:gridCol w:w="1110"/>
        <w:gridCol w:w="2231"/>
      </w:tblGrid>
      <w:tr w:rsidR="003C7128" w14:paraId="0E3DDC05" w14:textId="77777777" w:rsidTr="00100F28">
        <w:trPr>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038A6EE"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868E7F4"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B976044"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9550EBB"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4F2309DA" w14:textId="77777777"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relationship_concept_id</w:t>
            </w:r>
          </w:p>
        </w:tc>
      </w:tr>
      <w:tr w:rsidR="003C7128" w14:paraId="3BB9D23C" w14:textId="77777777"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62E6DE6"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E3B18B2" w14:textId="77777777"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C2F6683"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17CA78C"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56349EB8" w14:textId="77777777"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Patient moved to</w:t>
            </w:r>
          </w:p>
        </w:tc>
      </w:tr>
      <w:tr w:rsidR="003C7128" w14:paraId="5F24FE0F" w14:textId="77777777"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62C31605"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130AFEE"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73DA2FCC" w14:textId="77777777"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1468AC82" w14:textId="77777777"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14:paraId="0EAEB366" w14:textId="77777777" w:rsidR="003C7128" w:rsidRPr="00FD3238" w:rsidRDefault="003C7128" w:rsidP="00100F28">
            <w:pPr>
              <w:spacing w:before="0" w:after="0" w:line="240" w:lineRule="auto"/>
              <w:rPr>
                <w:rFonts w:ascii="Times New Roman" w:hAnsi="Times New Roman"/>
                <w:color w:val="333333"/>
                <w:sz w:val="24"/>
              </w:rPr>
            </w:pPr>
            <w:r>
              <w:t>Patient moved from</w:t>
            </w:r>
          </w:p>
        </w:tc>
      </w:tr>
    </w:tbl>
    <w:p w14:paraId="29337385" w14:textId="77777777" w:rsidR="003C7128" w:rsidRDefault="003C7128" w:rsidP="003C7128">
      <w:pPr>
        <w:pStyle w:val="ListParagraph"/>
        <w:rPr>
          <w:rFonts w:ascii="Times New Roman" w:hAnsi="Times New Roman"/>
          <w:sz w:val="22"/>
          <w:szCs w:val="22"/>
        </w:rPr>
      </w:pPr>
    </w:p>
    <w:p w14:paraId="35E388A3" w14:textId="77777777" w:rsidR="00FF590B" w:rsidRPr="005707AB" w:rsidRDefault="00701FF2"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Although </w:t>
      </w:r>
      <w:r w:rsidR="00FF590B" w:rsidRPr="005707AB">
        <w:rPr>
          <w:rFonts w:ascii="Times New Roman" w:hAnsi="Times New Roman"/>
          <w:sz w:val="22"/>
          <w:szCs w:val="22"/>
        </w:rPr>
        <w:t>PCORnet recommends considering multiple visits to the same provider on the same day as one encounter (especially if defined by a reimbursement basis), it is not OMOP representation requirements.</w:t>
      </w:r>
      <w:r w:rsidRPr="005707AB">
        <w:rPr>
          <w:rFonts w:ascii="Times New Roman" w:hAnsi="Times New Roman"/>
          <w:sz w:val="22"/>
          <w:szCs w:val="22"/>
        </w:rPr>
        <w:t xml:space="preserve"> It is recommended to preserve source visit granularity unless there is a compelling reason to do otherwise.</w:t>
      </w:r>
    </w:p>
    <w:p w14:paraId="74FDAE74" w14:textId="77777777" w:rsidR="00EF033F" w:rsidRPr="005707AB" w:rsidRDefault="00EF033F"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According to PCORnet requirements, visit_end_date should be populated for all Inpatient</w:t>
      </w:r>
      <w:r w:rsidR="00611975" w:rsidRPr="005707AB">
        <w:rPr>
          <w:rFonts w:ascii="Times New Roman" w:hAnsi="Times New Roman"/>
          <w:sz w:val="22"/>
          <w:szCs w:val="22"/>
        </w:rPr>
        <w:t>, Non-Acute Institutional Stay</w:t>
      </w:r>
      <w:r w:rsidR="00072180" w:rsidRPr="005707AB">
        <w:rPr>
          <w:rFonts w:ascii="Times New Roman" w:hAnsi="Times New Roman"/>
          <w:sz w:val="22"/>
          <w:szCs w:val="22"/>
        </w:rPr>
        <w:t>,</w:t>
      </w:r>
      <w:r w:rsidRPr="005707AB">
        <w:rPr>
          <w:rFonts w:ascii="Times New Roman" w:hAnsi="Times New Roman"/>
          <w:sz w:val="22"/>
          <w:szCs w:val="22"/>
        </w:rPr>
        <w:t xml:space="preserve"> and Long Term Care Visits. </w:t>
      </w:r>
    </w:p>
    <w:p w14:paraId="431A7ECB" w14:textId="77777777" w:rsidR="00FF590B" w:rsidRPr="005F3DB0" w:rsidRDefault="00EF033F" w:rsidP="00B12E04">
      <w:pPr>
        <w:pStyle w:val="ListParagraph"/>
      </w:pPr>
      <w:r w:rsidRPr="00EF033F">
        <w:rPr>
          <w:rFonts w:ascii="Times New Roman" w:hAnsi="Times New Roman"/>
          <w:sz w:val="22"/>
          <w:szCs w:val="22"/>
        </w:rPr>
        <w:t>Since most of Long Term Care Visits will not have end date, this is an open question for PCORnet.</w:t>
      </w:r>
    </w:p>
    <w:p w14:paraId="6A7F05E3" w14:textId="77777777" w:rsidR="009E2569" w:rsidRPr="005F3DB0" w:rsidRDefault="009E2569" w:rsidP="00D10590">
      <w:pPr>
        <w:pStyle w:val="Heading2"/>
        <w:numPr>
          <w:ilvl w:val="0"/>
          <w:numId w:val="15"/>
        </w:numPr>
        <w:rPr>
          <w:rFonts w:ascii="Times New Roman" w:hAnsi="Times New Roman" w:cs="Times New Roman"/>
        </w:rPr>
      </w:pPr>
      <w:bookmarkStart w:id="189" w:name="_Toc447292611"/>
      <w:r w:rsidRPr="005F3DB0">
        <w:rPr>
          <w:rFonts w:ascii="Times New Roman" w:hAnsi="Times New Roman" w:cs="Times New Roman"/>
        </w:rPr>
        <w:lastRenderedPageBreak/>
        <w:t>CONDITION_OCCURRENCE</w:t>
      </w:r>
      <w:bookmarkEnd w:id="111"/>
      <w:bookmarkEnd w:id="189"/>
    </w:p>
    <w:p w14:paraId="2611D4FF" w14:textId="77777777"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900" w:type="dxa"/>
        <w:tblLayout w:type="fixed"/>
        <w:tblLook w:val="04A0" w:firstRow="1" w:lastRow="0" w:firstColumn="1" w:lastColumn="0" w:noHBand="0" w:noVBand="1"/>
      </w:tblPr>
      <w:tblGrid>
        <w:gridCol w:w="2610"/>
        <w:gridCol w:w="1260"/>
        <w:gridCol w:w="1260"/>
        <w:gridCol w:w="4140"/>
        <w:gridCol w:w="3630"/>
      </w:tblGrid>
      <w:tr w:rsidR="00212A85" w:rsidRPr="005F3DB0" w14:paraId="5348148E" w14:textId="77777777" w:rsidTr="00467EBC">
        <w:trPr>
          <w:cnfStyle w:val="100000000000" w:firstRow="1" w:lastRow="0" w:firstColumn="0" w:lastColumn="0" w:oddVBand="0" w:evenVBand="0" w:oddHBand="0" w:evenHBand="0" w:firstRowFirstColumn="0" w:firstRowLastColumn="0" w:lastRowFirstColumn="0" w:lastRowLastColumn="0"/>
          <w:trHeight w:val="179"/>
        </w:trPr>
        <w:tc>
          <w:tcPr>
            <w:tcW w:w="2610" w:type="dxa"/>
            <w:vAlign w:val="center"/>
            <w:hideMark/>
          </w:tcPr>
          <w:p w14:paraId="1524F3F6" w14:textId="77777777" w:rsidR="00212A85" w:rsidRPr="005F3DB0" w:rsidRDefault="00212A85" w:rsidP="00DE5EED">
            <w:pPr>
              <w:spacing w:before="45" w:afterLines="45" w:after="108" w:line="240" w:lineRule="auto"/>
              <w:jc w:val="center"/>
              <w:rPr>
                <w:rFonts w:ascii="Times New Roman" w:hAnsi="Times New Roman"/>
                <w:b w:val="0"/>
                <w:color w:val="auto"/>
                <w:sz w:val="20"/>
              </w:rPr>
            </w:pPr>
            <w:bookmarkStart w:id="190" w:name="_Toc236647144"/>
            <w:bookmarkStart w:id="191" w:name="_Toc235934047"/>
            <w:bookmarkStart w:id="192" w:name="_Toc236647145"/>
            <w:bookmarkEnd w:id="190"/>
            <w:r w:rsidRPr="005F3DB0">
              <w:rPr>
                <w:rFonts w:ascii="Times New Roman" w:hAnsi="Times New Roman"/>
                <w:sz w:val="20"/>
              </w:rPr>
              <w:t>Field</w:t>
            </w:r>
          </w:p>
        </w:tc>
        <w:tc>
          <w:tcPr>
            <w:tcW w:w="1260" w:type="dxa"/>
            <w:vAlign w:val="center"/>
          </w:tcPr>
          <w:p w14:paraId="45AFD61F" w14:textId="77777777" w:rsidR="00212A85" w:rsidRPr="005F3DB0" w:rsidRDefault="00212A85" w:rsidP="00DE5EED">
            <w:pPr>
              <w:spacing w:before="45" w:afterLines="45" w:after="108" w:line="240" w:lineRule="auto"/>
              <w:jc w:val="center"/>
              <w:rPr>
                <w:rFonts w:ascii="Times New Roman" w:hAnsi="Times New Roman"/>
                <w:sz w:val="20"/>
              </w:rPr>
            </w:pPr>
            <w:r>
              <w:rPr>
                <w:rFonts w:ascii="Times New Roman" w:hAnsi="Times New Roman"/>
                <w:sz w:val="20"/>
              </w:rPr>
              <w:t>Type</w:t>
            </w:r>
          </w:p>
        </w:tc>
        <w:tc>
          <w:tcPr>
            <w:tcW w:w="1260" w:type="dxa"/>
            <w:vAlign w:val="center"/>
            <w:hideMark/>
          </w:tcPr>
          <w:p w14:paraId="05B62E1E" w14:textId="77777777" w:rsidR="00212A85" w:rsidRPr="005F3DB0" w:rsidRDefault="00212A85" w:rsidP="00DE5EED">
            <w:pPr>
              <w:spacing w:before="45" w:afterLines="45" w:after="108" w:line="240" w:lineRule="auto"/>
              <w:jc w:val="center"/>
              <w:rPr>
                <w:rFonts w:ascii="Times New Roman" w:hAnsi="Times New Roman"/>
                <w:b w:val="0"/>
                <w:color w:val="auto"/>
                <w:sz w:val="20"/>
              </w:rPr>
            </w:pPr>
            <w:r w:rsidRPr="005F3DB0">
              <w:rPr>
                <w:rFonts w:ascii="Times New Roman" w:hAnsi="Times New Roman"/>
                <w:sz w:val="20"/>
              </w:rPr>
              <w:t>Required</w:t>
            </w:r>
          </w:p>
        </w:tc>
        <w:tc>
          <w:tcPr>
            <w:tcW w:w="4140" w:type="dxa"/>
            <w:vAlign w:val="center"/>
            <w:hideMark/>
          </w:tcPr>
          <w:p w14:paraId="3913F9FC" w14:textId="77777777" w:rsidR="00212A85" w:rsidRPr="005F3DB0" w:rsidRDefault="00212A85" w:rsidP="00DE5EED">
            <w:pPr>
              <w:spacing w:before="45" w:afterLines="45" w:after="108" w:line="240" w:lineRule="auto"/>
              <w:jc w:val="center"/>
              <w:rPr>
                <w:rFonts w:ascii="Times New Roman" w:hAnsi="Times New Roman"/>
                <w:b w:val="0"/>
                <w:color w:val="auto"/>
                <w:sz w:val="20"/>
              </w:rPr>
            </w:pPr>
            <w:r w:rsidRPr="005F3DB0">
              <w:rPr>
                <w:rFonts w:ascii="Times New Roman" w:hAnsi="Times New Roman"/>
                <w:sz w:val="20"/>
              </w:rPr>
              <w:t>Description</w:t>
            </w:r>
          </w:p>
        </w:tc>
        <w:tc>
          <w:tcPr>
            <w:tcW w:w="3630" w:type="dxa"/>
            <w:vAlign w:val="center"/>
          </w:tcPr>
          <w:p w14:paraId="4E69FE28" w14:textId="77777777" w:rsidR="00212A85" w:rsidRPr="005F3DB0" w:rsidRDefault="00212A85" w:rsidP="00DE5EED">
            <w:pPr>
              <w:spacing w:before="45" w:afterLines="45" w:after="108" w:line="240" w:lineRule="auto"/>
              <w:jc w:val="center"/>
              <w:rPr>
                <w:rFonts w:ascii="Times New Roman" w:hAnsi="Times New Roman"/>
                <w:sz w:val="20"/>
              </w:rPr>
            </w:pPr>
            <w:r w:rsidRPr="005F3DB0">
              <w:rPr>
                <w:rFonts w:ascii="Times New Roman" w:hAnsi="Times New Roman"/>
                <w:sz w:val="20"/>
              </w:rPr>
              <w:t>PCORnet Conventions</w:t>
            </w:r>
          </w:p>
        </w:tc>
      </w:tr>
      <w:tr w:rsidR="00212A85" w:rsidRPr="005F3DB0" w14:paraId="6647DB49" w14:textId="77777777" w:rsidTr="00467EBC">
        <w:trPr>
          <w:cantSplit w:val="0"/>
          <w:trHeight w:val="414"/>
        </w:trPr>
        <w:tc>
          <w:tcPr>
            <w:tcW w:w="2610" w:type="dxa"/>
            <w:vAlign w:val="center"/>
            <w:hideMark/>
          </w:tcPr>
          <w:p w14:paraId="0F496521"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condition_occurrence_id</w:t>
            </w:r>
          </w:p>
        </w:tc>
        <w:tc>
          <w:tcPr>
            <w:tcW w:w="1260" w:type="dxa"/>
            <w:vAlign w:val="center"/>
          </w:tcPr>
          <w:p w14:paraId="0DB958CA"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1A9000E5"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217F1DEC"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unique system-</w:t>
            </w:r>
            <w:del w:id="193" w:author="Don Torok" w:date="2016-07-21T12:48:00Z">
              <w:r w:rsidRPr="005F3DB0" w:rsidDel="00063408">
                <w:rPr>
                  <w:rFonts w:ascii="Times New Roman" w:hAnsi="Times New Roman"/>
                  <w:color w:val="auto"/>
                  <w:sz w:val="20"/>
                </w:rPr>
                <w:delText>generated  identifier</w:delText>
              </w:r>
            </w:del>
            <w:ins w:id="194" w:author="Don Torok" w:date="2016-07-21T12:48:00Z">
              <w:r w:rsidR="00063408" w:rsidRPr="005F3DB0">
                <w:rPr>
                  <w:rFonts w:ascii="Times New Roman" w:hAnsi="Times New Roman"/>
                  <w:color w:val="auto"/>
                  <w:sz w:val="20"/>
                </w:rPr>
                <w:t>generated identifier</w:t>
              </w:r>
            </w:ins>
            <w:r w:rsidRPr="005F3DB0">
              <w:rPr>
                <w:rFonts w:ascii="Times New Roman" w:hAnsi="Times New Roman"/>
                <w:color w:val="auto"/>
                <w:sz w:val="20"/>
              </w:rPr>
              <w:t xml:space="preserve"> </w:t>
            </w:r>
            <w:r w:rsidRPr="005F3DB0">
              <w:rPr>
                <w:rFonts w:ascii="Times New Roman" w:hAnsi="Times New Roman"/>
                <w:color w:val="000000"/>
                <w:sz w:val="20"/>
              </w:rPr>
              <w:t>for each condition occurrence event.</w:t>
            </w:r>
          </w:p>
        </w:tc>
        <w:tc>
          <w:tcPr>
            <w:tcW w:w="3630" w:type="dxa"/>
          </w:tcPr>
          <w:p w14:paraId="24AB9A36"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119A7DD7" w14:textId="77777777" w:rsidTr="00467EBC">
        <w:trPr>
          <w:cantSplit w:val="0"/>
          <w:trHeight w:val="558"/>
        </w:trPr>
        <w:tc>
          <w:tcPr>
            <w:tcW w:w="2610" w:type="dxa"/>
            <w:vAlign w:val="center"/>
            <w:hideMark/>
          </w:tcPr>
          <w:p w14:paraId="6DB47F45"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260" w:type="dxa"/>
            <w:vAlign w:val="center"/>
          </w:tcPr>
          <w:p w14:paraId="40836EA8"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0D38EECA"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5C2D60FF"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630" w:type="dxa"/>
          </w:tcPr>
          <w:p w14:paraId="53EEF785"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561F6C55" w14:textId="77777777" w:rsidTr="00467EBC">
        <w:trPr>
          <w:cantSplit w:val="0"/>
          <w:trHeight w:val="414"/>
        </w:trPr>
        <w:tc>
          <w:tcPr>
            <w:tcW w:w="2610" w:type="dxa"/>
            <w:vAlign w:val="center"/>
            <w:hideMark/>
          </w:tcPr>
          <w:p w14:paraId="6EDA5062"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condition_concept_id</w:t>
            </w:r>
          </w:p>
        </w:tc>
        <w:tc>
          <w:tcPr>
            <w:tcW w:w="1260" w:type="dxa"/>
            <w:vAlign w:val="center"/>
          </w:tcPr>
          <w:p w14:paraId="484AB10B"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7476CD22"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0CA87EE6"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630" w:type="dxa"/>
          </w:tcPr>
          <w:p w14:paraId="3719069C"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4F05B4BB" w14:textId="77777777" w:rsidTr="00467EBC">
        <w:trPr>
          <w:cantSplit w:val="0"/>
          <w:trHeight w:val="369"/>
        </w:trPr>
        <w:tc>
          <w:tcPr>
            <w:tcW w:w="2610" w:type="dxa"/>
            <w:vAlign w:val="center"/>
            <w:hideMark/>
          </w:tcPr>
          <w:p w14:paraId="0E8BD4AB"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condition_start_date</w:t>
            </w:r>
          </w:p>
        </w:tc>
        <w:tc>
          <w:tcPr>
            <w:tcW w:w="1260" w:type="dxa"/>
            <w:vAlign w:val="center"/>
          </w:tcPr>
          <w:p w14:paraId="256A6B28" w14:textId="77777777" w:rsidR="00212A85" w:rsidRPr="005F3DB0" w:rsidRDefault="002B22D7"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14:paraId="7E9D987F"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7EF03E76"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630" w:type="dxa"/>
          </w:tcPr>
          <w:p w14:paraId="61993EA9"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10CD4C33" w14:textId="77777777" w:rsidTr="00467EBC">
        <w:trPr>
          <w:cantSplit w:val="0"/>
          <w:trHeight w:val="513"/>
        </w:trPr>
        <w:tc>
          <w:tcPr>
            <w:tcW w:w="2610" w:type="dxa"/>
            <w:vAlign w:val="center"/>
            <w:hideMark/>
          </w:tcPr>
          <w:p w14:paraId="28F353E2"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condition_end_date</w:t>
            </w:r>
          </w:p>
        </w:tc>
        <w:tc>
          <w:tcPr>
            <w:tcW w:w="1260" w:type="dxa"/>
            <w:vAlign w:val="center"/>
          </w:tcPr>
          <w:p w14:paraId="19E5D8CD" w14:textId="77777777" w:rsidR="00212A85" w:rsidRPr="005F3DB0" w:rsidRDefault="002B22D7"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14:paraId="21BADFD4"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19299A11"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630" w:type="dxa"/>
          </w:tcPr>
          <w:p w14:paraId="6C082DAE"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21DB8C45" w14:textId="77777777" w:rsidTr="00467EBC">
        <w:trPr>
          <w:cantSplit w:val="0"/>
          <w:trHeight w:val="1226"/>
        </w:trPr>
        <w:tc>
          <w:tcPr>
            <w:tcW w:w="2610" w:type="dxa"/>
            <w:vAlign w:val="center"/>
            <w:hideMark/>
          </w:tcPr>
          <w:p w14:paraId="2EF0E7DE"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condition_type_concept_id</w:t>
            </w:r>
          </w:p>
        </w:tc>
        <w:tc>
          <w:tcPr>
            <w:tcW w:w="1260" w:type="dxa"/>
            <w:vAlign w:val="center"/>
          </w:tcPr>
          <w:p w14:paraId="6AFBF0FC"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5E58DC5F"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14:paraId="120B06D9"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630" w:type="dxa"/>
          </w:tcPr>
          <w:p w14:paraId="4C12809B" w14:textId="77777777" w:rsidR="00486698" w:rsidRDefault="00486698" w:rsidP="00DE5EED">
            <w:pPr>
              <w:spacing w:before="45" w:afterLines="45" w:after="108" w:line="240" w:lineRule="auto"/>
              <w:rPr>
                <w:rFonts w:ascii="Times New Roman" w:hAnsi="Times New Roman"/>
                <w:color w:val="333333"/>
                <w:sz w:val="20"/>
                <w:shd w:val="clear" w:color="auto" w:fill="FFFFFF"/>
              </w:rPr>
            </w:pPr>
            <w:r>
              <w:rPr>
                <w:rFonts w:ascii="Times New Roman" w:hAnsi="Times New Roman"/>
                <w:color w:val="333333"/>
                <w:sz w:val="20"/>
                <w:shd w:val="clear" w:color="auto" w:fill="FFFFFF"/>
              </w:rPr>
              <w:t xml:space="preserve">Only the following two types are relevant to PCORnet </w:t>
            </w:r>
            <w:r w:rsidRPr="00486698">
              <w:rPr>
                <w:rFonts w:ascii="Times New Roman" w:hAnsi="Times New Roman"/>
                <w:color w:val="333333"/>
                <w:sz w:val="20"/>
                <w:shd w:val="clear" w:color="auto" w:fill="FFFFFF"/>
              </w:rPr>
              <w:t>Principal discharge diagnosis flag</w:t>
            </w:r>
            <w:r>
              <w:rPr>
                <w:rFonts w:ascii="Times New Roman" w:hAnsi="Times New Roman"/>
                <w:color w:val="333333"/>
                <w:sz w:val="20"/>
                <w:shd w:val="clear" w:color="auto" w:fill="FFFFFF"/>
              </w:rPr>
              <w:t>:</w:t>
            </w:r>
          </w:p>
          <w:p w14:paraId="7CDCA8F9" w14:textId="77777777" w:rsidR="00486698" w:rsidRPr="00486698" w:rsidRDefault="00486698" w:rsidP="00DE5EED">
            <w:pPr>
              <w:pStyle w:val="ListParagraph"/>
              <w:numPr>
                <w:ilvl w:val="0"/>
                <w:numId w:val="16"/>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Primary Condition: 44786627</w:t>
            </w:r>
          </w:p>
          <w:p w14:paraId="384B6386" w14:textId="77777777" w:rsidR="00212A85" w:rsidRDefault="00486698" w:rsidP="00DE5EED">
            <w:pPr>
              <w:pStyle w:val="ListParagraph"/>
              <w:numPr>
                <w:ilvl w:val="0"/>
                <w:numId w:val="16"/>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Secondary Condition</w:t>
            </w:r>
            <w:r>
              <w:rPr>
                <w:rFonts w:ascii="Times New Roman" w:hAnsi="Times New Roman"/>
                <w:color w:val="333333"/>
                <w:sz w:val="20"/>
                <w:shd w:val="clear" w:color="auto" w:fill="FFFFFF"/>
              </w:rPr>
              <w:t>: 44786629</w:t>
            </w:r>
          </w:p>
          <w:p w14:paraId="3F35EA51" w14:textId="77777777" w:rsidR="00266F41" w:rsidRPr="005707AB" w:rsidRDefault="00486698" w:rsidP="00266F41">
            <w:p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All other types will translate to </w:t>
            </w:r>
            <w:r w:rsidR="00266F41" w:rsidRPr="005707AB">
              <w:rPr>
                <w:rFonts w:ascii="Times New Roman" w:hAnsi="Times New Roman"/>
                <w:color w:val="auto"/>
                <w:sz w:val="20"/>
                <w:shd w:val="clear" w:color="auto" w:fill="FFFFFF"/>
              </w:rPr>
              <w:t>the following concepts from vocabulary_id  =  ‘PCORnet’</w:t>
            </w:r>
            <w:r w:rsidR="00266F41" w:rsidRPr="005707AB">
              <w:rPr>
                <w:rFonts w:ascii="Times New Roman" w:hAnsi="Times New Roman"/>
                <w:color w:val="auto"/>
                <w:sz w:val="20"/>
              </w:rPr>
              <w:t>:</w:t>
            </w:r>
          </w:p>
          <w:p w14:paraId="126AE8B7"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No Information: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44814650</w:t>
            </w:r>
            <w:r w:rsidRPr="005707AB">
              <w:rPr>
                <w:rFonts w:ascii="Times New Roman" w:hAnsi="Times New Roman"/>
                <w:bCs/>
                <w:color w:val="auto"/>
                <w:sz w:val="20"/>
                <w:shd w:val="clear" w:color="auto" w:fill="FFFFFF"/>
              </w:rPr>
              <w:t xml:space="preserve"> </w:t>
            </w:r>
          </w:p>
          <w:p w14:paraId="2A6E6C4E"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Unknown: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shd w:val="clear" w:color="auto" w:fill="FFFFFF"/>
              </w:rPr>
              <w:t>44814653</w:t>
            </w:r>
            <w:r w:rsidRPr="005707AB">
              <w:rPr>
                <w:rFonts w:ascii="Times New Roman" w:hAnsi="Times New Roman"/>
                <w:bCs/>
                <w:color w:val="auto"/>
                <w:sz w:val="20"/>
                <w:shd w:val="clear" w:color="auto" w:fill="FFFFFF"/>
              </w:rPr>
              <w:t xml:space="preserve"> </w:t>
            </w:r>
          </w:p>
          <w:p w14:paraId="693DAC2C"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Other: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 xml:space="preserve">44814649 </w:t>
            </w:r>
          </w:p>
          <w:p w14:paraId="7E030AE4" w14:textId="77777777"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rPr>
              <w:t>Data field is not present in the source system: 0</w:t>
            </w:r>
          </w:p>
          <w:p w14:paraId="55C5D725" w14:textId="77777777" w:rsidR="00486698" w:rsidRPr="00486698" w:rsidRDefault="00486698" w:rsidP="00DE5EED">
            <w:pPr>
              <w:spacing w:before="45" w:afterLines="45" w:after="108" w:line="240" w:lineRule="auto"/>
              <w:rPr>
                <w:rFonts w:ascii="Times New Roman" w:hAnsi="Times New Roman"/>
                <w:color w:val="333333"/>
                <w:sz w:val="20"/>
                <w:shd w:val="clear" w:color="auto" w:fill="FFFFFF"/>
              </w:rPr>
            </w:pPr>
          </w:p>
        </w:tc>
      </w:tr>
      <w:tr w:rsidR="00212A85" w:rsidRPr="005F3DB0" w14:paraId="4B9BF07D" w14:textId="77777777" w:rsidTr="00467EBC">
        <w:trPr>
          <w:cantSplit w:val="0"/>
          <w:trHeight w:val="270"/>
        </w:trPr>
        <w:tc>
          <w:tcPr>
            <w:tcW w:w="2610" w:type="dxa"/>
            <w:vAlign w:val="center"/>
            <w:hideMark/>
          </w:tcPr>
          <w:p w14:paraId="7EA10722"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stop_reason</w:t>
            </w:r>
          </w:p>
        </w:tc>
        <w:tc>
          <w:tcPr>
            <w:tcW w:w="1260" w:type="dxa"/>
            <w:vAlign w:val="center"/>
          </w:tcPr>
          <w:p w14:paraId="029B9BEA" w14:textId="77777777" w:rsidR="00212A85" w:rsidRPr="005F3DB0" w:rsidRDefault="002B22D7" w:rsidP="00DE5EED">
            <w:pPr>
              <w:spacing w:before="45" w:afterLines="45" w:after="108" w:line="240" w:lineRule="auto"/>
              <w:jc w:val="center"/>
              <w:rPr>
                <w:rFonts w:ascii="Times New Roman" w:hAnsi="Times New Roman"/>
                <w:color w:val="000000"/>
                <w:sz w:val="20"/>
              </w:rPr>
            </w:pPr>
            <w:r w:rsidRPr="00212A85">
              <w:rPr>
                <w:rFonts w:ascii="Times New Roman" w:hAnsi="Times New Roman"/>
                <w:color w:val="000000"/>
                <w:sz w:val="20"/>
              </w:rPr>
              <w:t>varchar(</w:t>
            </w:r>
            <w:r>
              <w:rPr>
                <w:rFonts w:ascii="Times New Roman" w:hAnsi="Times New Roman"/>
                <w:color w:val="000000"/>
                <w:sz w:val="20"/>
              </w:rPr>
              <w:t>2</w:t>
            </w:r>
            <w:r w:rsidRPr="00212A85">
              <w:rPr>
                <w:rFonts w:ascii="Times New Roman" w:hAnsi="Times New Roman"/>
                <w:color w:val="000000"/>
                <w:sz w:val="20"/>
              </w:rPr>
              <w:t>0)</w:t>
            </w:r>
          </w:p>
        </w:tc>
        <w:tc>
          <w:tcPr>
            <w:tcW w:w="1260" w:type="dxa"/>
            <w:vAlign w:val="center"/>
            <w:hideMark/>
          </w:tcPr>
          <w:p w14:paraId="26B91D87"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26AE7C65"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r w:rsidR="002B22D7" w:rsidRPr="002B22D7">
              <w:rPr>
                <w:rFonts w:ascii="Times New Roman" w:hAnsi="Times New Roman"/>
                <w:color w:val="000000"/>
                <w:sz w:val="20"/>
              </w:rPr>
              <w:t xml:space="preserve">The reason, if available, that the condition </w:t>
            </w:r>
            <w:r w:rsidR="002B22D7" w:rsidRPr="002B22D7">
              <w:rPr>
                <w:rFonts w:ascii="Times New Roman" w:hAnsi="Times New Roman"/>
                <w:color w:val="000000"/>
                <w:sz w:val="20"/>
              </w:rPr>
              <w:lastRenderedPageBreak/>
              <w:t>was no longer recorded, as indicated in the source data. Valid values include discharged, resolved, etc.  Note that a stop_reason does not necessarily imply that the condition is no longer occurring.</w:t>
            </w:r>
          </w:p>
        </w:tc>
        <w:tc>
          <w:tcPr>
            <w:tcW w:w="3630" w:type="dxa"/>
          </w:tcPr>
          <w:p w14:paraId="0EE6E997"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523BDF52" w14:textId="77777777" w:rsidTr="00467EBC">
        <w:trPr>
          <w:cantSplit w:val="0"/>
          <w:trHeight w:val="722"/>
        </w:trPr>
        <w:tc>
          <w:tcPr>
            <w:tcW w:w="2610" w:type="dxa"/>
            <w:vAlign w:val="center"/>
            <w:hideMark/>
          </w:tcPr>
          <w:p w14:paraId="3865D2D0"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provider_id</w:t>
            </w:r>
          </w:p>
        </w:tc>
        <w:tc>
          <w:tcPr>
            <w:tcW w:w="1260" w:type="dxa"/>
            <w:vAlign w:val="center"/>
          </w:tcPr>
          <w:p w14:paraId="35554284"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22E58A56"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5AF8CA8D"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630" w:type="dxa"/>
            <w:shd w:val="clear" w:color="auto" w:fill="auto"/>
          </w:tcPr>
          <w:p w14:paraId="157F5DBD"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26A7D407" w14:textId="77777777" w:rsidTr="00467EBC">
        <w:trPr>
          <w:cantSplit w:val="0"/>
          <w:trHeight w:val="481"/>
        </w:trPr>
        <w:tc>
          <w:tcPr>
            <w:tcW w:w="2610" w:type="dxa"/>
            <w:vAlign w:val="center"/>
            <w:hideMark/>
          </w:tcPr>
          <w:p w14:paraId="5DF32773"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visit_occurrence_id</w:t>
            </w:r>
          </w:p>
        </w:tc>
        <w:tc>
          <w:tcPr>
            <w:tcW w:w="1260" w:type="dxa"/>
            <w:vAlign w:val="center"/>
          </w:tcPr>
          <w:p w14:paraId="543D5EBD"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51684B15"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291536FA"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visit in the visit_occurence table during which the condition was determined (diagnosed).</w:t>
            </w:r>
          </w:p>
        </w:tc>
        <w:tc>
          <w:tcPr>
            <w:tcW w:w="3630" w:type="dxa"/>
          </w:tcPr>
          <w:p w14:paraId="2DEAE033" w14:textId="77777777" w:rsidR="00212A85" w:rsidRPr="005F3DB0" w:rsidRDefault="00FE236E" w:rsidP="00DE5EED">
            <w:pPr>
              <w:spacing w:before="45" w:afterLines="45" w:after="108" w:line="240" w:lineRule="auto"/>
              <w:rPr>
                <w:rFonts w:ascii="Times New Roman" w:hAnsi="Times New Roman"/>
                <w:color w:val="000000"/>
                <w:sz w:val="20"/>
              </w:rPr>
            </w:pPr>
            <w:r>
              <w:rPr>
                <w:rFonts w:ascii="Times New Roman" w:hAnsi="Times New Roman"/>
                <w:color w:val="000000"/>
                <w:sz w:val="20"/>
              </w:rPr>
              <w:t>Required for PCORnet</w:t>
            </w:r>
          </w:p>
        </w:tc>
      </w:tr>
      <w:tr w:rsidR="00212A85" w:rsidRPr="005F3DB0" w14:paraId="49175E0B" w14:textId="77777777" w:rsidTr="00467EBC">
        <w:trPr>
          <w:cantSplit w:val="0"/>
          <w:trHeight w:val="973"/>
        </w:trPr>
        <w:tc>
          <w:tcPr>
            <w:tcW w:w="2610" w:type="dxa"/>
            <w:vAlign w:val="center"/>
            <w:hideMark/>
          </w:tcPr>
          <w:p w14:paraId="0F7DDFAC"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condition_source_value</w:t>
            </w:r>
          </w:p>
        </w:tc>
        <w:tc>
          <w:tcPr>
            <w:tcW w:w="1260" w:type="dxa"/>
            <w:vAlign w:val="center"/>
          </w:tcPr>
          <w:p w14:paraId="6AFA75C4"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212A85">
              <w:rPr>
                <w:rFonts w:ascii="Times New Roman" w:hAnsi="Times New Roman"/>
                <w:color w:val="000000"/>
                <w:sz w:val="20"/>
              </w:rPr>
              <w:t>varchar(50)</w:t>
            </w:r>
          </w:p>
        </w:tc>
        <w:tc>
          <w:tcPr>
            <w:tcW w:w="1260" w:type="dxa"/>
            <w:vAlign w:val="center"/>
            <w:hideMark/>
          </w:tcPr>
          <w:p w14:paraId="2584C775"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71E492AA"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r w:rsidR="002B22D7">
              <w:rPr>
                <w:rFonts w:ascii="Times New Roman" w:hAnsi="Times New Roman"/>
                <w:color w:val="000000"/>
                <w:sz w:val="20"/>
              </w:rPr>
              <w:t>The size of the field is at least 50.</w:t>
            </w:r>
          </w:p>
        </w:tc>
        <w:tc>
          <w:tcPr>
            <w:tcW w:w="3630" w:type="dxa"/>
          </w:tcPr>
          <w:p w14:paraId="68DB88AE" w14:textId="77777777"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14:paraId="01AFF90E" w14:textId="77777777" w:rsidTr="00467EBC">
        <w:trPr>
          <w:cantSplit w:val="0"/>
          <w:trHeight w:val="973"/>
        </w:trPr>
        <w:tc>
          <w:tcPr>
            <w:tcW w:w="2610" w:type="dxa"/>
            <w:vAlign w:val="center"/>
            <w:hideMark/>
          </w:tcPr>
          <w:p w14:paraId="207F95E1"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condition_source_</w:t>
            </w:r>
            <w:r>
              <w:rPr>
                <w:rFonts w:ascii="Times New Roman" w:hAnsi="Times New Roman"/>
                <w:color w:val="000000"/>
                <w:sz w:val="20"/>
              </w:rPr>
              <w:t>concept_id</w:t>
            </w:r>
          </w:p>
        </w:tc>
        <w:tc>
          <w:tcPr>
            <w:tcW w:w="1260" w:type="dxa"/>
            <w:vAlign w:val="center"/>
          </w:tcPr>
          <w:p w14:paraId="59A58FF6" w14:textId="77777777"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14:paraId="3F90A530" w14:textId="77777777"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14:paraId="2B1DED98" w14:textId="77777777"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630" w:type="dxa"/>
          </w:tcPr>
          <w:p w14:paraId="36309AD0" w14:textId="77777777" w:rsidR="00212A85" w:rsidRPr="005F3DB0" w:rsidRDefault="008A0FDB" w:rsidP="00DE5EED">
            <w:pPr>
              <w:spacing w:before="45" w:afterLines="45" w:after="108" w:line="240" w:lineRule="auto"/>
              <w:rPr>
                <w:rFonts w:ascii="Times New Roman" w:hAnsi="Times New Roman"/>
                <w:color w:val="000000"/>
                <w:sz w:val="20"/>
              </w:rPr>
            </w:pPr>
            <w:r>
              <w:rPr>
                <w:rFonts w:ascii="Times New Roman" w:hAnsi="Times New Roman"/>
                <w:color w:val="000000"/>
                <w:sz w:val="20"/>
              </w:rPr>
              <w:t>Concept_id of ICD-9 or other source code</w:t>
            </w:r>
          </w:p>
        </w:tc>
      </w:tr>
      <w:tr w:rsidR="00D747C7" w14:paraId="72E398E7" w14:textId="77777777" w:rsidTr="00467EBC">
        <w:trPr>
          <w:trHeight w:val="973"/>
          <w:ins w:id="195" w:author="Don Torok" w:date="2016-03-31T10:45:00Z"/>
        </w:trPr>
        <w:tc>
          <w:tcPr>
            <w:tcW w:w="2610" w:type="dxa"/>
            <w:vAlign w:val="center"/>
            <w:hideMark/>
          </w:tcPr>
          <w:p w14:paraId="56F2393E" w14:textId="77777777" w:rsidR="00D747C7" w:rsidRPr="00063408" w:rsidRDefault="00063408" w:rsidP="00DE5EED">
            <w:pPr>
              <w:spacing w:before="0" w:afterLines="45" w:after="108" w:line="240" w:lineRule="auto"/>
              <w:rPr>
                <w:ins w:id="196" w:author="Don Torok" w:date="2016-03-31T10:45:00Z"/>
                <w:rFonts w:ascii="Times New Roman" w:hAnsi="Times New Roman"/>
                <w:color w:val="000000"/>
                <w:sz w:val="20"/>
              </w:rPr>
            </w:pPr>
            <w:ins w:id="197" w:author="Don Torok" w:date="2016-07-21T12:50:00Z">
              <w:r w:rsidRPr="00063408">
                <w:rPr>
                  <w:rFonts w:ascii="Times New Roman" w:hAnsi="Times New Roman"/>
                  <w:sz w:val="20"/>
                </w:rPr>
                <w:lastRenderedPageBreak/>
                <w:t>condition_status_source_value</w:t>
              </w:r>
            </w:ins>
          </w:p>
        </w:tc>
        <w:tc>
          <w:tcPr>
            <w:tcW w:w="1260" w:type="dxa"/>
            <w:vAlign w:val="center"/>
          </w:tcPr>
          <w:p w14:paraId="258AF158" w14:textId="77777777" w:rsidR="00D747C7" w:rsidRDefault="00D747C7" w:rsidP="00DE5EED">
            <w:pPr>
              <w:spacing w:before="0" w:afterLines="45" w:after="108" w:line="240" w:lineRule="auto"/>
              <w:rPr>
                <w:ins w:id="198" w:author="Don Torok" w:date="2016-03-31T10:45:00Z"/>
                <w:rFonts w:ascii="Times New Roman" w:hAnsi="Times New Roman"/>
                <w:color w:val="000000"/>
                <w:sz w:val="20"/>
              </w:rPr>
            </w:pPr>
            <w:ins w:id="199" w:author="Don Torok" w:date="2016-03-31T10:45:00Z">
              <w:r>
                <w:rPr>
                  <w:rFonts w:ascii="Times New Roman" w:hAnsi="Times New Roman"/>
                  <w:color w:val="000000"/>
                  <w:sz w:val="20"/>
                </w:rPr>
                <w:t>Varchar(</w:t>
              </w:r>
            </w:ins>
            <w:ins w:id="200" w:author="Don Torok" w:date="2016-03-31T14:47:00Z">
              <w:r w:rsidR="00E33B7B">
                <w:rPr>
                  <w:rFonts w:ascii="Times New Roman" w:hAnsi="Times New Roman"/>
                  <w:color w:val="000000"/>
                  <w:sz w:val="20"/>
                </w:rPr>
                <w:t>50</w:t>
              </w:r>
            </w:ins>
            <w:ins w:id="201" w:author="Don Torok" w:date="2016-03-31T10:45:00Z">
              <w:r>
                <w:rPr>
                  <w:rFonts w:ascii="Times New Roman" w:hAnsi="Times New Roman"/>
                  <w:color w:val="000000"/>
                  <w:sz w:val="20"/>
                </w:rPr>
                <w:t>)</w:t>
              </w:r>
            </w:ins>
          </w:p>
        </w:tc>
        <w:tc>
          <w:tcPr>
            <w:tcW w:w="1260" w:type="dxa"/>
            <w:vAlign w:val="center"/>
            <w:hideMark/>
          </w:tcPr>
          <w:p w14:paraId="5E598413" w14:textId="77777777" w:rsidR="00D747C7" w:rsidRPr="005F3DB0" w:rsidRDefault="00E33B7B" w:rsidP="00DE5EED">
            <w:pPr>
              <w:spacing w:before="0" w:afterLines="45" w:after="108" w:line="240" w:lineRule="auto"/>
              <w:rPr>
                <w:ins w:id="202" w:author="Don Torok" w:date="2016-03-31T10:45:00Z"/>
                <w:rFonts w:ascii="Times New Roman" w:hAnsi="Times New Roman"/>
                <w:color w:val="000000"/>
                <w:sz w:val="20"/>
              </w:rPr>
            </w:pPr>
            <w:ins w:id="203" w:author="Don Torok" w:date="2016-03-31T14:48:00Z">
              <w:r>
                <w:rPr>
                  <w:rFonts w:ascii="Times New Roman" w:hAnsi="Times New Roman"/>
                  <w:color w:val="000000"/>
                  <w:sz w:val="20"/>
                </w:rPr>
                <w:t>No</w:t>
              </w:r>
            </w:ins>
          </w:p>
        </w:tc>
        <w:tc>
          <w:tcPr>
            <w:tcW w:w="4140" w:type="dxa"/>
            <w:hideMark/>
          </w:tcPr>
          <w:p w14:paraId="2B2CB534" w14:textId="77777777" w:rsidR="00DD230B" w:rsidRDefault="00DD230B" w:rsidP="00DE5EED">
            <w:pPr>
              <w:spacing w:before="45" w:afterLines="45" w:after="108" w:line="240" w:lineRule="auto"/>
              <w:rPr>
                <w:ins w:id="204" w:author="Don Torok" w:date="2016-03-31T11:33:00Z"/>
                <w:rFonts w:ascii="Times New Roman" w:hAnsi="Times New Roman"/>
                <w:color w:val="000000"/>
                <w:sz w:val="20"/>
              </w:rPr>
            </w:pPr>
            <w:ins w:id="205" w:author="Don Torok" w:date="2016-03-31T11:33:00Z">
              <w:r>
                <w:rPr>
                  <w:rFonts w:ascii="Times New Roman" w:hAnsi="Times New Roman"/>
                  <w:color w:val="000000"/>
                  <w:sz w:val="20"/>
                </w:rPr>
                <w:t>Non-standard column added to OMOP CDM</w:t>
              </w:r>
            </w:ins>
          </w:p>
          <w:p w14:paraId="6D305FBC" w14:textId="77777777" w:rsidR="00D747C7" w:rsidRPr="00DB388D" w:rsidRDefault="00D747C7" w:rsidP="00DE5EED">
            <w:pPr>
              <w:spacing w:before="0" w:afterLines="45" w:after="108" w:line="240" w:lineRule="auto"/>
              <w:rPr>
                <w:ins w:id="206" w:author="Don Torok" w:date="2016-03-31T10:45:00Z"/>
                <w:rFonts w:ascii="Times New Roman" w:hAnsi="Times New Roman"/>
                <w:color w:val="000000"/>
                <w:sz w:val="20"/>
              </w:rPr>
            </w:pPr>
            <w:ins w:id="207" w:author="Don Torok" w:date="2016-03-31T10:45:00Z">
              <w:r w:rsidRPr="00DB388D">
                <w:rPr>
                  <w:rFonts w:ascii="Times New Roman" w:hAnsi="Times New Roman"/>
                  <w:color w:val="000000"/>
                  <w:sz w:val="20"/>
                </w:rPr>
                <w:t xml:space="preserve">Classification of diagnosis source. </w:t>
              </w:r>
            </w:ins>
            <w:ins w:id="208" w:author="Don Torok" w:date="2016-04-01T16:20:00Z">
              <w:r w:rsidR="000A2254">
                <w:rPr>
                  <w:rFonts w:ascii="Times New Roman" w:hAnsi="Times New Roman"/>
                  <w:color w:val="000000"/>
                  <w:sz w:val="20"/>
                </w:rPr>
                <w:t xml:space="preserve"> Potential values are Admitting, Discharge, </w:t>
              </w:r>
              <w:commentRangeStart w:id="209"/>
              <w:r w:rsidR="000A2254">
                <w:rPr>
                  <w:rFonts w:ascii="Times New Roman" w:hAnsi="Times New Roman"/>
                  <w:color w:val="000000"/>
                  <w:sz w:val="20"/>
                </w:rPr>
                <w:t xml:space="preserve">Final </w:t>
              </w:r>
            </w:ins>
            <w:commentRangeEnd w:id="209"/>
            <w:ins w:id="210" w:author="Don Torok" w:date="2016-07-21T12:55:00Z">
              <w:r w:rsidR="00176045">
                <w:rPr>
                  <w:rStyle w:val="CommentReference"/>
                  <w:rFonts w:ascii="Times New Roman" w:hAnsi="Times New Roman"/>
                  <w:color w:val="auto"/>
                </w:rPr>
                <w:commentReference w:id="209"/>
              </w:r>
            </w:ins>
            <w:ins w:id="211" w:author="Don Torok" w:date="2016-04-01T16:20:00Z">
              <w:r w:rsidR="000A2254">
                <w:rPr>
                  <w:rFonts w:ascii="Times New Roman" w:hAnsi="Times New Roman"/>
                  <w:color w:val="000000"/>
                  <w:sz w:val="20"/>
                </w:rPr>
                <w:t>or Interim.</w:t>
              </w:r>
            </w:ins>
          </w:p>
          <w:p w14:paraId="73D592F3" w14:textId="77777777" w:rsidR="00D747C7" w:rsidRDefault="00D747C7" w:rsidP="00DE5EED">
            <w:pPr>
              <w:spacing w:before="0" w:afterLines="45" w:after="108" w:line="240" w:lineRule="auto"/>
              <w:rPr>
                <w:ins w:id="212" w:author="Don Torok" w:date="2016-03-31T10:45:00Z"/>
                <w:rFonts w:ascii="Times New Roman" w:hAnsi="Times New Roman"/>
                <w:color w:val="000000"/>
                <w:sz w:val="20"/>
              </w:rPr>
            </w:pPr>
            <w:ins w:id="213" w:author="Don Torok" w:date="2016-03-31T10:45:00Z">
              <w:r w:rsidRPr="00DB388D">
                <w:rPr>
                  <w:rFonts w:ascii="Times New Roman" w:hAnsi="Times New Roman"/>
                  <w:color w:val="000000"/>
                  <w:sz w:val="20"/>
                </w:rPr>
                <w:t>Ambulatory encounters would generally be expected to have a source of “Final.”</w:t>
              </w:r>
              <w:r>
                <w:rPr>
                  <w:rFonts w:ascii="Times New Roman" w:hAnsi="Times New Roman"/>
                  <w:color w:val="000000"/>
                  <w:sz w:val="20"/>
                </w:rPr>
                <w:t xml:space="preserve">  </w:t>
              </w:r>
            </w:ins>
          </w:p>
          <w:p w14:paraId="63736498" w14:textId="77777777" w:rsidR="00D747C7" w:rsidRPr="00DB388D" w:rsidRDefault="00D747C7" w:rsidP="00DE5EED">
            <w:pPr>
              <w:spacing w:before="0" w:afterLines="45" w:after="108" w:line="240" w:lineRule="auto"/>
              <w:rPr>
                <w:ins w:id="214" w:author="Don Torok" w:date="2016-03-31T10:45:00Z"/>
                <w:rFonts w:ascii="Times New Roman" w:hAnsi="Times New Roman"/>
                <w:color w:val="000000"/>
                <w:sz w:val="20"/>
              </w:rPr>
            </w:pPr>
            <w:ins w:id="215" w:author="Don Torok" w:date="2016-03-31T10:45:00Z">
              <w:r>
                <w:rPr>
                  <w:rFonts w:ascii="Times New Roman" w:hAnsi="Times New Roman"/>
                  <w:color w:val="000000"/>
                  <w:sz w:val="20"/>
                </w:rPr>
                <w:t xml:space="preserve">Where ambulatory is defined as </w:t>
              </w:r>
              <w:r w:rsidRPr="00DB388D">
                <w:rPr>
                  <w:rFonts w:ascii="Times New Roman" w:hAnsi="Times New Roman"/>
                  <w:color w:val="000000"/>
                  <w:sz w:val="20"/>
                </w:rPr>
                <w:t>visits at outpatient clinics, physician offices, same day/ambulatory surgery centers, urgent care facilities, and other same-day ambulatory hospital encounters, but excludes emergency department encounters.</w:t>
              </w:r>
            </w:ins>
          </w:p>
          <w:p w14:paraId="5CE6FFD9" w14:textId="77777777" w:rsidR="00D747C7" w:rsidRPr="005F3DB0" w:rsidRDefault="00D747C7" w:rsidP="00DE5EED">
            <w:pPr>
              <w:spacing w:before="0" w:afterLines="45" w:after="108" w:line="240" w:lineRule="auto"/>
              <w:rPr>
                <w:ins w:id="216" w:author="Don Torok" w:date="2016-03-31T10:45:00Z"/>
                <w:rFonts w:ascii="Times New Roman" w:hAnsi="Times New Roman"/>
                <w:color w:val="000000"/>
                <w:sz w:val="20"/>
              </w:rPr>
            </w:pPr>
            <w:ins w:id="217" w:author="Don Torok" w:date="2016-03-31T10:45:00Z">
              <w:r w:rsidRPr="00DB388D">
                <w:rPr>
                  <w:rFonts w:ascii="Times New Roman" w:hAnsi="Times New Roman"/>
                  <w:color w:val="000000"/>
                  <w:sz w:val="20"/>
                </w:rPr>
                <w:t xml:space="preserve">Other Ambulatory Visit: Includes other non-overnight AV encounters such as hospice visits, home health visits, skilled nursing visits, other non-hospital visits, as well as telemedicine, telephone and email consultations. </w:t>
              </w:r>
            </w:ins>
          </w:p>
        </w:tc>
        <w:tc>
          <w:tcPr>
            <w:tcW w:w="3630" w:type="dxa"/>
          </w:tcPr>
          <w:p w14:paraId="24F1FF80" w14:textId="77777777" w:rsidR="00D747C7" w:rsidRDefault="00D747C7" w:rsidP="00DE5EED">
            <w:pPr>
              <w:spacing w:afterLines="45" w:after="108" w:line="240" w:lineRule="auto"/>
              <w:rPr>
                <w:ins w:id="218" w:author="Don Torok" w:date="2016-03-31T10:45:00Z"/>
                <w:rFonts w:ascii="Times New Roman" w:hAnsi="Times New Roman"/>
                <w:color w:val="000000"/>
                <w:sz w:val="20"/>
              </w:rPr>
            </w:pPr>
          </w:p>
        </w:tc>
      </w:tr>
      <w:tr w:rsidR="00E33B7B" w14:paraId="5F06F073" w14:textId="77777777" w:rsidTr="00467EBC">
        <w:trPr>
          <w:trHeight w:val="973"/>
          <w:ins w:id="219" w:author="Don Torok" w:date="2016-03-31T14:47:00Z"/>
        </w:trPr>
        <w:tc>
          <w:tcPr>
            <w:tcW w:w="2610" w:type="dxa"/>
            <w:vAlign w:val="center"/>
            <w:hideMark/>
          </w:tcPr>
          <w:p w14:paraId="206DDA18" w14:textId="77777777" w:rsidR="00E33B7B" w:rsidRPr="00176045" w:rsidRDefault="00176045" w:rsidP="00DE5EED">
            <w:pPr>
              <w:spacing w:before="0" w:afterLines="45" w:after="108" w:line="240" w:lineRule="auto"/>
              <w:rPr>
                <w:ins w:id="220" w:author="Don Torok" w:date="2016-03-31T14:47:00Z"/>
                <w:rFonts w:ascii="Times New Roman" w:hAnsi="Times New Roman"/>
                <w:color w:val="000000"/>
                <w:sz w:val="20"/>
              </w:rPr>
            </w:pPr>
            <w:ins w:id="221" w:author="Don Torok" w:date="2016-07-21T12:58:00Z">
              <w:r w:rsidRPr="00176045">
                <w:rPr>
                  <w:rFonts w:ascii="Times New Roman" w:hAnsi="Times New Roman"/>
                  <w:sz w:val="20"/>
                </w:rPr>
                <w:t>condition_status_concept_id</w:t>
              </w:r>
            </w:ins>
          </w:p>
        </w:tc>
        <w:tc>
          <w:tcPr>
            <w:tcW w:w="1260" w:type="dxa"/>
            <w:vAlign w:val="center"/>
          </w:tcPr>
          <w:p w14:paraId="31548E15" w14:textId="77777777" w:rsidR="00E33B7B" w:rsidRDefault="00E33B7B" w:rsidP="00DE5EED">
            <w:pPr>
              <w:spacing w:before="0" w:afterLines="45" w:after="108" w:line="240" w:lineRule="auto"/>
              <w:rPr>
                <w:ins w:id="222" w:author="Don Torok" w:date="2016-03-31T14:47:00Z"/>
                <w:rFonts w:ascii="Times New Roman" w:hAnsi="Times New Roman"/>
                <w:color w:val="000000"/>
                <w:sz w:val="20"/>
              </w:rPr>
            </w:pPr>
            <w:ins w:id="223" w:author="Don Torok" w:date="2016-03-31T14:47:00Z">
              <w:r>
                <w:rPr>
                  <w:rFonts w:ascii="Times New Roman" w:hAnsi="Times New Roman"/>
                  <w:color w:val="000000"/>
                  <w:sz w:val="20"/>
                </w:rPr>
                <w:t>Integer</w:t>
              </w:r>
            </w:ins>
          </w:p>
        </w:tc>
        <w:tc>
          <w:tcPr>
            <w:tcW w:w="1260" w:type="dxa"/>
            <w:vAlign w:val="center"/>
            <w:hideMark/>
          </w:tcPr>
          <w:p w14:paraId="13DB7A6C" w14:textId="77777777" w:rsidR="00E33B7B" w:rsidRDefault="00E33B7B" w:rsidP="00DE5EED">
            <w:pPr>
              <w:spacing w:before="0" w:afterLines="45" w:after="108" w:line="240" w:lineRule="auto"/>
              <w:rPr>
                <w:ins w:id="224" w:author="Don Torok" w:date="2016-03-31T14:47:00Z"/>
                <w:rFonts w:ascii="Times New Roman" w:hAnsi="Times New Roman"/>
                <w:color w:val="000000"/>
                <w:sz w:val="20"/>
              </w:rPr>
            </w:pPr>
            <w:ins w:id="225" w:author="Don Torok" w:date="2016-03-31T14:48:00Z">
              <w:r>
                <w:rPr>
                  <w:rFonts w:ascii="Times New Roman" w:hAnsi="Times New Roman"/>
                  <w:color w:val="000000"/>
                  <w:sz w:val="20"/>
                </w:rPr>
                <w:t>No</w:t>
              </w:r>
            </w:ins>
          </w:p>
        </w:tc>
        <w:tc>
          <w:tcPr>
            <w:tcW w:w="4140" w:type="dxa"/>
            <w:hideMark/>
          </w:tcPr>
          <w:p w14:paraId="65F43CF3" w14:textId="77777777" w:rsidR="00176045" w:rsidRPr="00176045" w:rsidRDefault="00176045" w:rsidP="00176045">
            <w:pPr>
              <w:spacing w:before="45" w:afterLines="45" w:after="108" w:line="240" w:lineRule="auto"/>
              <w:rPr>
                <w:ins w:id="226" w:author="Don Torok" w:date="2016-07-21T12:59:00Z"/>
                <w:rFonts w:ascii="Times New Roman" w:hAnsi="Times New Roman"/>
                <w:color w:val="000000"/>
                <w:sz w:val="20"/>
              </w:rPr>
            </w:pPr>
            <w:ins w:id="227" w:author="Don Torok" w:date="2016-07-21T12:59:00Z">
              <w:r>
                <w:rPr>
                  <w:rFonts w:ascii="Times New Roman" w:hAnsi="Times New Roman"/>
                  <w:color w:val="000000"/>
                  <w:sz w:val="20"/>
                </w:rPr>
                <w:t>Non-standard column added to OMOP CDM</w:t>
              </w:r>
            </w:ins>
          </w:p>
          <w:p w14:paraId="65D32D90" w14:textId="77777777" w:rsidR="000F14BE" w:rsidRPr="005707AB" w:rsidRDefault="000F14BE" w:rsidP="000F14BE">
            <w:pPr>
              <w:spacing w:after="0"/>
              <w:rPr>
                <w:ins w:id="228" w:author="Don Torok" w:date="2016-04-01T16:44:00Z"/>
                <w:rFonts w:ascii="Times New Roman" w:hAnsi="Times New Roman"/>
                <w:sz w:val="20"/>
              </w:rPr>
            </w:pPr>
            <w:ins w:id="229" w:author="Don Torok" w:date="2016-04-01T16:44:00Z">
              <w:r w:rsidRPr="005707AB">
                <w:rPr>
                  <w:rFonts w:ascii="Times New Roman" w:hAnsi="Times New Roman"/>
                  <w:sz w:val="20"/>
                </w:rPr>
                <w:t>Possible standard value_as_concept_id:</w:t>
              </w:r>
            </w:ins>
          </w:p>
          <w:p w14:paraId="7187CDBE" w14:textId="77777777" w:rsidR="000F14BE" w:rsidRPr="005707AB" w:rsidRDefault="000F14BE" w:rsidP="000F14BE">
            <w:pPr>
              <w:pStyle w:val="ListParagraph"/>
              <w:numPr>
                <w:ilvl w:val="0"/>
                <w:numId w:val="13"/>
              </w:numPr>
              <w:spacing w:after="0"/>
              <w:rPr>
                <w:ins w:id="230" w:author="Don Torok" w:date="2016-04-01T16:44:00Z"/>
                <w:rFonts w:ascii="Times New Roman" w:hAnsi="Times New Roman"/>
                <w:sz w:val="20"/>
              </w:rPr>
            </w:pPr>
            <w:ins w:id="231" w:author="Don Torok" w:date="2016-04-01T16:44:00Z">
              <w:r w:rsidRPr="005707AB">
                <w:rPr>
                  <w:rFonts w:ascii="Times New Roman" w:hAnsi="Times New Roman"/>
                  <w:sz w:val="20"/>
                </w:rPr>
                <w:t>Admitting diagnosis: 4203942</w:t>
              </w:r>
            </w:ins>
          </w:p>
          <w:p w14:paraId="01ECE977" w14:textId="77777777" w:rsidR="000F14BE" w:rsidRPr="005707AB" w:rsidRDefault="000F14BE" w:rsidP="000F14BE">
            <w:pPr>
              <w:pStyle w:val="ListParagraph"/>
              <w:numPr>
                <w:ilvl w:val="0"/>
                <w:numId w:val="13"/>
              </w:numPr>
              <w:spacing w:after="0"/>
              <w:rPr>
                <w:ins w:id="232" w:author="Don Torok" w:date="2016-04-01T16:44:00Z"/>
                <w:rFonts w:ascii="Times New Roman" w:hAnsi="Times New Roman"/>
                <w:sz w:val="20"/>
              </w:rPr>
            </w:pPr>
            <w:ins w:id="233" w:author="Don Torok" w:date="2016-04-01T16:44:00Z">
              <w:r w:rsidRPr="005707AB">
                <w:rPr>
                  <w:rFonts w:ascii="Times New Roman" w:hAnsi="Times New Roman"/>
                  <w:sz w:val="20"/>
                </w:rPr>
                <w:t>Final diagnosis: 4230359</w:t>
              </w:r>
            </w:ins>
          </w:p>
          <w:p w14:paraId="78C51C05" w14:textId="77777777" w:rsidR="000F14BE" w:rsidRPr="005707AB" w:rsidRDefault="000F14BE" w:rsidP="000F14BE">
            <w:pPr>
              <w:pStyle w:val="ListParagraph"/>
              <w:numPr>
                <w:ilvl w:val="0"/>
                <w:numId w:val="13"/>
              </w:numPr>
              <w:spacing w:after="0"/>
              <w:rPr>
                <w:ins w:id="234" w:author="Don Torok" w:date="2016-04-01T16:44:00Z"/>
                <w:rFonts w:ascii="Times New Roman" w:hAnsi="Times New Roman"/>
                <w:sz w:val="20"/>
              </w:rPr>
            </w:pPr>
            <w:ins w:id="235" w:author="Don Torok" w:date="2016-04-01T16:44:00Z">
              <w:r w:rsidRPr="005707AB">
                <w:rPr>
                  <w:rFonts w:ascii="Times New Roman" w:hAnsi="Times New Roman"/>
                  <w:sz w:val="20"/>
                </w:rPr>
                <w:t>Preliminary diagnosis: 4033240</w:t>
              </w:r>
            </w:ins>
          </w:p>
          <w:p w14:paraId="3CD0E8F3" w14:textId="77777777" w:rsidR="00E33B7B" w:rsidRDefault="000F14BE" w:rsidP="00DE5EED">
            <w:pPr>
              <w:spacing w:before="45" w:afterLines="45" w:after="108" w:line="240" w:lineRule="auto"/>
              <w:rPr>
                <w:ins w:id="236" w:author="Don Torok" w:date="2016-03-31T14:47:00Z"/>
                <w:rFonts w:ascii="Times New Roman" w:hAnsi="Times New Roman"/>
                <w:color w:val="000000"/>
                <w:sz w:val="20"/>
              </w:rPr>
            </w:pPr>
            <w:ins w:id="237" w:author="Don Torok" w:date="2016-04-01T16:44:00Z">
              <w:r w:rsidRPr="005707AB">
                <w:rPr>
                  <w:rFonts w:ascii="Times New Roman" w:hAnsi="Times New Roman"/>
                  <w:sz w:val="20"/>
                </w:rPr>
                <w:t>Discharge diagnosis: TBD</w:t>
              </w:r>
            </w:ins>
          </w:p>
        </w:tc>
        <w:tc>
          <w:tcPr>
            <w:tcW w:w="3630" w:type="dxa"/>
          </w:tcPr>
          <w:p w14:paraId="358589DF" w14:textId="77777777" w:rsidR="00E33B7B" w:rsidRDefault="00E33B7B" w:rsidP="00DE5EED">
            <w:pPr>
              <w:spacing w:before="0" w:afterLines="45" w:after="108" w:line="240" w:lineRule="auto"/>
              <w:rPr>
                <w:ins w:id="238" w:author="Don Torok" w:date="2016-03-31T14:47:00Z"/>
                <w:rFonts w:ascii="Times New Roman" w:hAnsi="Times New Roman"/>
                <w:color w:val="000000"/>
                <w:sz w:val="20"/>
              </w:rPr>
            </w:pPr>
          </w:p>
        </w:tc>
      </w:tr>
    </w:tbl>
    <w:bookmarkEnd w:id="191"/>
    <w:bookmarkEnd w:id="192"/>
    <w:p w14:paraId="28434DB6" w14:textId="77777777" w:rsidR="00FE236E" w:rsidRPr="005F3DB0" w:rsidRDefault="00FE236E" w:rsidP="00FE236E">
      <w:pPr>
        <w:spacing w:after="60" w:line="240" w:lineRule="auto"/>
        <w:rPr>
          <w:rFonts w:ascii="Times New Roman" w:hAnsi="Times New Roman"/>
          <w:b/>
          <w:sz w:val="22"/>
          <w:szCs w:val="22"/>
        </w:rPr>
      </w:pPr>
      <w:r w:rsidRPr="005F3DB0">
        <w:rPr>
          <w:rFonts w:ascii="Times New Roman" w:hAnsi="Times New Roman"/>
          <w:b/>
          <w:sz w:val="22"/>
          <w:szCs w:val="22"/>
        </w:rPr>
        <w:t>Conventions</w:t>
      </w:r>
    </w:p>
    <w:p w14:paraId="3909021B" w14:textId="77777777" w:rsidR="00426DB2" w:rsidRPr="005707AB" w:rsidRDefault="00426DB2" w:rsidP="00426DB2">
      <w:pPr>
        <w:pStyle w:val="ListParagraph"/>
        <w:numPr>
          <w:ilvl w:val="0"/>
          <w:numId w:val="19"/>
        </w:numPr>
        <w:rPr>
          <w:rFonts w:ascii="Times New Roman" w:hAnsi="Times New Roman"/>
          <w:sz w:val="22"/>
          <w:szCs w:val="22"/>
        </w:rPr>
      </w:pPr>
      <w:r w:rsidRPr="005707AB">
        <w:rPr>
          <w:rFonts w:ascii="Times New Roman" w:hAnsi="Times New Roman"/>
          <w:sz w:val="22"/>
          <w:szCs w:val="22"/>
        </w:rPr>
        <w:t xml:space="preserve">PCORnet expects all diagnoses and procedures to have an associated encounter. </w:t>
      </w:r>
    </w:p>
    <w:p w14:paraId="29A2881F" w14:textId="77777777"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no real encounter (e.g. nocturnal dialysis, medication refill, etc.), a visit occurrence record is not created</w:t>
      </w:r>
      <w:r w:rsidR="005743F9" w:rsidRPr="005707AB">
        <w:rPr>
          <w:rFonts w:ascii="Times New Roman" w:hAnsi="Times New Roman"/>
          <w:sz w:val="22"/>
          <w:szCs w:val="22"/>
        </w:rPr>
        <w:t>.</w:t>
      </w:r>
    </w:p>
    <w:p w14:paraId="5B4CDD95" w14:textId="77777777"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from the diagnosis record, a derived visit occurrence record is created and assigned an appropriate visit type (visit_concept_id).</w:t>
      </w:r>
    </w:p>
    <w:p w14:paraId="2EDD928B" w14:textId="77777777" w:rsidR="00AD6D73" w:rsidRPr="005707AB" w:rsidRDefault="00726050" w:rsidP="00D10590">
      <w:pPr>
        <w:pStyle w:val="ListParagraph"/>
        <w:numPr>
          <w:ilvl w:val="0"/>
          <w:numId w:val="19"/>
        </w:numPr>
        <w:rPr>
          <w:rFonts w:ascii="Times New Roman" w:hAnsi="Times New Roman"/>
        </w:rPr>
      </w:pPr>
      <w:r w:rsidRPr="005707AB">
        <w:rPr>
          <w:rFonts w:ascii="Times New Roman" w:hAnsi="Times New Roman"/>
          <w:sz w:val="22"/>
          <w:szCs w:val="22"/>
        </w:rPr>
        <w:t xml:space="preserve">According to PCORnet requirements, </w:t>
      </w:r>
      <w:r w:rsidR="00541836" w:rsidRPr="005707AB">
        <w:rPr>
          <w:rFonts w:ascii="Times New Roman" w:hAnsi="Times New Roman"/>
          <w:sz w:val="22"/>
          <w:szCs w:val="22"/>
        </w:rPr>
        <w:t>‘Primary Condition’ (44786627) and ‘Secondary Condition’ (44786629)</w:t>
      </w:r>
      <w:r w:rsidR="00CA426C" w:rsidRPr="005707AB">
        <w:rPr>
          <w:rFonts w:ascii="Times New Roman" w:hAnsi="Times New Roman"/>
          <w:sz w:val="22"/>
          <w:szCs w:val="22"/>
        </w:rPr>
        <w:t xml:space="preserve"> are relevant only </w:t>
      </w:r>
      <w:r w:rsidR="00266F41" w:rsidRPr="005707AB">
        <w:rPr>
          <w:rFonts w:ascii="Times New Roman" w:hAnsi="Times New Roman"/>
          <w:sz w:val="22"/>
          <w:szCs w:val="22"/>
        </w:rPr>
        <w:t>to</w:t>
      </w:r>
      <w:r w:rsidR="00CA426C" w:rsidRPr="005707AB">
        <w:rPr>
          <w:rFonts w:ascii="Times New Roman" w:hAnsi="Times New Roman"/>
          <w:sz w:val="22"/>
          <w:szCs w:val="22"/>
        </w:rPr>
        <w:t xml:space="preserve"> ‘Inpatient Visit’ (9201) and ‘</w:t>
      </w:r>
      <w:r w:rsidRPr="005707AB">
        <w:rPr>
          <w:rFonts w:ascii="Times New Roman" w:hAnsi="Times New Roman"/>
          <w:sz w:val="22"/>
          <w:szCs w:val="22"/>
        </w:rPr>
        <w:t xml:space="preserve">Long Term Care Visit’ (42898160). In OMOP, however, this attribute </w:t>
      </w:r>
      <w:r w:rsidR="00F63EA9" w:rsidRPr="005707AB">
        <w:rPr>
          <w:rFonts w:ascii="Times New Roman" w:hAnsi="Times New Roman"/>
          <w:sz w:val="22"/>
          <w:szCs w:val="22"/>
        </w:rPr>
        <w:t>may</w:t>
      </w:r>
      <w:r w:rsidRPr="005707AB">
        <w:rPr>
          <w:rFonts w:ascii="Times New Roman" w:hAnsi="Times New Roman"/>
          <w:sz w:val="22"/>
          <w:szCs w:val="22"/>
        </w:rPr>
        <w:t xml:space="preserve"> accompany any type of visit.</w:t>
      </w:r>
    </w:p>
    <w:p w14:paraId="054BAA2D" w14:textId="77777777" w:rsidR="00726050" w:rsidRPr="00D747C7" w:rsidRDefault="00D747C7" w:rsidP="00D10590">
      <w:pPr>
        <w:pStyle w:val="ListParagraph"/>
        <w:numPr>
          <w:ilvl w:val="0"/>
          <w:numId w:val="19"/>
        </w:numPr>
        <w:rPr>
          <w:rFonts w:ascii="Times New Roman" w:hAnsi="Times New Roman"/>
        </w:rPr>
      </w:pPr>
      <w:r>
        <w:rPr>
          <w:rFonts w:ascii="Times New Roman" w:hAnsi="Times New Roman"/>
          <w:sz w:val="22"/>
          <w:szCs w:val="22"/>
        </w:rPr>
        <w:t>An</w:t>
      </w:r>
      <w:r w:rsidR="00F63EA9" w:rsidRPr="005707AB">
        <w:rPr>
          <w:rFonts w:ascii="Times New Roman" w:hAnsi="Times New Roman"/>
          <w:sz w:val="22"/>
          <w:szCs w:val="22"/>
        </w:rPr>
        <w:t xml:space="preserve"> attribute for PCORnet required </w:t>
      </w:r>
      <w:r w:rsidR="00726050" w:rsidRPr="005707AB">
        <w:rPr>
          <w:rFonts w:ascii="Times New Roman" w:hAnsi="Times New Roman"/>
          <w:sz w:val="22"/>
          <w:szCs w:val="22"/>
        </w:rPr>
        <w:t>Diagnosis source (</w:t>
      </w:r>
      <w:r w:rsidR="00F63EA9" w:rsidRPr="005707AB">
        <w:rPr>
          <w:rFonts w:ascii="Times New Roman" w:hAnsi="Times New Roman"/>
          <w:sz w:val="22"/>
          <w:szCs w:val="22"/>
        </w:rPr>
        <w:t>Admitting, Discharge, Final, Interim)</w:t>
      </w:r>
      <w:ins w:id="239" w:author="Don Torok" w:date="2016-03-31T10:46:00Z">
        <w:r>
          <w:rPr>
            <w:rFonts w:ascii="Times New Roman" w:hAnsi="Times New Roman"/>
            <w:sz w:val="22"/>
            <w:szCs w:val="22"/>
          </w:rPr>
          <w:t xml:space="preserve"> is added to the Condition Occurrence table</w:t>
        </w:r>
      </w:ins>
      <w:r w:rsidR="00F63EA9" w:rsidRPr="005707AB">
        <w:rPr>
          <w:rFonts w:ascii="Times New Roman" w:hAnsi="Times New Roman"/>
          <w:sz w:val="22"/>
          <w:szCs w:val="22"/>
        </w:rPr>
        <w:t xml:space="preserve">. </w:t>
      </w:r>
    </w:p>
    <w:p w14:paraId="42CC455B" w14:textId="77777777" w:rsidR="00D747C7" w:rsidRPr="00D747C7" w:rsidRDefault="00D747C7" w:rsidP="00D747C7">
      <w:pPr>
        <w:ind w:left="360"/>
        <w:rPr>
          <w:rFonts w:ascii="Times New Roman" w:hAnsi="Times New Roman"/>
        </w:rPr>
      </w:pPr>
    </w:p>
    <w:p w14:paraId="318D9910" w14:textId="77777777" w:rsidR="00E66D63" w:rsidRPr="005F3DB0" w:rsidRDefault="00E66D63" w:rsidP="00D10590">
      <w:pPr>
        <w:pStyle w:val="Heading2"/>
        <w:numPr>
          <w:ilvl w:val="0"/>
          <w:numId w:val="15"/>
        </w:numPr>
        <w:rPr>
          <w:rFonts w:ascii="Times New Roman" w:hAnsi="Times New Roman" w:cs="Times New Roman"/>
        </w:rPr>
      </w:pPr>
      <w:bookmarkStart w:id="240" w:name="_Toc394268579"/>
      <w:bookmarkStart w:id="241" w:name="_Toc447292612"/>
      <w:r w:rsidRPr="005F3DB0">
        <w:rPr>
          <w:rFonts w:ascii="Times New Roman" w:hAnsi="Times New Roman" w:cs="Times New Roman"/>
        </w:rPr>
        <w:lastRenderedPageBreak/>
        <w:t>PROCEDURE_OCCURRENCE</w:t>
      </w:r>
      <w:bookmarkEnd w:id="240"/>
      <w:bookmarkEnd w:id="241"/>
    </w:p>
    <w:p w14:paraId="2035CEF6" w14:textId="77777777"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870" w:type="dxa"/>
        <w:tblInd w:w="108" w:type="dxa"/>
        <w:tblLayout w:type="fixed"/>
        <w:tblLook w:val="04A0" w:firstRow="1" w:lastRow="0" w:firstColumn="1" w:lastColumn="0" w:noHBand="0" w:noVBand="1"/>
      </w:tblPr>
      <w:tblGrid>
        <w:gridCol w:w="2610"/>
        <w:gridCol w:w="1260"/>
        <w:gridCol w:w="1530"/>
        <w:gridCol w:w="3780"/>
        <w:gridCol w:w="3690"/>
      </w:tblGrid>
      <w:tr w:rsidR="006879D0" w:rsidRPr="005F3DB0" w14:paraId="127670D2" w14:textId="77777777" w:rsidTr="00467EBC">
        <w:trPr>
          <w:trHeight w:val="64"/>
          <w:tblHeader/>
        </w:trPr>
        <w:tc>
          <w:tcPr>
            <w:tcW w:w="2610" w:type="dxa"/>
            <w:tcBorders>
              <w:top w:val="single" w:sz="4" w:space="0" w:color="auto"/>
              <w:left w:val="single" w:sz="4" w:space="0" w:color="auto"/>
              <w:bottom w:val="single" w:sz="4" w:space="0" w:color="auto"/>
              <w:right w:val="single" w:sz="4" w:space="0" w:color="auto"/>
            </w:tcBorders>
            <w:shd w:val="clear" w:color="000000" w:fill="BFBFBF"/>
            <w:hideMark/>
          </w:tcPr>
          <w:p w14:paraId="4B51662B" w14:textId="77777777"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60" w:type="dxa"/>
            <w:tcBorders>
              <w:top w:val="single" w:sz="4" w:space="0" w:color="auto"/>
              <w:left w:val="nil"/>
              <w:bottom w:val="single" w:sz="4" w:space="0" w:color="auto"/>
              <w:right w:val="single" w:sz="4" w:space="0" w:color="auto"/>
            </w:tcBorders>
            <w:shd w:val="clear" w:color="000000" w:fill="BFBFBF"/>
            <w:vAlign w:val="center"/>
          </w:tcPr>
          <w:p w14:paraId="0CC95F4F" w14:textId="77777777" w:rsidR="006879D0" w:rsidRPr="005F3DB0" w:rsidRDefault="006879D0" w:rsidP="00DE5EED">
            <w:pPr>
              <w:spacing w:before="15" w:afterLines="15" w:after="36"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530" w:type="dxa"/>
            <w:tcBorders>
              <w:top w:val="single" w:sz="4" w:space="0" w:color="auto"/>
              <w:left w:val="single" w:sz="4" w:space="0" w:color="auto"/>
              <w:bottom w:val="single" w:sz="4" w:space="0" w:color="auto"/>
              <w:right w:val="single" w:sz="4" w:space="0" w:color="auto"/>
            </w:tcBorders>
            <w:shd w:val="clear" w:color="000000" w:fill="BFBFBF"/>
            <w:hideMark/>
          </w:tcPr>
          <w:p w14:paraId="245A0B74" w14:textId="77777777" w:rsidR="006879D0" w:rsidRPr="005F3DB0" w:rsidRDefault="006879D0" w:rsidP="00DE5EED">
            <w:pPr>
              <w:spacing w:before="15" w:afterLines="15" w:after="36"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780" w:type="dxa"/>
            <w:tcBorders>
              <w:top w:val="single" w:sz="4" w:space="0" w:color="auto"/>
              <w:left w:val="nil"/>
              <w:bottom w:val="single" w:sz="4" w:space="0" w:color="auto"/>
              <w:right w:val="single" w:sz="4" w:space="0" w:color="auto"/>
            </w:tcBorders>
            <w:shd w:val="clear" w:color="000000" w:fill="BFBFBF"/>
            <w:hideMark/>
          </w:tcPr>
          <w:p w14:paraId="2D762BFF" w14:textId="77777777"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3690" w:type="dxa"/>
            <w:tcBorders>
              <w:top w:val="single" w:sz="4" w:space="0" w:color="auto"/>
              <w:left w:val="nil"/>
              <w:bottom w:val="single" w:sz="4" w:space="0" w:color="auto"/>
              <w:right w:val="single" w:sz="4" w:space="0" w:color="auto"/>
            </w:tcBorders>
            <w:shd w:val="clear" w:color="000000" w:fill="BFBFBF"/>
          </w:tcPr>
          <w:p w14:paraId="29829AB9" w14:textId="77777777"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PCORnet Conventions</w:t>
            </w:r>
          </w:p>
        </w:tc>
      </w:tr>
      <w:tr w:rsidR="006879D0" w:rsidRPr="005F3DB0" w14:paraId="24D91CB7" w14:textId="77777777" w:rsidTr="00467EBC">
        <w:trPr>
          <w:trHeight w:val="289"/>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64D2D1F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procedure_occurrence_id</w:t>
            </w:r>
          </w:p>
        </w:tc>
        <w:tc>
          <w:tcPr>
            <w:tcW w:w="1260" w:type="dxa"/>
            <w:tcBorders>
              <w:top w:val="single" w:sz="4" w:space="0" w:color="auto"/>
              <w:left w:val="nil"/>
              <w:bottom w:val="single" w:sz="4" w:space="0" w:color="auto"/>
              <w:right w:val="single" w:sz="4" w:space="0" w:color="auto"/>
            </w:tcBorders>
            <w:vAlign w:val="center"/>
          </w:tcPr>
          <w:p w14:paraId="06CD30D2"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08D69E17"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2C7B9BDE"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procedure occurrence </w:t>
            </w:r>
          </w:p>
        </w:tc>
        <w:tc>
          <w:tcPr>
            <w:tcW w:w="3690" w:type="dxa"/>
            <w:tcBorders>
              <w:top w:val="nil"/>
              <w:left w:val="nil"/>
              <w:bottom w:val="single" w:sz="4" w:space="0" w:color="auto"/>
              <w:right w:val="single" w:sz="4" w:space="0" w:color="auto"/>
            </w:tcBorders>
          </w:tcPr>
          <w:p w14:paraId="1D176061"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6B7165FC" w14:textId="77777777" w:rsidTr="00467EBC">
        <w:trPr>
          <w:trHeight w:val="747"/>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382F6A27"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person_id</w:t>
            </w:r>
          </w:p>
        </w:tc>
        <w:tc>
          <w:tcPr>
            <w:tcW w:w="1260" w:type="dxa"/>
            <w:tcBorders>
              <w:top w:val="single" w:sz="4" w:space="0" w:color="auto"/>
              <w:left w:val="nil"/>
              <w:bottom w:val="single" w:sz="4" w:space="0" w:color="auto"/>
              <w:right w:val="single" w:sz="4" w:space="0" w:color="auto"/>
            </w:tcBorders>
            <w:vAlign w:val="center"/>
          </w:tcPr>
          <w:p w14:paraId="0E083390"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6BAEC32C"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2A82611A"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3690" w:type="dxa"/>
            <w:tcBorders>
              <w:top w:val="nil"/>
              <w:left w:val="nil"/>
              <w:bottom w:val="single" w:sz="4" w:space="0" w:color="auto"/>
              <w:right w:val="single" w:sz="4" w:space="0" w:color="auto"/>
            </w:tcBorders>
          </w:tcPr>
          <w:p w14:paraId="66D3EE7F"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0E9DAE02" w14:textId="77777777" w:rsidTr="00467EBC">
        <w:trPr>
          <w:trHeight w:val="904"/>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78626B4E"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procedure_concept_id</w:t>
            </w:r>
          </w:p>
        </w:tc>
        <w:tc>
          <w:tcPr>
            <w:tcW w:w="1260" w:type="dxa"/>
            <w:tcBorders>
              <w:top w:val="single" w:sz="4" w:space="0" w:color="auto"/>
              <w:left w:val="nil"/>
              <w:bottom w:val="single" w:sz="4" w:space="0" w:color="auto"/>
              <w:right w:val="single" w:sz="4" w:space="0" w:color="auto"/>
            </w:tcBorders>
            <w:vAlign w:val="center"/>
          </w:tcPr>
          <w:p w14:paraId="72BB8BCA"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1FEEB959"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244953A4"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3690" w:type="dxa"/>
            <w:tcBorders>
              <w:top w:val="nil"/>
              <w:left w:val="nil"/>
              <w:bottom w:val="single" w:sz="4" w:space="0" w:color="auto"/>
              <w:right w:val="single" w:sz="4" w:space="0" w:color="auto"/>
            </w:tcBorders>
            <w:shd w:val="clear" w:color="auto" w:fill="auto"/>
          </w:tcPr>
          <w:p w14:paraId="2C1A78EC" w14:textId="77777777"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14:paraId="68F2788D"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5229460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procedure_date</w:t>
            </w:r>
          </w:p>
        </w:tc>
        <w:tc>
          <w:tcPr>
            <w:tcW w:w="1260" w:type="dxa"/>
            <w:tcBorders>
              <w:top w:val="single" w:sz="4" w:space="0" w:color="auto"/>
              <w:left w:val="nil"/>
              <w:bottom w:val="single" w:sz="4" w:space="0" w:color="auto"/>
              <w:right w:val="single" w:sz="4" w:space="0" w:color="auto"/>
            </w:tcBorders>
            <w:vAlign w:val="center"/>
          </w:tcPr>
          <w:p w14:paraId="146FBF47"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date</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1E09C6A2"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78160565"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3690" w:type="dxa"/>
            <w:tcBorders>
              <w:top w:val="nil"/>
              <w:left w:val="nil"/>
              <w:bottom w:val="single" w:sz="4" w:space="0" w:color="auto"/>
              <w:right w:val="single" w:sz="4" w:space="0" w:color="auto"/>
            </w:tcBorders>
            <w:shd w:val="clear" w:color="auto" w:fill="auto"/>
          </w:tcPr>
          <w:p w14:paraId="7FD9FE01" w14:textId="77777777"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14:paraId="7AAF37EA" w14:textId="77777777" w:rsidTr="00467EBC">
        <w:trPr>
          <w:trHeight w:val="890"/>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3907B3BB"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procedure_type_concept_id</w:t>
            </w:r>
          </w:p>
        </w:tc>
        <w:tc>
          <w:tcPr>
            <w:tcW w:w="1260" w:type="dxa"/>
            <w:tcBorders>
              <w:top w:val="single" w:sz="4" w:space="0" w:color="auto"/>
              <w:left w:val="nil"/>
              <w:bottom w:val="single" w:sz="4" w:space="0" w:color="auto"/>
              <w:right w:val="single" w:sz="4" w:space="0" w:color="auto"/>
            </w:tcBorders>
            <w:vAlign w:val="center"/>
          </w:tcPr>
          <w:p w14:paraId="7786E618"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0D362CC5"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14:paraId="72603364"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3690" w:type="dxa"/>
            <w:tcBorders>
              <w:top w:val="nil"/>
              <w:left w:val="nil"/>
              <w:bottom w:val="single" w:sz="4" w:space="0" w:color="auto"/>
              <w:right w:val="single" w:sz="4" w:space="0" w:color="auto"/>
            </w:tcBorders>
            <w:shd w:val="clear" w:color="auto" w:fill="auto"/>
          </w:tcPr>
          <w:p w14:paraId="6FA07B83" w14:textId="77777777" w:rsidR="006879D0" w:rsidRPr="005F3DB0" w:rsidRDefault="006879D0" w:rsidP="006B6E4C">
            <w:pPr>
              <w:spacing w:before="0" w:after="0" w:line="240" w:lineRule="auto"/>
              <w:rPr>
                <w:rFonts w:ascii="Times New Roman" w:hAnsi="Times New Roman"/>
                <w:color w:val="333333"/>
                <w:sz w:val="20"/>
                <w:szCs w:val="20"/>
                <w:shd w:val="clear" w:color="auto" w:fill="FFFFFF"/>
              </w:rPr>
            </w:pPr>
          </w:p>
        </w:tc>
      </w:tr>
      <w:tr w:rsidR="006879D0" w:rsidRPr="005F3DB0" w14:paraId="062EA2F1"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2F00F86E"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t>quantity</w:t>
            </w:r>
          </w:p>
        </w:tc>
        <w:tc>
          <w:tcPr>
            <w:tcW w:w="1260" w:type="dxa"/>
            <w:tcBorders>
              <w:top w:val="single" w:sz="4" w:space="0" w:color="auto"/>
              <w:left w:val="nil"/>
              <w:bottom w:val="single" w:sz="4" w:space="0" w:color="auto"/>
              <w:right w:val="single" w:sz="4" w:space="0" w:color="auto"/>
            </w:tcBorders>
            <w:vAlign w:val="center"/>
          </w:tcPr>
          <w:p w14:paraId="53476781" w14:textId="77777777" w:rsidR="006879D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14:paraId="755AAE01"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32D25D04"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The quantity of procedures ordered or administered.</w:t>
            </w:r>
          </w:p>
        </w:tc>
        <w:tc>
          <w:tcPr>
            <w:tcW w:w="3690" w:type="dxa"/>
            <w:tcBorders>
              <w:top w:val="nil"/>
              <w:left w:val="nil"/>
              <w:bottom w:val="single" w:sz="4" w:space="0" w:color="auto"/>
              <w:right w:val="single" w:sz="4" w:space="0" w:color="auto"/>
            </w:tcBorders>
            <w:shd w:val="clear" w:color="auto" w:fill="FFFFFF" w:themeFill="background1"/>
          </w:tcPr>
          <w:p w14:paraId="4B4737A5"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7D176353"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462D9D8A"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t>modifier_concept_id</w:t>
            </w:r>
          </w:p>
        </w:tc>
        <w:tc>
          <w:tcPr>
            <w:tcW w:w="1260" w:type="dxa"/>
            <w:tcBorders>
              <w:top w:val="single" w:sz="4" w:space="0" w:color="auto"/>
              <w:left w:val="nil"/>
              <w:bottom w:val="single" w:sz="4" w:space="0" w:color="auto"/>
              <w:right w:val="single" w:sz="4" w:space="0" w:color="auto"/>
            </w:tcBorders>
            <w:vAlign w:val="center"/>
          </w:tcPr>
          <w:p w14:paraId="5F01947E" w14:textId="77777777" w:rsidR="006879D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14:paraId="5AAA8C0D"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5BCBA63D"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A foreign key to a standard concept identifier for a modifier to the procedure (e.g. bilateral)</w:t>
            </w:r>
          </w:p>
        </w:tc>
        <w:tc>
          <w:tcPr>
            <w:tcW w:w="3690" w:type="dxa"/>
            <w:tcBorders>
              <w:top w:val="nil"/>
              <w:left w:val="nil"/>
              <w:bottom w:val="single" w:sz="4" w:space="0" w:color="auto"/>
              <w:right w:val="single" w:sz="4" w:space="0" w:color="auto"/>
            </w:tcBorders>
            <w:shd w:val="clear" w:color="auto" w:fill="FFFFFF" w:themeFill="background1"/>
          </w:tcPr>
          <w:p w14:paraId="2EB551FF"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1CCA4AC7"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054A5021"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provider_id</w:t>
            </w:r>
          </w:p>
        </w:tc>
        <w:tc>
          <w:tcPr>
            <w:tcW w:w="1260" w:type="dxa"/>
            <w:tcBorders>
              <w:top w:val="single" w:sz="4" w:space="0" w:color="auto"/>
              <w:left w:val="nil"/>
              <w:bottom w:val="single" w:sz="4" w:space="0" w:color="auto"/>
              <w:right w:val="single" w:sz="4" w:space="0" w:color="auto"/>
            </w:tcBorders>
            <w:vAlign w:val="center"/>
          </w:tcPr>
          <w:p w14:paraId="0EF0C7E6"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46318817"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14:paraId="753EA368"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3690" w:type="dxa"/>
            <w:tcBorders>
              <w:top w:val="nil"/>
              <w:left w:val="nil"/>
              <w:bottom w:val="single" w:sz="4" w:space="0" w:color="auto"/>
              <w:right w:val="single" w:sz="4" w:space="0" w:color="auto"/>
            </w:tcBorders>
            <w:shd w:val="clear" w:color="auto" w:fill="FFFFFF" w:themeFill="background1"/>
          </w:tcPr>
          <w:p w14:paraId="7F0FD0CD"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21736244"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14:paraId="17A362FA"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visit_occurrence_id</w:t>
            </w:r>
          </w:p>
        </w:tc>
        <w:tc>
          <w:tcPr>
            <w:tcW w:w="1260" w:type="dxa"/>
            <w:tcBorders>
              <w:top w:val="single" w:sz="4" w:space="0" w:color="auto"/>
              <w:left w:val="nil"/>
              <w:bottom w:val="single" w:sz="4" w:space="0" w:color="auto"/>
              <w:right w:val="single" w:sz="4" w:space="0" w:color="auto"/>
            </w:tcBorders>
            <w:vAlign w:val="center"/>
          </w:tcPr>
          <w:p w14:paraId="7218CA8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3C1DFE8C"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14:paraId="65BB1D8B"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visit in the visit_occurence table during which the procedure was carried out.</w:t>
            </w:r>
          </w:p>
        </w:tc>
        <w:tc>
          <w:tcPr>
            <w:tcW w:w="3690" w:type="dxa"/>
            <w:tcBorders>
              <w:top w:val="nil"/>
              <w:left w:val="nil"/>
              <w:bottom w:val="single" w:sz="4" w:space="0" w:color="auto"/>
              <w:right w:val="single" w:sz="4" w:space="0" w:color="auto"/>
            </w:tcBorders>
          </w:tcPr>
          <w:p w14:paraId="566951C9"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5A42B351"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628D80CD"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procedure_source _concept_id</w:t>
            </w:r>
          </w:p>
        </w:tc>
        <w:tc>
          <w:tcPr>
            <w:tcW w:w="1260" w:type="dxa"/>
            <w:tcBorders>
              <w:top w:val="single" w:sz="4" w:space="0" w:color="auto"/>
              <w:left w:val="nil"/>
              <w:bottom w:val="single" w:sz="4" w:space="0" w:color="auto"/>
              <w:right w:val="single" w:sz="4" w:space="0" w:color="auto"/>
            </w:tcBorders>
            <w:vAlign w:val="center"/>
          </w:tcPr>
          <w:p w14:paraId="699317DB"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14:paraId="4B070F2A"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68DD9998"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 xml:space="preserve">A foreign key to a procedure concept that refers to the code used in the source. </w:t>
            </w:r>
          </w:p>
        </w:tc>
        <w:tc>
          <w:tcPr>
            <w:tcW w:w="3690" w:type="dxa"/>
            <w:tcBorders>
              <w:top w:val="nil"/>
              <w:left w:val="nil"/>
              <w:bottom w:val="single" w:sz="4" w:space="0" w:color="auto"/>
              <w:right w:val="single" w:sz="4" w:space="0" w:color="auto"/>
            </w:tcBorders>
          </w:tcPr>
          <w:p w14:paraId="185A462C" w14:textId="77777777" w:rsidR="006879D0" w:rsidRPr="005F3DB0" w:rsidRDefault="00686BCB" w:rsidP="00DE5EED">
            <w:pPr>
              <w:spacing w:before="15" w:afterLines="15" w:after="36" w:line="240" w:lineRule="auto"/>
              <w:rPr>
                <w:rFonts w:ascii="Times New Roman" w:hAnsi="Times New Roman"/>
                <w:color w:val="000000"/>
                <w:sz w:val="20"/>
                <w:szCs w:val="20"/>
              </w:rPr>
            </w:pPr>
            <w:r>
              <w:rPr>
                <w:rFonts w:ascii="Times New Roman" w:hAnsi="Times New Roman"/>
                <w:color w:val="000000"/>
                <w:sz w:val="20"/>
              </w:rPr>
              <w:t>Concept_id of ICD-9-CM or other source code</w:t>
            </w:r>
          </w:p>
        </w:tc>
      </w:tr>
      <w:tr w:rsidR="006879D0" w:rsidRPr="005F3DB0" w14:paraId="28AF781B"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4BE60025"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procedure_source_value</w:t>
            </w:r>
          </w:p>
        </w:tc>
        <w:tc>
          <w:tcPr>
            <w:tcW w:w="1260" w:type="dxa"/>
            <w:tcBorders>
              <w:top w:val="single" w:sz="4" w:space="0" w:color="auto"/>
              <w:left w:val="nil"/>
              <w:bottom w:val="single" w:sz="4" w:space="0" w:color="auto"/>
              <w:right w:val="single" w:sz="4" w:space="0" w:color="auto"/>
            </w:tcBorders>
            <w:vAlign w:val="center"/>
          </w:tcPr>
          <w:p w14:paraId="51A05D7D"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212A85">
              <w:rPr>
                <w:rFonts w:ascii="Times New Roman" w:hAnsi="Times New Roman"/>
                <w:color w:val="000000"/>
                <w:sz w:val="20"/>
              </w:rPr>
              <w:t>varchar(50)</w:t>
            </w:r>
          </w:p>
        </w:tc>
        <w:tc>
          <w:tcPr>
            <w:tcW w:w="1530" w:type="dxa"/>
            <w:tcBorders>
              <w:top w:val="nil"/>
              <w:left w:val="single" w:sz="4" w:space="0" w:color="auto"/>
              <w:bottom w:val="single" w:sz="4" w:space="0" w:color="auto"/>
              <w:right w:val="single" w:sz="4" w:space="0" w:color="auto"/>
            </w:tcBorders>
            <w:shd w:val="clear" w:color="auto" w:fill="auto"/>
            <w:vAlign w:val="center"/>
          </w:tcPr>
          <w:p w14:paraId="102F5A48"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03A735C8"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3690" w:type="dxa"/>
            <w:tcBorders>
              <w:top w:val="nil"/>
              <w:left w:val="nil"/>
              <w:bottom w:val="single" w:sz="4" w:space="0" w:color="auto"/>
              <w:right w:val="single" w:sz="4" w:space="0" w:color="auto"/>
            </w:tcBorders>
            <w:shd w:val="clear" w:color="auto" w:fill="FFFFFF" w:themeFill="background1"/>
          </w:tcPr>
          <w:p w14:paraId="40C6E0EB"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14:paraId="3706BED3" w14:textId="77777777"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14:paraId="6E9F6A63" w14:textId="77777777" w:rsidR="006879D0" w:rsidRPr="005F3DB0" w:rsidRDefault="007B1685"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lastRenderedPageBreak/>
              <w:t>modifier</w:t>
            </w:r>
            <w:r>
              <w:rPr>
                <w:rFonts w:ascii="Times New Roman" w:hAnsi="Times New Roman"/>
                <w:color w:val="000000"/>
                <w:sz w:val="20"/>
                <w:szCs w:val="20"/>
              </w:rPr>
              <w:t>_</w:t>
            </w:r>
            <w:r w:rsidR="006879D0" w:rsidRPr="006879D0">
              <w:rPr>
                <w:rFonts w:ascii="Times New Roman" w:hAnsi="Times New Roman"/>
                <w:color w:val="000000"/>
                <w:sz w:val="20"/>
                <w:szCs w:val="20"/>
              </w:rPr>
              <w:t>source_value</w:t>
            </w:r>
          </w:p>
        </w:tc>
        <w:tc>
          <w:tcPr>
            <w:tcW w:w="1260" w:type="dxa"/>
            <w:tcBorders>
              <w:top w:val="single" w:sz="4" w:space="0" w:color="auto"/>
              <w:left w:val="nil"/>
              <w:bottom w:val="single" w:sz="4" w:space="0" w:color="auto"/>
              <w:right w:val="single" w:sz="4" w:space="0" w:color="auto"/>
            </w:tcBorders>
            <w:vAlign w:val="center"/>
          </w:tcPr>
          <w:p w14:paraId="74C15C36"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212A85">
              <w:rPr>
                <w:rFonts w:ascii="Times New Roman" w:hAnsi="Times New Roman"/>
                <w:color w:val="000000"/>
                <w:sz w:val="20"/>
              </w:rPr>
              <w:t>varchar(50)</w:t>
            </w:r>
          </w:p>
        </w:tc>
        <w:tc>
          <w:tcPr>
            <w:tcW w:w="1530" w:type="dxa"/>
            <w:tcBorders>
              <w:top w:val="nil"/>
              <w:left w:val="single" w:sz="4" w:space="0" w:color="auto"/>
              <w:bottom w:val="single" w:sz="4" w:space="0" w:color="auto"/>
              <w:right w:val="single" w:sz="4" w:space="0" w:color="auto"/>
            </w:tcBorders>
            <w:shd w:val="clear" w:color="auto" w:fill="auto"/>
            <w:vAlign w:val="center"/>
          </w:tcPr>
          <w:p w14:paraId="38FB7463" w14:textId="77777777"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14:paraId="21ACBBAE" w14:textId="77777777"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 xml:space="preserve">The source code for the </w:t>
            </w:r>
            <w:r w:rsidR="007B1685">
              <w:rPr>
                <w:rFonts w:ascii="Times New Roman" w:hAnsi="Times New Roman"/>
                <w:color w:val="000000"/>
                <w:sz w:val="20"/>
                <w:szCs w:val="20"/>
              </w:rPr>
              <w:t>modifier</w:t>
            </w:r>
            <w:r w:rsidRPr="006879D0">
              <w:rPr>
                <w:rFonts w:ascii="Times New Roman" w:hAnsi="Times New Roman"/>
                <w:color w:val="000000"/>
                <w:sz w:val="20"/>
                <w:szCs w:val="20"/>
              </w:rPr>
              <w:t xml:space="preserve"> as it appears in the source data.</w:t>
            </w:r>
          </w:p>
        </w:tc>
        <w:tc>
          <w:tcPr>
            <w:tcW w:w="3690" w:type="dxa"/>
            <w:tcBorders>
              <w:top w:val="nil"/>
              <w:left w:val="nil"/>
              <w:bottom w:val="single" w:sz="4" w:space="0" w:color="auto"/>
              <w:right w:val="single" w:sz="4" w:space="0" w:color="auto"/>
            </w:tcBorders>
            <w:shd w:val="clear" w:color="auto" w:fill="FFFFFF" w:themeFill="background1"/>
          </w:tcPr>
          <w:p w14:paraId="7AA8C126" w14:textId="77777777" w:rsidR="006879D0" w:rsidRPr="005F3DB0" w:rsidRDefault="006879D0" w:rsidP="00DE5EED">
            <w:pPr>
              <w:spacing w:before="15" w:afterLines="15" w:after="36" w:line="240" w:lineRule="auto"/>
              <w:rPr>
                <w:rFonts w:ascii="Times New Roman" w:hAnsi="Times New Roman"/>
                <w:color w:val="000000"/>
                <w:sz w:val="20"/>
                <w:szCs w:val="20"/>
              </w:rPr>
            </w:pPr>
          </w:p>
        </w:tc>
      </w:tr>
    </w:tbl>
    <w:p w14:paraId="18D36D69" w14:textId="77777777" w:rsidR="00B02F62" w:rsidRPr="005F3DB0" w:rsidRDefault="00B02F62" w:rsidP="00B02F62">
      <w:pPr>
        <w:spacing w:after="60" w:line="240" w:lineRule="auto"/>
        <w:rPr>
          <w:rFonts w:ascii="Times New Roman" w:hAnsi="Times New Roman"/>
          <w:b/>
          <w:sz w:val="22"/>
          <w:szCs w:val="22"/>
        </w:rPr>
      </w:pPr>
      <w:bookmarkStart w:id="242" w:name="_Toc309807773"/>
      <w:bookmarkStart w:id="243" w:name="_Toc310442295"/>
      <w:bookmarkStart w:id="244" w:name="_Toc394268585"/>
      <w:r w:rsidRPr="005F3DB0">
        <w:rPr>
          <w:rFonts w:ascii="Times New Roman" w:hAnsi="Times New Roman"/>
          <w:b/>
          <w:sz w:val="22"/>
          <w:szCs w:val="22"/>
        </w:rPr>
        <w:t>Conventions</w:t>
      </w:r>
    </w:p>
    <w:p w14:paraId="021916F0" w14:textId="77777777" w:rsidR="00726050" w:rsidRPr="005707AB" w:rsidRDefault="00726050" w:rsidP="00726050">
      <w:pPr>
        <w:rPr>
          <w:rFonts w:ascii="Times New Roman" w:hAnsi="Times New Roman"/>
          <w:sz w:val="22"/>
          <w:szCs w:val="22"/>
        </w:rPr>
      </w:pPr>
      <w:r w:rsidRPr="005707AB">
        <w:rPr>
          <w:rFonts w:ascii="Times New Roman" w:hAnsi="Times New Roman"/>
          <w:sz w:val="22"/>
          <w:szCs w:val="22"/>
        </w:rPr>
        <w:t xml:space="preserve">PCORnet expects all procedures to have an associated encounter. </w:t>
      </w:r>
    </w:p>
    <w:p w14:paraId="179194BC" w14:textId="77777777" w:rsidR="00726050" w:rsidRPr="005707AB" w:rsidRDefault="00726050" w:rsidP="00726050">
      <w:pPr>
        <w:pStyle w:val="ListParagraph"/>
        <w:ind w:left="0"/>
        <w:rPr>
          <w:rFonts w:ascii="Times New Roman" w:hAnsi="Times New Roman"/>
          <w:sz w:val="22"/>
          <w:szCs w:val="22"/>
        </w:rPr>
      </w:pPr>
      <w:r w:rsidRPr="005707AB">
        <w:rPr>
          <w:rFonts w:ascii="Times New Roman" w:hAnsi="Times New Roman"/>
          <w:sz w:val="22"/>
          <w:szCs w:val="22"/>
        </w:rPr>
        <w:t>In case when there is no real encounter (e.g. nocturnal dialysis), a visit occurrence record is not created.</w:t>
      </w:r>
    </w:p>
    <w:p w14:paraId="4703B5D5" w14:textId="77777777" w:rsidR="00FF590B" w:rsidRPr="005707AB" w:rsidRDefault="00726050" w:rsidP="00B12E04">
      <w:pPr>
        <w:pStyle w:val="ListParagraph"/>
        <w:ind w:left="0"/>
      </w:pPr>
      <w:r w:rsidRPr="005707AB">
        <w:rPr>
          <w:rFonts w:ascii="Times New Roman" w:hAnsi="Times New Roman"/>
          <w:sz w:val="22"/>
          <w:szCs w:val="22"/>
        </w:rPr>
        <w:t>In case when there is a foundation to derive encounter information from the procedure record, a derived visit occurrence record is created and assigned an appropriate visit type (visit_concept_id).</w:t>
      </w:r>
    </w:p>
    <w:p w14:paraId="74638C6F" w14:textId="77777777" w:rsidR="00DF07EF" w:rsidRPr="005707AB" w:rsidRDefault="00DF07EF" w:rsidP="00DF07EF">
      <w:pPr>
        <w:pStyle w:val="Heading2"/>
        <w:numPr>
          <w:ilvl w:val="0"/>
          <w:numId w:val="15"/>
        </w:numPr>
        <w:rPr>
          <w:rFonts w:ascii="Times New Roman" w:hAnsi="Times New Roman" w:cs="Times New Roman"/>
        </w:rPr>
      </w:pPr>
      <w:r w:rsidRPr="005707AB">
        <w:rPr>
          <w:rFonts w:ascii="Times New Roman" w:hAnsi="Times New Roman" w:cs="Times New Roman"/>
        </w:rPr>
        <w:t xml:space="preserve"> </w:t>
      </w:r>
      <w:bookmarkStart w:id="245" w:name="_Toc447292613"/>
      <w:r w:rsidRPr="005707AB">
        <w:rPr>
          <w:rFonts w:ascii="Times New Roman" w:hAnsi="Times New Roman" w:cs="Times New Roman"/>
        </w:rPr>
        <w:t>MEASUREMENT</w:t>
      </w:r>
      <w:bookmarkEnd w:id="245"/>
    </w:p>
    <w:p w14:paraId="2A0F7949" w14:textId="77777777" w:rsidR="00DF07EF" w:rsidRPr="005707AB" w:rsidRDefault="00DF07EF" w:rsidP="00754B42">
      <w:pPr>
        <w:pStyle w:val="ListParagraph"/>
        <w:ind w:left="0"/>
        <w:rPr>
          <w:rFonts w:ascii="Times New Roman" w:hAnsi="Times New Roman"/>
          <w:sz w:val="22"/>
          <w:szCs w:val="22"/>
        </w:rPr>
      </w:pPr>
      <w:r w:rsidRPr="005707AB">
        <w:rPr>
          <w:rFonts w:ascii="Times New Roman" w:hAnsi="Times New Roman"/>
          <w:sz w:val="22"/>
          <w:szCs w:val="22"/>
        </w:rPr>
        <w:t>The MEASUREMENT domain captures measurement orders and measurement results. The measurement domain can contain laboratory results, vital signs, quantitative findings from pathology reports, etc.</w:t>
      </w:r>
    </w:p>
    <w:p w14:paraId="2EAC9BD8" w14:textId="77777777" w:rsidR="00754B42" w:rsidRPr="005707AB" w:rsidRDefault="00754B42" w:rsidP="00DF07EF">
      <w:pPr>
        <w:pStyle w:val="ListParagraph"/>
        <w:ind w:left="360"/>
        <w:rPr>
          <w:rFonts w:ascii="Times New Roman" w:hAnsi="Times New Roman"/>
          <w:sz w:val="22"/>
          <w:szCs w:val="22"/>
        </w:rPr>
      </w:pPr>
    </w:p>
    <w:p w14:paraId="2EE37B65" w14:textId="77777777" w:rsidR="00872FA1" w:rsidRPr="005707AB" w:rsidRDefault="00394345" w:rsidP="00872FA1">
      <w:pPr>
        <w:rPr>
          <w:rFonts w:ascii="Times New Roman" w:hAnsi="Times New Roman"/>
          <w:sz w:val="22"/>
          <w:szCs w:val="22"/>
        </w:rPr>
      </w:pPr>
      <w:r>
        <w:rPr>
          <w:rFonts w:ascii="Times New Roman" w:hAnsi="Times New Roman"/>
          <w:sz w:val="22"/>
          <w:szCs w:val="22"/>
        </w:rPr>
        <w:t xml:space="preserve">Vital signs and labs for PCORnet </w:t>
      </w:r>
      <w:r w:rsidR="00872FA1" w:rsidRPr="005707AB">
        <w:rPr>
          <w:rFonts w:ascii="Times New Roman" w:hAnsi="Times New Roman"/>
          <w:sz w:val="22"/>
          <w:szCs w:val="22"/>
        </w:rPr>
        <w:t>will be stored in this table.</w:t>
      </w:r>
    </w:p>
    <w:tbl>
      <w:tblPr>
        <w:tblW w:w="11808"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82"/>
        <w:gridCol w:w="1183"/>
        <w:gridCol w:w="1191"/>
        <w:gridCol w:w="1017"/>
        <w:gridCol w:w="2792"/>
        <w:gridCol w:w="2743"/>
      </w:tblGrid>
      <w:tr w:rsidR="00467EBC" w:rsidRPr="005707AB" w14:paraId="191F4144" w14:textId="77777777" w:rsidTr="00795BE3">
        <w:trPr>
          <w:cantSplit/>
          <w:trHeight w:val="270"/>
          <w:tblHeader/>
        </w:trPr>
        <w:tc>
          <w:tcPr>
            <w:tcW w:w="2882" w:type="dxa"/>
            <w:shd w:val="clear" w:color="000000" w:fill="A6A6A6"/>
            <w:noWrap/>
            <w:hideMark/>
          </w:tcPr>
          <w:p w14:paraId="6801A7EF"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Field</w:t>
            </w:r>
          </w:p>
        </w:tc>
        <w:tc>
          <w:tcPr>
            <w:tcW w:w="1183" w:type="dxa"/>
            <w:shd w:val="clear" w:color="000000" w:fill="A6A6A6"/>
          </w:tcPr>
          <w:p w14:paraId="2294584A" w14:textId="77777777"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Type</w:t>
            </w:r>
          </w:p>
        </w:tc>
        <w:tc>
          <w:tcPr>
            <w:tcW w:w="1191" w:type="dxa"/>
            <w:shd w:val="clear" w:color="000000" w:fill="A6A6A6"/>
            <w:noWrap/>
            <w:hideMark/>
          </w:tcPr>
          <w:p w14:paraId="300BC7E8" w14:textId="77777777"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Required</w:t>
            </w:r>
          </w:p>
        </w:tc>
        <w:tc>
          <w:tcPr>
            <w:tcW w:w="1017" w:type="dxa"/>
            <w:shd w:val="clear" w:color="000000" w:fill="A6A6A6"/>
            <w:noWrap/>
            <w:hideMark/>
          </w:tcPr>
          <w:p w14:paraId="4F00CB86"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Standard</w:t>
            </w:r>
          </w:p>
        </w:tc>
        <w:tc>
          <w:tcPr>
            <w:tcW w:w="2792" w:type="dxa"/>
            <w:shd w:val="clear" w:color="000000" w:fill="A6A6A6"/>
            <w:hideMark/>
          </w:tcPr>
          <w:p w14:paraId="6C8CAF04"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 xml:space="preserve">Description </w:t>
            </w:r>
          </w:p>
        </w:tc>
        <w:tc>
          <w:tcPr>
            <w:tcW w:w="2743" w:type="dxa"/>
            <w:shd w:val="clear" w:color="000000" w:fill="A6A6A6"/>
          </w:tcPr>
          <w:p w14:paraId="6C231666" w14:textId="77777777"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sz w:val="20"/>
                <w:szCs w:val="20"/>
              </w:rPr>
              <w:t>PCORnet Conventions</w:t>
            </w:r>
          </w:p>
        </w:tc>
      </w:tr>
      <w:tr w:rsidR="00467EBC" w:rsidRPr="005707AB" w14:paraId="49AD1A20" w14:textId="77777777" w:rsidTr="00795BE3">
        <w:trPr>
          <w:cantSplit/>
          <w:trHeight w:val="270"/>
        </w:trPr>
        <w:tc>
          <w:tcPr>
            <w:tcW w:w="2882" w:type="dxa"/>
            <w:shd w:val="clear" w:color="auto" w:fill="auto"/>
            <w:noWrap/>
            <w:hideMark/>
          </w:tcPr>
          <w:p w14:paraId="5F178B11"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measurement_id</w:t>
            </w:r>
          </w:p>
        </w:tc>
        <w:tc>
          <w:tcPr>
            <w:tcW w:w="1183" w:type="dxa"/>
          </w:tcPr>
          <w:p w14:paraId="253F0250"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7D48898E"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62D20C43"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2F2D53F6"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system-generated unique identifier for each lab result.</w:t>
            </w:r>
          </w:p>
        </w:tc>
        <w:tc>
          <w:tcPr>
            <w:tcW w:w="2743" w:type="dxa"/>
          </w:tcPr>
          <w:p w14:paraId="78FAD43D"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2D8E78AC" w14:textId="77777777" w:rsidTr="00795BE3">
        <w:trPr>
          <w:cantSplit/>
          <w:trHeight w:val="735"/>
        </w:trPr>
        <w:tc>
          <w:tcPr>
            <w:tcW w:w="2882" w:type="dxa"/>
            <w:shd w:val="clear" w:color="auto" w:fill="auto"/>
            <w:noWrap/>
            <w:hideMark/>
          </w:tcPr>
          <w:p w14:paraId="10D0221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person_id</w:t>
            </w:r>
          </w:p>
        </w:tc>
        <w:tc>
          <w:tcPr>
            <w:tcW w:w="1183" w:type="dxa"/>
          </w:tcPr>
          <w:p w14:paraId="1BB92F8A"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2A6190C9"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7BFC25B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133FCE4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person about whom the lab result was recorded. The demographic details of that person are stored in the person table.</w:t>
            </w:r>
          </w:p>
        </w:tc>
        <w:tc>
          <w:tcPr>
            <w:tcW w:w="2743" w:type="dxa"/>
          </w:tcPr>
          <w:p w14:paraId="11D82EF7"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7E30D6FC" w14:textId="77777777" w:rsidTr="00795BE3">
        <w:trPr>
          <w:cantSplit/>
          <w:trHeight w:val="495"/>
        </w:trPr>
        <w:tc>
          <w:tcPr>
            <w:tcW w:w="2882" w:type="dxa"/>
            <w:shd w:val="clear" w:color="auto" w:fill="auto"/>
            <w:noWrap/>
            <w:hideMark/>
          </w:tcPr>
          <w:p w14:paraId="4DB82823"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measurement_concept_id</w:t>
            </w:r>
          </w:p>
        </w:tc>
        <w:tc>
          <w:tcPr>
            <w:tcW w:w="1183" w:type="dxa"/>
          </w:tcPr>
          <w:p w14:paraId="2CE8B5C3"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7691B4A8"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4ECC816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LOINC</w:t>
            </w:r>
          </w:p>
        </w:tc>
        <w:tc>
          <w:tcPr>
            <w:tcW w:w="2792" w:type="dxa"/>
            <w:shd w:val="clear" w:color="auto" w:fill="auto"/>
            <w:hideMark/>
          </w:tcPr>
          <w:p w14:paraId="168DF7C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standard lab result (lab test really) concept identifier in the vocabulary. </w:t>
            </w:r>
          </w:p>
        </w:tc>
        <w:tc>
          <w:tcPr>
            <w:tcW w:w="2743" w:type="dxa"/>
          </w:tcPr>
          <w:p w14:paraId="5F669A0D" w14:textId="77777777" w:rsidR="00467EBC" w:rsidRPr="005707AB" w:rsidRDefault="00467EBC" w:rsidP="000B0ED5">
            <w:pPr>
              <w:spacing w:before="0" w:after="0" w:line="240" w:lineRule="auto"/>
              <w:rPr>
                <w:rFonts w:ascii="Times New Roman" w:hAnsi="Times New Roman"/>
                <w:sz w:val="20"/>
                <w:szCs w:val="20"/>
              </w:rPr>
            </w:pPr>
            <w:r w:rsidRPr="005707AB">
              <w:rPr>
                <w:rFonts w:ascii="Times New Roman" w:hAnsi="Times New Roman"/>
                <w:sz w:val="20"/>
              </w:rPr>
              <w:t>Valid Observation Concepts belong to the "Measurement" domain.</w:t>
            </w:r>
          </w:p>
        </w:tc>
      </w:tr>
      <w:tr w:rsidR="00467EBC" w:rsidRPr="005707AB" w14:paraId="2CB47427" w14:textId="77777777" w:rsidTr="00795BE3">
        <w:trPr>
          <w:cantSplit/>
          <w:trHeight w:val="495"/>
        </w:trPr>
        <w:tc>
          <w:tcPr>
            <w:tcW w:w="2882" w:type="dxa"/>
            <w:shd w:val="clear" w:color="auto" w:fill="auto"/>
            <w:noWrap/>
            <w:hideMark/>
          </w:tcPr>
          <w:p w14:paraId="32B481D3"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measurement_source_concept_id</w:t>
            </w:r>
          </w:p>
        </w:tc>
        <w:tc>
          <w:tcPr>
            <w:tcW w:w="1183" w:type="dxa"/>
          </w:tcPr>
          <w:p w14:paraId="51E5544B"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65DF9683"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4D9E148D"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448753D1" w14:textId="77777777" w:rsidR="00467EBC" w:rsidRPr="005707AB" w:rsidRDefault="00467EBC" w:rsidP="006C3052">
            <w:pPr>
              <w:spacing w:before="0" w:after="0" w:line="240" w:lineRule="auto"/>
              <w:rPr>
                <w:rFonts w:ascii="Times New Roman" w:hAnsi="Times New Roman"/>
                <w:sz w:val="20"/>
                <w:szCs w:val="20"/>
              </w:rPr>
            </w:pPr>
            <w:r w:rsidRPr="005707AB">
              <w:rPr>
                <w:rFonts w:ascii="Times New Roman" w:hAnsi="Times New Roman"/>
                <w:sz w:val="20"/>
                <w:szCs w:val="20"/>
              </w:rPr>
              <w:t>A foreign key to a measurement concept that refers to the code used in the source.</w:t>
            </w:r>
          </w:p>
        </w:tc>
        <w:tc>
          <w:tcPr>
            <w:tcW w:w="2743" w:type="dxa"/>
          </w:tcPr>
          <w:p w14:paraId="16A756AA" w14:textId="77777777" w:rsidR="00467EBC" w:rsidRPr="005707AB" w:rsidRDefault="00467EBC" w:rsidP="00E13981">
            <w:pPr>
              <w:pStyle w:val="ListParagraph"/>
              <w:spacing w:before="0" w:after="0" w:line="240" w:lineRule="auto"/>
              <w:ind w:left="360"/>
              <w:rPr>
                <w:rFonts w:ascii="Times New Roman" w:hAnsi="Times New Roman"/>
                <w:sz w:val="20"/>
                <w:szCs w:val="20"/>
              </w:rPr>
            </w:pPr>
          </w:p>
        </w:tc>
      </w:tr>
      <w:tr w:rsidR="00467EBC" w:rsidRPr="005707AB" w14:paraId="5020BF0C" w14:textId="77777777" w:rsidTr="00795BE3">
        <w:trPr>
          <w:cantSplit/>
          <w:trHeight w:val="270"/>
        </w:trPr>
        <w:tc>
          <w:tcPr>
            <w:tcW w:w="2882" w:type="dxa"/>
            <w:shd w:val="clear" w:color="auto" w:fill="auto"/>
            <w:noWrap/>
            <w:hideMark/>
          </w:tcPr>
          <w:p w14:paraId="21D8BF15"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measurement_date</w:t>
            </w:r>
          </w:p>
        </w:tc>
        <w:tc>
          <w:tcPr>
            <w:tcW w:w="1183" w:type="dxa"/>
          </w:tcPr>
          <w:p w14:paraId="132743FA"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date</w:t>
            </w:r>
          </w:p>
        </w:tc>
        <w:tc>
          <w:tcPr>
            <w:tcW w:w="1191" w:type="dxa"/>
            <w:shd w:val="clear" w:color="auto" w:fill="auto"/>
            <w:noWrap/>
            <w:hideMark/>
          </w:tcPr>
          <w:p w14:paraId="64677BE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71091B9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0574656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date of the Measurement.</w:t>
            </w:r>
          </w:p>
        </w:tc>
        <w:tc>
          <w:tcPr>
            <w:tcW w:w="2743" w:type="dxa"/>
          </w:tcPr>
          <w:p w14:paraId="5D63938F"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61DB4E29" w14:textId="77777777" w:rsidTr="00795BE3">
        <w:trPr>
          <w:cantSplit/>
          <w:trHeight w:val="270"/>
        </w:trPr>
        <w:tc>
          <w:tcPr>
            <w:tcW w:w="2882" w:type="dxa"/>
            <w:shd w:val="clear" w:color="auto" w:fill="auto"/>
            <w:noWrap/>
            <w:hideMark/>
          </w:tcPr>
          <w:p w14:paraId="134E10FE"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measure_time</w:t>
            </w:r>
          </w:p>
        </w:tc>
        <w:tc>
          <w:tcPr>
            <w:tcW w:w="1183" w:type="dxa"/>
          </w:tcPr>
          <w:p w14:paraId="34EEADC0"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time</w:t>
            </w:r>
          </w:p>
        </w:tc>
        <w:tc>
          <w:tcPr>
            <w:tcW w:w="1191" w:type="dxa"/>
            <w:shd w:val="clear" w:color="auto" w:fill="auto"/>
            <w:noWrap/>
            <w:hideMark/>
          </w:tcPr>
          <w:p w14:paraId="438C718C"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7DECD6AE"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01F4D4B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time of the Measurement</w:t>
            </w:r>
            <w:r>
              <w:rPr>
                <w:rFonts w:ascii="Times New Roman" w:hAnsi="Times New Roman"/>
                <w:sz w:val="20"/>
                <w:szCs w:val="20"/>
              </w:rPr>
              <w:t xml:space="preserve">. </w:t>
            </w:r>
            <w:r>
              <w:rPr>
                <w:rFonts w:ascii="Times New Roman" w:hAnsi="Times New Roman"/>
                <w:color w:val="000000"/>
                <w:sz w:val="20"/>
                <w:szCs w:val="20"/>
              </w:rPr>
              <w:t>The format is text: HH:MI:SS military time.</w:t>
            </w:r>
            <w:r w:rsidRPr="005F3DB0">
              <w:rPr>
                <w:rFonts w:ascii="Times New Roman" w:hAnsi="Times New Roman"/>
                <w:color w:val="000000"/>
                <w:sz w:val="20"/>
                <w:szCs w:val="20"/>
              </w:rPr>
              <w:t xml:space="preserve"> </w:t>
            </w:r>
            <w:r w:rsidRPr="005707AB">
              <w:rPr>
                <w:rFonts w:ascii="Times New Roman" w:hAnsi="Times New Roman"/>
                <w:sz w:val="20"/>
                <w:szCs w:val="20"/>
              </w:rPr>
              <w:t xml:space="preserve"> </w:t>
            </w:r>
          </w:p>
        </w:tc>
        <w:tc>
          <w:tcPr>
            <w:tcW w:w="2743" w:type="dxa"/>
          </w:tcPr>
          <w:p w14:paraId="28911B91"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725D4954" w14:textId="77777777" w:rsidTr="00795BE3">
        <w:trPr>
          <w:cantSplit/>
          <w:trHeight w:val="495"/>
        </w:trPr>
        <w:tc>
          <w:tcPr>
            <w:tcW w:w="2882" w:type="dxa"/>
            <w:shd w:val="clear" w:color="auto" w:fill="auto"/>
            <w:noWrap/>
            <w:hideMark/>
          </w:tcPr>
          <w:p w14:paraId="35526C7D"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lastRenderedPageBreak/>
              <w:t>operator_concept_id</w:t>
            </w:r>
          </w:p>
        </w:tc>
        <w:tc>
          <w:tcPr>
            <w:tcW w:w="1183" w:type="dxa"/>
          </w:tcPr>
          <w:p w14:paraId="3618B8F9"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6D7CFFD2"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6F6F138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14:paraId="134DD03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mathematical operator that is applied to the value_as_number. Operators are &lt;, ≤, =, ≥, &gt;</w:t>
            </w:r>
          </w:p>
        </w:tc>
        <w:tc>
          <w:tcPr>
            <w:tcW w:w="2743" w:type="dxa"/>
          </w:tcPr>
          <w:p w14:paraId="2B3A3057"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3D1B1D6A" w14:textId="77777777" w:rsidTr="00795BE3">
        <w:trPr>
          <w:cantSplit/>
          <w:trHeight w:val="495"/>
        </w:trPr>
        <w:tc>
          <w:tcPr>
            <w:tcW w:w="2882" w:type="dxa"/>
            <w:shd w:val="clear" w:color="auto" w:fill="auto"/>
            <w:noWrap/>
            <w:hideMark/>
          </w:tcPr>
          <w:p w14:paraId="7FD2FF8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value_as_number</w:t>
            </w:r>
          </w:p>
        </w:tc>
        <w:tc>
          <w:tcPr>
            <w:tcW w:w="1183" w:type="dxa"/>
          </w:tcPr>
          <w:p w14:paraId="5CA26437"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14:paraId="5CEB816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51D003B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342B5F45"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result stored as a number. This is applicable to lab results where the result is expressed as a numeric value.</w:t>
            </w:r>
          </w:p>
        </w:tc>
        <w:tc>
          <w:tcPr>
            <w:tcW w:w="2743" w:type="dxa"/>
          </w:tcPr>
          <w:p w14:paraId="7EF2A118"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48211A61" w14:textId="77777777" w:rsidTr="00795BE3">
        <w:trPr>
          <w:cantSplit/>
          <w:trHeight w:val="975"/>
        </w:trPr>
        <w:tc>
          <w:tcPr>
            <w:tcW w:w="2882" w:type="dxa"/>
            <w:shd w:val="clear" w:color="auto" w:fill="auto"/>
            <w:noWrap/>
            <w:hideMark/>
          </w:tcPr>
          <w:p w14:paraId="5444438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value_as_concept_id</w:t>
            </w:r>
          </w:p>
        </w:tc>
        <w:tc>
          <w:tcPr>
            <w:tcW w:w="1183" w:type="dxa"/>
          </w:tcPr>
          <w:p w14:paraId="59E03C1B"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0A6EC761"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56E39979"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74838A8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an lab result stored as a concept identifier. This is applicable to lab results where the result can be expressed as a standard concept from the vocabulary (e.g., positive/negative, present/absent, low/high, etc.).</w:t>
            </w:r>
          </w:p>
        </w:tc>
        <w:tc>
          <w:tcPr>
            <w:tcW w:w="2743" w:type="dxa"/>
          </w:tcPr>
          <w:p w14:paraId="75653EA4"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hd w:val="clear" w:color="auto" w:fill="FFFFFF"/>
              </w:rPr>
              <w:t>Valid concept_ids provided in the tables below</w:t>
            </w:r>
          </w:p>
        </w:tc>
      </w:tr>
      <w:tr w:rsidR="00467EBC" w:rsidRPr="005707AB" w14:paraId="3E7A7A8E" w14:textId="77777777" w:rsidTr="00795BE3">
        <w:trPr>
          <w:cantSplit/>
          <w:trHeight w:val="495"/>
        </w:trPr>
        <w:tc>
          <w:tcPr>
            <w:tcW w:w="2882" w:type="dxa"/>
            <w:shd w:val="clear" w:color="auto" w:fill="auto"/>
            <w:noWrap/>
            <w:hideMark/>
          </w:tcPr>
          <w:p w14:paraId="38FDDE5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unit_concept_id</w:t>
            </w:r>
          </w:p>
        </w:tc>
        <w:tc>
          <w:tcPr>
            <w:tcW w:w="1183" w:type="dxa"/>
          </w:tcPr>
          <w:p w14:paraId="7E48A1E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4377E805"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6A0CDE35"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UCUM</w:t>
            </w:r>
          </w:p>
        </w:tc>
        <w:tc>
          <w:tcPr>
            <w:tcW w:w="2792" w:type="dxa"/>
            <w:shd w:val="clear" w:color="auto" w:fill="auto"/>
            <w:hideMark/>
          </w:tcPr>
          <w:p w14:paraId="0AB581A8"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 standard concept identifier of measurement units in the vocabulary.</w:t>
            </w:r>
          </w:p>
        </w:tc>
        <w:tc>
          <w:tcPr>
            <w:tcW w:w="2743" w:type="dxa"/>
          </w:tcPr>
          <w:p w14:paraId="703BBACF"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220F8182" w14:textId="77777777" w:rsidTr="00795BE3">
        <w:trPr>
          <w:cantSplit/>
          <w:trHeight w:val="735"/>
        </w:trPr>
        <w:tc>
          <w:tcPr>
            <w:tcW w:w="2882" w:type="dxa"/>
            <w:shd w:val="clear" w:color="auto" w:fill="auto"/>
            <w:noWrap/>
            <w:hideMark/>
          </w:tcPr>
          <w:p w14:paraId="7BBC6E0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range_low</w:t>
            </w:r>
          </w:p>
        </w:tc>
        <w:tc>
          <w:tcPr>
            <w:tcW w:w="1183" w:type="dxa"/>
          </w:tcPr>
          <w:p w14:paraId="06D5F796"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14:paraId="5987DE7A"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4C6ED5D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530FA6E6"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2743" w:type="dxa"/>
          </w:tcPr>
          <w:p w14:paraId="1A82AC0F"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0B1EEEDB" w14:textId="77777777" w:rsidTr="00795BE3">
        <w:trPr>
          <w:cantSplit/>
          <w:trHeight w:val="735"/>
        </w:trPr>
        <w:tc>
          <w:tcPr>
            <w:tcW w:w="2882" w:type="dxa"/>
            <w:shd w:val="clear" w:color="auto" w:fill="auto"/>
            <w:noWrap/>
            <w:hideMark/>
          </w:tcPr>
          <w:p w14:paraId="47E82BB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range_high</w:t>
            </w:r>
          </w:p>
        </w:tc>
        <w:tc>
          <w:tcPr>
            <w:tcW w:w="1183" w:type="dxa"/>
          </w:tcPr>
          <w:p w14:paraId="30E132D7"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14:paraId="4A684084"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1C7FDCB3"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70428336"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2743" w:type="dxa"/>
          </w:tcPr>
          <w:p w14:paraId="42B093B2"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6F29BE30" w14:textId="77777777" w:rsidTr="00795BE3">
        <w:trPr>
          <w:cantSplit/>
          <w:trHeight w:val="495"/>
        </w:trPr>
        <w:tc>
          <w:tcPr>
            <w:tcW w:w="2882" w:type="dxa"/>
            <w:shd w:val="clear" w:color="auto" w:fill="auto"/>
            <w:noWrap/>
            <w:hideMark/>
          </w:tcPr>
          <w:p w14:paraId="3CBDFD35"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lastRenderedPageBreak/>
              <w:t>measurement_type_concept_id</w:t>
            </w:r>
          </w:p>
        </w:tc>
        <w:tc>
          <w:tcPr>
            <w:tcW w:w="1183" w:type="dxa"/>
          </w:tcPr>
          <w:p w14:paraId="5FA7B630"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40054AC5"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14:paraId="261240A8"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14:paraId="254745C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predefined concept identifier in the vocabulary reflecting the type of the lab result.</w:t>
            </w:r>
          </w:p>
        </w:tc>
        <w:tc>
          <w:tcPr>
            <w:tcW w:w="2743" w:type="dxa"/>
          </w:tcPr>
          <w:p w14:paraId="3A4B8CA0" w14:textId="77777777" w:rsidR="00467EBC" w:rsidRPr="005707AB" w:rsidRDefault="00467EBC" w:rsidP="0084007A">
            <w:pPr>
              <w:spacing w:before="0" w:after="0" w:line="240" w:lineRule="auto"/>
              <w:rPr>
                <w:rFonts w:ascii="Times New Roman" w:hAnsi="Times New Roman"/>
                <w:sz w:val="20"/>
                <w:szCs w:val="20"/>
              </w:rPr>
            </w:pPr>
            <w:r w:rsidRPr="005707AB">
              <w:rPr>
                <w:rFonts w:ascii="Times New Roman" w:hAnsi="Times New Roman"/>
                <w:sz w:val="20"/>
                <w:szCs w:val="20"/>
              </w:rPr>
              <w:t>Valid concept_ids found in CONCEPT table where vocabulary_id = ‘Meas Type’:</w:t>
            </w:r>
          </w:p>
          <w:p w14:paraId="7F5EA09A" w14:textId="77777777" w:rsidR="00467EBC" w:rsidRPr="005707AB" w:rsidRDefault="00467EBC" w:rsidP="00E13981">
            <w:pPr>
              <w:spacing w:before="0" w:after="0" w:line="240" w:lineRule="auto"/>
              <w:rPr>
                <w:rFonts w:ascii="Times New Roman" w:hAnsi="Times New Roman"/>
                <w:sz w:val="20"/>
                <w:szCs w:val="20"/>
              </w:rPr>
            </w:pPr>
          </w:p>
          <w:p w14:paraId="6C4422E9" w14:textId="77777777" w:rsidR="00467EBC" w:rsidRPr="005707AB" w:rsidRDefault="00467EBC" w:rsidP="00E13981">
            <w:pPr>
              <w:spacing w:before="0" w:after="0" w:line="240" w:lineRule="auto"/>
              <w:rPr>
                <w:rFonts w:ascii="Times New Roman" w:hAnsi="Times New Roman"/>
                <w:sz w:val="20"/>
                <w:szCs w:val="20"/>
              </w:rPr>
            </w:pPr>
            <w:r w:rsidRPr="005707AB">
              <w:rPr>
                <w:rFonts w:ascii="Times New Roman" w:hAnsi="Times New Roman"/>
                <w:sz w:val="20"/>
                <w:szCs w:val="20"/>
              </w:rPr>
              <w:t>Possible values are:</w:t>
            </w:r>
          </w:p>
          <w:p w14:paraId="0CFC454D" w14:textId="77777777" w:rsidR="00467EBC" w:rsidRPr="005707AB" w:rsidRDefault="00467EBC" w:rsidP="00795BE3">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Patient reported: </w:t>
            </w:r>
            <w:ins w:id="246" w:author="Don Torok" w:date="2016-06-06T13:48:00Z">
              <w:r w:rsidR="00795BE3" w:rsidRPr="00795BE3">
                <w:rPr>
                  <w:rFonts w:ascii="Times New Roman" w:hAnsi="Times New Roman"/>
                  <w:sz w:val="20"/>
                  <w:szCs w:val="20"/>
                </w:rPr>
                <w:t>44818704</w:t>
              </w:r>
            </w:ins>
            <w:del w:id="247" w:author="Don Torok" w:date="2016-06-06T13:48:00Z">
              <w:r w:rsidRPr="005707AB" w:rsidDel="00795BE3">
                <w:rPr>
                  <w:rFonts w:ascii="Times New Roman" w:hAnsi="Times New Roman"/>
                  <w:sz w:val="20"/>
                  <w:szCs w:val="20"/>
                </w:rPr>
                <w:delText>44814721</w:delText>
              </w:r>
            </w:del>
          </w:p>
          <w:p w14:paraId="44FB49CE" w14:textId="77777777" w:rsidR="00467EBC" w:rsidRPr="005707AB" w:rsidRDefault="00467EBC" w:rsidP="00795BE3">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 </w:t>
            </w:r>
            <w:ins w:id="248" w:author="Don Torok" w:date="2016-06-06T13:49:00Z">
              <w:r w:rsidR="00795BE3" w:rsidRPr="00795BE3">
                <w:rPr>
                  <w:rFonts w:ascii="Times New Roman" w:hAnsi="Times New Roman"/>
                  <w:sz w:val="20"/>
                  <w:szCs w:val="20"/>
                </w:rPr>
                <w:t>Lab result</w:t>
              </w:r>
            </w:ins>
            <w:del w:id="249" w:author="Don Torok" w:date="2016-06-06T13:49:00Z">
              <w:r w:rsidRPr="005707AB" w:rsidDel="00795BE3">
                <w:rPr>
                  <w:rFonts w:ascii="Times New Roman" w:hAnsi="Times New Roman"/>
                  <w:sz w:val="20"/>
                  <w:szCs w:val="20"/>
                </w:rPr>
                <w:delText>Observation Recorded from EHR</w:delText>
              </w:r>
            </w:del>
            <w:r w:rsidRPr="005707AB">
              <w:rPr>
                <w:rFonts w:ascii="Times New Roman" w:hAnsi="Times New Roman"/>
                <w:sz w:val="20"/>
                <w:szCs w:val="20"/>
              </w:rPr>
              <w:t xml:space="preserve">: </w:t>
            </w:r>
            <w:ins w:id="250" w:author="Don Torok" w:date="2016-06-06T13:49:00Z">
              <w:r w:rsidR="00795BE3" w:rsidRPr="00795BE3">
                <w:rPr>
                  <w:rFonts w:ascii="Times New Roman" w:hAnsi="Times New Roman"/>
                  <w:sz w:val="20"/>
                  <w:szCs w:val="20"/>
                </w:rPr>
                <w:t>44818702</w:t>
              </w:r>
            </w:ins>
            <w:del w:id="251" w:author="Don Torok" w:date="2016-06-06T13:49:00Z">
              <w:r w:rsidRPr="005707AB" w:rsidDel="00795BE3">
                <w:rPr>
                  <w:rFonts w:ascii="Times New Roman" w:hAnsi="Times New Roman"/>
                  <w:sz w:val="20"/>
                  <w:szCs w:val="20"/>
                </w:rPr>
                <w:delText>38000276</w:delText>
              </w:r>
            </w:del>
          </w:p>
          <w:p w14:paraId="774B2B77" w14:textId="77777777" w:rsidR="00467EBC" w:rsidRPr="005707AB" w:rsidRDefault="00467EBC" w:rsidP="00E13981">
            <w:pPr>
              <w:spacing w:before="0" w:after="0" w:line="240" w:lineRule="auto"/>
              <w:rPr>
                <w:rFonts w:ascii="Times New Roman" w:hAnsi="Times New Roman"/>
                <w:sz w:val="20"/>
                <w:shd w:val="clear" w:color="auto" w:fill="FFFFFF"/>
              </w:rPr>
            </w:pPr>
          </w:p>
          <w:p w14:paraId="19CF66F3" w14:textId="77777777" w:rsidR="00467EBC" w:rsidRPr="005707AB" w:rsidRDefault="00467EBC" w:rsidP="00E13981">
            <w:p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Or the following concepts from vocabulary_id  =  ‘PCORnet’</w:t>
            </w:r>
            <w:r w:rsidRPr="005707AB">
              <w:rPr>
                <w:rFonts w:ascii="Times New Roman" w:hAnsi="Times New Roman"/>
                <w:sz w:val="20"/>
              </w:rPr>
              <w:t>:</w:t>
            </w:r>
          </w:p>
          <w:p w14:paraId="44AD2F5A"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No Information: </w:t>
            </w:r>
            <w:r w:rsidRPr="005707AB">
              <w:rPr>
                <w:rFonts w:ascii="Times New Roman" w:hAnsi="Times New Roman"/>
                <w:bCs/>
                <w:sz w:val="20"/>
                <w:shd w:val="clear" w:color="auto" w:fill="FFFFFF"/>
              </w:rPr>
              <w:t xml:space="preserve">  </w:t>
            </w:r>
            <w:r w:rsidRPr="005707AB">
              <w:rPr>
                <w:rFonts w:ascii="Times New Roman" w:hAnsi="Times New Roman"/>
                <w:sz w:val="20"/>
              </w:rPr>
              <w:t>44814650</w:t>
            </w:r>
            <w:r w:rsidRPr="005707AB">
              <w:rPr>
                <w:rFonts w:ascii="Times New Roman" w:hAnsi="Times New Roman"/>
                <w:bCs/>
                <w:sz w:val="20"/>
                <w:shd w:val="clear" w:color="auto" w:fill="FFFFFF"/>
              </w:rPr>
              <w:t xml:space="preserve"> </w:t>
            </w:r>
          </w:p>
          <w:p w14:paraId="42FE5694"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Unknown: </w:t>
            </w:r>
            <w:r w:rsidRPr="005707AB">
              <w:rPr>
                <w:rFonts w:ascii="Times New Roman" w:hAnsi="Times New Roman"/>
                <w:bCs/>
                <w:sz w:val="20"/>
                <w:shd w:val="clear" w:color="auto" w:fill="FFFFFF"/>
              </w:rPr>
              <w:t xml:space="preserve">  </w:t>
            </w:r>
            <w:r w:rsidRPr="005707AB">
              <w:rPr>
                <w:rFonts w:ascii="Times New Roman" w:hAnsi="Times New Roman"/>
                <w:sz w:val="20"/>
                <w:shd w:val="clear" w:color="auto" w:fill="FFFFFF"/>
              </w:rPr>
              <w:t>44814653</w:t>
            </w:r>
            <w:r w:rsidRPr="005707AB">
              <w:rPr>
                <w:rFonts w:ascii="Times New Roman" w:hAnsi="Times New Roman"/>
                <w:bCs/>
                <w:sz w:val="20"/>
                <w:shd w:val="clear" w:color="auto" w:fill="FFFFFF"/>
              </w:rPr>
              <w:t xml:space="preserve"> </w:t>
            </w:r>
          </w:p>
          <w:p w14:paraId="324C3F29"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Other: </w:t>
            </w:r>
            <w:r w:rsidRPr="005707AB">
              <w:rPr>
                <w:rFonts w:ascii="Times New Roman" w:hAnsi="Times New Roman"/>
                <w:bCs/>
                <w:sz w:val="20"/>
                <w:shd w:val="clear" w:color="auto" w:fill="FFFFFF"/>
              </w:rPr>
              <w:t xml:space="preserve">  </w:t>
            </w:r>
            <w:r w:rsidRPr="005707AB">
              <w:rPr>
                <w:rFonts w:ascii="Times New Roman" w:hAnsi="Times New Roman"/>
                <w:sz w:val="20"/>
              </w:rPr>
              <w:t xml:space="preserve">44814649 </w:t>
            </w:r>
          </w:p>
          <w:p w14:paraId="321FE81B" w14:textId="77777777"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rPr>
              <w:t>Data field is not present in the source system: 0</w:t>
            </w:r>
          </w:p>
          <w:p w14:paraId="0D180FFB" w14:textId="77777777" w:rsidR="00467EBC" w:rsidRPr="005707AB" w:rsidRDefault="00467EBC" w:rsidP="0084007A">
            <w:pPr>
              <w:spacing w:before="0" w:after="0" w:line="240" w:lineRule="auto"/>
              <w:rPr>
                <w:rFonts w:ascii="Times New Roman" w:hAnsi="Times New Roman"/>
                <w:sz w:val="20"/>
                <w:szCs w:val="20"/>
              </w:rPr>
            </w:pPr>
          </w:p>
        </w:tc>
      </w:tr>
      <w:tr w:rsidR="00467EBC" w:rsidRPr="005707AB" w14:paraId="222C54CB" w14:textId="77777777" w:rsidTr="00795BE3">
        <w:trPr>
          <w:cantSplit/>
          <w:trHeight w:val="495"/>
        </w:trPr>
        <w:tc>
          <w:tcPr>
            <w:tcW w:w="2882" w:type="dxa"/>
            <w:shd w:val="clear" w:color="auto" w:fill="auto"/>
            <w:noWrap/>
            <w:hideMark/>
          </w:tcPr>
          <w:p w14:paraId="2F72258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provider_id</w:t>
            </w:r>
          </w:p>
        </w:tc>
        <w:tc>
          <w:tcPr>
            <w:tcW w:w="1183" w:type="dxa"/>
          </w:tcPr>
          <w:p w14:paraId="4915BF9F"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626516F8"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5B2F0AA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36B7707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provider in the provider table who was responsible for making the lab result.</w:t>
            </w:r>
          </w:p>
        </w:tc>
        <w:tc>
          <w:tcPr>
            <w:tcW w:w="2743" w:type="dxa"/>
          </w:tcPr>
          <w:p w14:paraId="36637FD8"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23ED4794" w14:textId="77777777" w:rsidTr="00795BE3">
        <w:trPr>
          <w:cantSplit/>
          <w:trHeight w:val="495"/>
        </w:trPr>
        <w:tc>
          <w:tcPr>
            <w:tcW w:w="2882" w:type="dxa"/>
            <w:shd w:val="clear" w:color="auto" w:fill="auto"/>
            <w:noWrap/>
            <w:hideMark/>
          </w:tcPr>
          <w:p w14:paraId="19BDA2A0"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visit_occurrence_id</w:t>
            </w:r>
          </w:p>
        </w:tc>
        <w:tc>
          <w:tcPr>
            <w:tcW w:w="1183" w:type="dxa"/>
          </w:tcPr>
          <w:p w14:paraId="1B14946B"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14:paraId="7F8E7A80"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17FE7218"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176BC449"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visit in the visit table during which the lab result was recorded.</w:t>
            </w:r>
          </w:p>
        </w:tc>
        <w:tc>
          <w:tcPr>
            <w:tcW w:w="2743" w:type="dxa"/>
          </w:tcPr>
          <w:p w14:paraId="1C55D586"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416520E7" w14:textId="77777777" w:rsidTr="00795BE3">
        <w:trPr>
          <w:cantSplit/>
          <w:trHeight w:val="735"/>
        </w:trPr>
        <w:tc>
          <w:tcPr>
            <w:tcW w:w="2882" w:type="dxa"/>
            <w:shd w:val="clear" w:color="auto" w:fill="auto"/>
            <w:noWrap/>
            <w:hideMark/>
          </w:tcPr>
          <w:p w14:paraId="60DFC0B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measurement_source_value</w:t>
            </w:r>
          </w:p>
        </w:tc>
        <w:tc>
          <w:tcPr>
            <w:tcW w:w="1183" w:type="dxa"/>
          </w:tcPr>
          <w:p w14:paraId="02F054E5"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14:paraId="58F57BB4"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5C97902B"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3D82A20E"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2743" w:type="dxa"/>
          </w:tcPr>
          <w:p w14:paraId="578FC428"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23529722" w14:textId="77777777" w:rsidTr="00795BE3">
        <w:trPr>
          <w:cantSplit/>
          <w:trHeight w:val="735"/>
        </w:trPr>
        <w:tc>
          <w:tcPr>
            <w:tcW w:w="2882" w:type="dxa"/>
            <w:shd w:val="clear" w:color="auto" w:fill="auto"/>
            <w:noWrap/>
            <w:hideMark/>
          </w:tcPr>
          <w:p w14:paraId="5FAC06BF"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unit_source_value</w:t>
            </w:r>
          </w:p>
        </w:tc>
        <w:tc>
          <w:tcPr>
            <w:tcW w:w="1183" w:type="dxa"/>
          </w:tcPr>
          <w:p w14:paraId="658BBC81"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14:paraId="3CCB8904"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6754245C"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2203C952"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2743" w:type="dxa"/>
          </w:tcPr>
          <w:p w14:paraId="064F17D9" w14:textId="77777777" w:rsidR="00467EBC" w:rsidRPr="005707AB" w:rsidRDefault="00467EBC" w:rsidP="00754B42">
            <w:pPr>
              <w:spacing w:before="0" w:after="0" w:line="240" w:lineRule="auto"/>
              <w:rPr>
                <w:rFonts w:ascii="Times New Roman" w:hAnsi="Times New Roman"/>
                <w:sz w:val="20"/>
                <w:szCs w:val="20"/>
              </w:rPr>
            </w:pPr>
          </w:p>
        </w:tc>
      </w:tr>
      <w:tr w:rsidR="00467EBC" w:rsidRPr="005707AB" w14:paraId="011D26EA" w14:textId="77777777" w:rsidTr="00795BE3">
        <w:trPr>
          <w:cantSplit/>
          <w:trHeight w:val="735"/>
        </w:trPr>
        <w:tc>
          <w:tcPr>
            <w:tcW w:w="2882" w:type="dxa"/>
            <w:shd w:val="clear" w:color="auto" w:fill="auto"/>
            <w:noWrap/>
            <w:hideMark/>
          </w:tcPr>
          <w:p w14:paraId="327CA8C7"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lastRenderedPageBreak/>
              <w:t>value_source_value</w:t>
            </w:r>
          </w:p>
        </w:tc>
        <w:tc>
          <w:tcPr>
            <w:tcW w:w="1183" w:type="dxa"/>
          </w:tcPr>
          <w:p w14:paraId="7363A152"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14:paraId="5030CE7C" w14:textId="77777777"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14:paraId="7B6E4316"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14:paraId="50108D3D" w14:textId="77777777"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2743" w:type="dxa"/>
          </w:tcPr>
          <w:p w14:paraId="26074CE1" w14:textId="77777777" w:rsidR="00467EBC" w:rsidRPr="005707AB" w:rsidRDefault="00467EBC" w:rsidP="00754B42">
            <w:pPr>
              <w:spacing w:before="0" w:after="0" w:line="240" w:lineRule="auto"/>
              <w:rPr>
                <w:rFonts w:ascii="Times New Roman" w:hAnsi="Times New Roman"/>
                <w:sz w:val="20"/>
                <w:szCs w:val="20"/>
              </w:rPr>
            </w:pPr>
          </w:p>
        </w:tc>
      </w:tr>
    </w:tbl>
    <w:p w14:paraId="566A83F2" w14:textId="77777777" w:rsidR="00754B42" w:rsidRDefault="00754B42" w:rsidP="00872FA1">
      <w:pPr>
        <w:pStyle w:val="ListParagraph"/>
        <w:ind w:left="0"/>
        <w:rPr>
          <w:rFonts w:ascii="Times New Roman" w:hAnsi="Times New Roman"/>
          <w:sz w:val="22"/>
          <w:szCs w:val="22"/>
        </w:rPr>
      </w:pPr>
    </w:p>
    <w:p w14:paraId="4F54C9CF" w14:textId="77777777" w:rsidR="00394345" w:rsidRPr="005F3DB0" w:rsidRDefault="00394345" w:rsidP="00394345">
      <w:pPr>
        <w:pStyle w:val="Heading3"/>
        <w:numPr>
          <w:ilvl w:val="0"/>
          <w:numId w:val="0"/>
        </w:numPr>
        <w:ind w:left="720" w:hanging="720"/>
        <w:rPr>
          <w:rFonts w:ascii="Times New Roman" w:hAnsi="Times New Roman" w:cs="Times New Roman"/>
          <w:sz w:val="22"/>
          <w:szCs w:val="22"/>
        </w:rPr>
      </w:pPr>
      <w:bookmarkStart w:id="252" w:name="_Toc447292614"/>
      <w:r>
        <w:rPr>
          <w:rFonts w:ascii="Times New Roman" w:hAnsi="Times New Roman" w:cs="Times New Roman"/>
          <w:sz w:val="22"/>
          <w:szCs w:val="22"/>
        </w:rPr>
        <w:t>Populating Vital Signs</w:t>
      </w:r>
      <w:bookmarkEnd w:id="252"/>
    </w:p>
    <w:p w14:paraId="02CEE8EA" w14:textId="77777777" w:rsidR="00394345" w:rsidRPr="005707AB" w:rsidRDefault="00394345" w:rsidP="00394345">
      <w:pPr>
        <w:rPr>
          <w:rFonts w:ascii="Times New Roman" w:hAnsi="Times New Roman"/>
          <w:sz w:val="22"/>
          <w:szCs w:val="22"/>
        </w:rPr>
      </w:pPr>
      <w:r w:rsidRPr="005707AB">
        <w:rPr>
          <w:rFonts w:ascii="Times New Roman" w:hAnsi="Times New Roman"/>
          <w:sz w:val="22"/>
          <w:szCs w:val="22"/>
        </w:rPr>
        <w:t>Height, Weight, Body mass index (BMI), Systolic &amp; Diastolic blood pressure will be stored in this table.</w:t>
      </w:r>
    </w:p>
    <w:p w14:paraId="56C9FCE6" w14:textId="77777777" w:rsidR="00394345" w:rsidRDefault="00394345" w:rsidP="00872FA1">
      <w:pPr>
        <w:rPr>
          <w:rFonts w:ascii="Times New Roman" w:hAnsi="Times New Roman"/>
          <w:sz w:val="22"/>
          <w:szCs w:val="22"/>
        </w:rPr>
      </w:pPr>
    </w:p>
    <w:p w14:paraId="1DF7DDA0" w14:textId="77777777" w:rsidR="00872FA1" w:rsidRPr="005F3DB0" w:rsidRDefault="00872FA1" w:rsidP="00467EBC">
      <w:pPr>
        <w:spacing w:after="0"/>
        <w:rPr>
          <w:rFonts w:ascii="Times New Roman" w:hAnsi="Times New Roman"/>
          <w:sz w:val="22"/>
          <w:szCs w:val="22"/>
        </w:rPr>
      </w:pPr>
      <w:r w:rsidRPr="005F3DB0">
        <w:rPr>
          <w:rFonts w:ascii="Times New Roman" w:hAnsi="Times New Roman"/>
          <w:sz w:val="22"/>
          <w:szCs w:val="22"/>
        </w:rPr>
        <w:t xml:space="preserve">PCORnet CDM includes the following VITAL table </w:t>
      </w:r>
    </w:p>
    <w:tbl>
      <w:tblPr>
        <w:tblStyle w:val="TableGrid"/>
        <w:tblW w:w="0" w:type="auto"/>
        <w:tblLook w:val="04A0" w:firstRow="1" w:lastRow="0" w:firstColumn="1" w:lastColumn="0" w:noHBand="0" w:noVBand="1"/>
      </w:tblPr>
      <w:tblGrid>
        <w:gridCol w:w="2273"/>
        <w:gridCol w:w="2212"/>
        <w:gridCol w:w="2899"/>
        <w:gridCol w:w="5612"/>
      </w:tblGrid>
      <w:tr w:rsidR="00872FA1" w:rsidRPr="005F3DB0" w14:paraId="0E252683" w14:textId="77777777" w:rsidTr="001E0B17">
        <w:trPr>
          <w:tblHeader/>
        </w:trPr>
        <w:tc>
          <w:tcPr>
            <w:tcW w:w="1998" w:type="dxa"/>
            <w:shd w:val="clear" w:color="auto" w:fill="A6A6A6" w:themeFill="background1" w:themeFillShade="A6"/>
          </w:tcPr>
          <w:p w14:paraId="48FDF3FA" w14:textId="77777777" w:rsidR="00872FA1" w:rsidRPr="005F3DB0" w:rsidRDefault="00872FA1" w:rsidP="001E0B17">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t xml:space="preserve">Field Name </w:t>
            </w:r>
          </w:p>
        </w:tc>
        <w:tc>
          <w:tcPr>
            <w:tcW w:w="2250" w:type="dxa"/>
            <w:shd w:val="clear" w:color="auto" w:fill="A6A6A6" w:themeFill="background1" w:themeFillShade="A6"/>
          </w:tcPr>
          <w:p w14:paraId="5185A825" w14:textId="77777777"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14:paraId="0F90639E" w14:textId="77777777" w:rsidR="00872FA1" w:rsidRPr="005F3DB0" w:rsidRDefault="00872FA1" w:rsidP="001E0B17">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14:paraId="314A6583" w14:textId="77777777"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Definition / Comments</w:t>
            </w:r>
          </w:p>
        </w:tc>
      </w:tr>
      <w:tr w:rsidR="00872FA1" w:rsidRPr="005F3DB0" w14:paraId="0B9C393C" w14:textId="77777777" w:rsidTr="001E0B17">
        <w:tc>
          <w:tcPr>
            <w:tcW w:w="1998" w:type="dxa"/>
          </w:tcPr>
          <w:p w14:paraId="424333DA"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PATID</w:t>
            </w:r>
          </w:p>
        </w:tc>
        <w:tc>
          <w:tcPr>
            <w:tcW w:w="2250" w:type="dxa"/>
          </w:tcPr>
          <w:p w14:paraId="2728F7E1"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69BA49BA" w14:textId="77777777" w:rsidR="00872FA1" w:rsidRPr="005F3DB0" w:rsidRDefault="00872FA1" w:rsidP="001E0B17">
            <w:pPr>
              <w:spacing w:line="240" w:lineRule="auto"/>
              <w:rPr>
                <w:rFonts w:ascii="Times New Roman" w:hAnsi="Times New Roman"/>
                <w:sz w:val="20"/>
                <w:szCs w:val="20"/>
              </w:rPr>
            </w:pPr>
          </w:p>
        </w:tc>
        <w:tc>
          <w:tcPr>
            <w:tcW w:w="5778" w:type="dxa"/>
          </w:tcPr>
          <w:p w14:paraId="2AAB605A"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872FA1" w:rsidRPr="005F3DB0" w14:paraId="60F8EEEA" w14:textId="77777777" w:rsidTr="001E0B17">
        <w:tc>
          <w:tcPr>
            <w:tcW w:w="1998" w:type="dxa"/>
          </w:tcPr>
          <w:p w14:paraId="034C72CA"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ENCOUNTERID</w:t>
            </w:r>
          </w:p>
        </w:tc>
        <w:tc>
          <w:tcPr>
            <w:tcW w:w="2250" w:type="dxa"/>
          </w:tcPr>
          <w:p w14:paraId="26DC6782" w14:textId="77777777" w:rsidR="00872FA1" w:rsidRPr="005F3DB0" w:rsidRDefault="00872FA1" w:rsidP="001E0B17">
            <w:pPr>
              <w:spacing w:line="240" w:lineRule="auto"/>
              <w:rPr>
                <w:rFonts w:ascii="Times New Roman" w:hAnsi="Times New Roman"/>
                <w:sz w:val="20"/>
                <w:szCs w:val="20"/>
              </w:rPr>
            </w:pPr>
          </w:p>
        </w:tc>
        <w:tc>
          <w:tcPr>
            <w:tcW w:w="2970" w:type="dxa"/>
          </w:tcPr>
          <w:p w14:paraId="707B9B93" w14:textId="77777777" w:rsidR="00872FA1" w:rsidRPr="005F3DB0" w:rsidRDefault="00872FA1" w:rsidP="001E0B17">
            <w:pPr>
              <w:spacing w:line="240" w:lineRule="auto"/>
              <w:rPr>
                <w:rFonts w:ascii="Times New Roman" w:hAnsi="Times New Roman"/>
                <w:sz w:val="20"/>
                <w:szCs w:val="20"/>
              </w:rPr>
            </w:pPr>
          </w:p>
        </w:tc>
        <w:tc>
          <w:tcPr>
            <w:tcW w:w="5778" w:type="dxa"/>
          </w:tcPr>
          <w:p w14:paraId="510C53D5"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872FA1" w:rsidRPr="005F3DB0" w14:paraId="2FBB9120" w14:textId="77777777" w:rsidTr="001E0B17">
        <w:tc>
          <w:tcPr>
            <w:tcW w:w="1998" w:type="dxa"/>
          </w:tcPr>
          <w:p w14:paraId="48F26D5C"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14:paraId="175A40E9"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14:paraId="7C78DFFD"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14:paraId="4435F9B3"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14:paraId="65B92D8E" w14:textId="77777777" w:rsidR="00872FA1" w:rsidRPr="005F3DB0" w:rsidRDefault="00872FA1" w:rsidP="001E0B17">
            <w:pPr>
              <w:spacing w:line="240" w:lineRule="auto"/>
              <w:rPr>
                <w:rFonts w:ascii="Times New Roman" w:hAnsi="Times New Roman"/>
                <w:sz w:val="20"/>
                <w:szCs w:val="20"/>
              </w:rPr>
            </w:pPr>
          </w:p>
        </w:tc>
        <w:tc>
          <w:tcPr>
            <w:tcW w:w="5778" w:type="dxa"/>
          </w:tcPr>
          <w:p w14:paraId="0C157F26"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872FA1" w:rsidRPr="005F3DB0" w14:paraId="0E20D6B3" w14:textId="77777777" w:rsidTr="001E0B17">
        <w:tc>
          <w:tcPr>
            <w:tcW w:w="1998" w:type="dxa"/>
          </w:tcPr>
          <w:p w14:paraId="49BB3491"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14:paraId="2DDC8481"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TEXT(5): Format as HH:MI using 24-hour clock and zero-padding for hour and minute</w:t>
            </w:r>
          </w:p>
        </w:tc>
        <w:tc>
          <w:tcPr>
            <w:tcW w:w="2970" w:type="dxa"/>
          </w:tcPr>
          <w:p w14:paraId="7FD41CEE" w14:textId="77777777" w:rsidR="00872FA1" w:rsidRPr="005F3DB0" w:rsidRDefault="00872FA1" w:rsidP="001E0B17">
            <w:pPr>
              <w:spacing w:line="240" w:lineRule="auto"/>
              <w:rPr>
                <w:rFonts w:ascii="Times New Roman" w:hAnsi="Times New Roman"/>
                <w:sz w:val="20"/>
                <w:szCs w:val="20"/>
              </w:rPr>
            </w:pPr>
          </w:p>
        </w:tc>
        <w:tc>
          <w:tcPr>
            <w:tcW w:w="5778" w:type="dxa"/>
          </w:tcPr>
          <w:p w14:paraId="0766CF06"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872FA1" w:rsidRPr="005F3DB0" w14:paraId="45687025" w14:textId="77777777" w:rsidTr="001E0B17">
        <w:tc>
          <w:tcPr>
            <w:tcW w:w="1998" w:type="dxa"/>
          </w:tcPr>
          <w:p w14:paraId="1CD94960"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14:paraId="56E0B221"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14:paraId="051E760E"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14:paraId="7CA3B74C"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HC = Healthcare delivery setting</w:t>
            </w:r>
          </w:p>
          <w:p w14:paraId="2FBBD200"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14:paraId="53741959"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14:paraId="27FD52E2"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lastRenderedPageBreak/>
              <w:t>OT = Other</w:t>
            </w:r>
          </w:p>
        </w:tc>
        <w:tc>
          <w:tcPr>
            <w:tcW w:w="5778" w:type="dxa"/>
          </w:tcPr>
          <w:p w14:paraId="3C6182FD" w14:textId="77777777" w:rsidR="00872FA1"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lastRenderedPageBreak/>
              <w:t>The “Patient-reported” category can include reporting by patient’s family or guardian</w:t>
            </w:r>
          </w:p>
          <w:p w14:paraId="03EB0A6B" w14:textId="77777777" w:rsidR="00872FA1" w:rsidRPr="00DB37AE" w:rsidRDefault="00872FA1" w:rsidP="001E0B17">
            <w:pPr>
              <w:rPr>
                <w:rFonts w:ascii="Times New Roman" w:hAnsi="Times New Roman"/>
                <w:sz w:val="20"/>
                <w:szCs w:val="20"/>
              </w:rPr>
            </w:pPr>
          </w:p>
          <w:p w14:paraId="6AFB4A90" w14:textId="77777777" w:rsidR="00872FA1" w:rsidRPr="00DB37AE" w:rsidRDefault="00872FA1" w:rsidP="001E0B17">
            <w:pPr>
              <w:rPr>
                <w:rFonts w:ascii="Times New Roman" w:hAnsi="Times New Roman"/>
                <w:sz w:val="20"/>
                <w:szCs w:val="20"/>
              </w:rPr>
            </w:pPr>
          </w:p>
        </w:tc>
      </w:tr>
      <w:tr w:rsidR="00872FA1" w:rsidRPr="005F3DB0" w14:paraId="6B2014E5" w14:textId="77777777" w:rsidTr="001E0B17">
        <w:tc>
          <w:tcPr>
            <w:tcW w:w="1998" w:type="dxa"/>
          </w:tcPr>
          <w:p w14:paraId="52A322C4"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HT</w:t>
            </w:r>
          </w:p>
        </w:tc>
        <w:tc>
          <w:tcPr>
            <w:tcW w:w="2250" w:type="dxa"/>
          </w:tcPr>
          <w:p w14:paraId="5779A58C"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14:paraId="70D0DEB9" w14:textId="77777777" w:rsidR="00872FA1" w:rsidRPr="005F3DB0" w:rsidRDefault="00872FA1" w:rsidP="001E0B17">
            <w:pPr>
              <w:spacing w:line="240" w:lineRule="auto"/>
              <w:rPr>
                <w:rFonts w:ascii="Times New Roman" w:hAnsi="Times New Roman"/>
                <w:sz w:val="20"/>
                <w:szCs w:val="20"/>
              </w:rPr>
            </w:pPr>
          </w:p>
        </w:tc>
        <w:tc>
          <w:tcPr>
            <w:tcW w:w="5778" w:type="dxa"/>
          </w:tcPr>
          <w:p w14:paraId="17FD4A82" w14:textId="77777777"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872FA1" w:rsidRPr="005F3DB0" w14:paraId="019EDED1" w14:textId="77777777" w:rsidTr="001E0B17">
        <w:tc>
          <w:tcPr>
            <w:tcW w:w="1998" w:type="dxa"/>
          </w:tcPr>
          <w:p w14:paraId="48CE93D2"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14:paraId="3809B83B"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14:paraId="67ED7A36" w14:textId="77777777" w:rsidR="00872FA1" w:rsidRPr="005F3DB0" w:rsidRDefault="00872FA1" w:rsidP="001E0B17">
            <w:pPr>
              <w:spacing w:line="240" w:lineRule="auto"/>
              <w:rPr>
                <w:rFonts w:ascii="Times New Roman" w:hAnsi="Times New Roman"/>
                <w:sz w:val="20"/>
                <w:szCs w:val="20"/>
              </w:rPr>
            </w:pPr>
          </w:p>
        </w:tc>
        <w:tc>
          <w:tcPr>
            <w:tcW w:w="5778" w:type="dxa"/>
          </w:tcPr>
          <w:p w14:paraId="1C764E19" w14:textId="77777777"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872FA1" w:rsidRPr="005F3DB0" w14:paraId="7F8F8DDF" w14:textId="77777777" w:rsidTr="001E0B17">
        <w:tc>
          <w:tcPr>
            <w:tcW w:w="1998" w:type="dxa"/>
          </w:tcPr>
          <w:p w14:paraId="46D6A136"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14:paraId="32F371AE"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14:paraId="405CF614" w14:textId="77777777" w:rsidR="00872FA1" w:rsidRPr="005F3DB0" w:rsidRDefault="00872FA1" w:rsidP="001E0B17">
            <w:pPr>
              <w:spacing w:line="240" w:lineRule="auto"/>
              <w:rPr>
                <w:rFonts w:ascii="Times New Roman" w:hAnsi="Times New Roman"/>
                <w:sz w:val="20"/>
                <w:szCs w:val="20"/>
              </w:rPr>
            </w:pPr>
          </w:p>
        </w:tc>
        <w:tc>
          <w:tcPr>
            <w:tcW w:w="5778" w:type="dxa"/>
          </w:tcPr>
          <w:p w14:paraId="49593D40"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872FA1" w:rsidRPr="005F3DB0" w14:paraId="674836D3" w14:textId="77777777" w:rsidTr="001E0B17">
        <w:tc>
          <w:tcPr>
            <w:tcW w:w="1998" w:type="dxa"/>
          </w:tcPr>
          <w:p w14:paraId="4142AB1C"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14:paraId="35AB17D5"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14:paraId="7FBE04DE" w14:textId="77777777" w:rsidR="00872FA1" w:rsidRPr="005F3DB0" w:rsidRDefault="00872FA1" w:rsidP="001E0B17">
            <w:pPr>
              <w:spacing w:line="240" w:lineRule="auto"/>
              <w:rPr>
                <w:rFonts w:ascii="Times New Roman" w:hAnsi="Times New Roman"/>
                <w:sz w:val="20"/>
                <w:szCs w:val="20"/>
              </w:rPr>
            </w:pPr>
          </w:p>
        </w:tc>
        <w:tc>
          <w:tcPr>
            <w:tcW w:w="5778" w:type="dxa"/>
          </w:tcPr>
          <w:p w14:paraId="37CDA538"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872FA1" w:rsidRPr="005F3DB0" w14:paraId="69E56396" w14:textId="77777777" w:rsidTr="001E0B17">
        <w:tc>
          <w:tcPr>
            <w:tcW w:w="1998" w:type="dxa"/>
          </w:tcPr>
          <w:p w14:paraId="586C228E"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14:paraId="47767CA0"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14:paraId="2797D434" w14:textId="77777777" w:rsidR="00872FA1" w:rsidRPr="005F3DB0" w:rsidRDefault="00872FA1" w:rsidP="001E0B17">
            <w:pPr>
              <w:spacing w:line="240" w:lineRule="auto"/>
              <w:rPr>
                <w:rFonts w:ascii="Times New Roman" w:hAnsi="Times New Roman"/>
                <w:sz w:val="20"/>
                <w:szCs w:val="20"/>
              </w:rPr>
            </w:pPr>
          </w:p>
        </w:tc>
        <w:tc>
          <w:tcPr>
            <w:tcW w:w="5778" w:type="dxa"/>
          </w:tcPr>
          <w:p w14:paraId="06B48CB6"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14:paraId="5786CFF9" w14:textId="77777777" w:rsidR="00872FA1" w:rsidRPr="005F3DB0" w:rsidRDefault="00872FA1" w:rsidP="001E0B17">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This field should only reflect originating source system calculations, if height and weight are notstored in the source.</w:t>
            </w:r>
          </w:p>
        </w:tc>
      </w:tr>
      <w:tr w:rsidR="00872FA1" w:rsidRPr="005F3DB0" w14:paraId="26809644" w14:textId="77777777" w:rsidTr="001E0B17">
        <w:tc>
          <w:tcPr>
            <w:tcW w:w="1998" w:type="dxa"/>
          </w:tcPr>
          <w:p w14:paraId="202A736C"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BP_POSITION</w:t>
            </w:r>
          </w:p>
        </w:tc>
        <w:tc>
          <w:tcPr>
            <w:tcW w:w="2250" w:type="dxa"/>
          </w:tcPr>
          <w:p w14:paraId="179AA85D"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14:paraId="2339BF1E"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14:paraId="7965B8BD"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14:paraId="4E6D1881"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14:paraId="4A51F1CB"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14:paraId="44B5C5EC"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14:paraId="0C76CC06" w14:textId="77777777"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14:paraId="447DBB20" w14:textId="77777777"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872FA1" w:rsidRPr="005F3DB0" w14:paraId="58E510ED" w14:textId="77777777" w:rsidTr="001E0B17">
        <w:tc>
          <w:tcPr>
            <w:tcW w:w="1998" w:type="dxa"/>
          </w:tcPr>
          <w:p w14:paraId="2E1167CD"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RAW_VITAL_SOURCE</w:t>
            </w:r>
          </w:p>
        </w:tc>
        <w:tc>
          <w:tcPr>
            <w:tcW w:w="2250" w:type="dxa"/>
          </w:tcPr>
          <w:p w14:paraId="6CC7E6AE"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4BE99ECA"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5C7D95B4"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14:paraId="18C57CF2" w14:textId="77777777" w:rsidTr="001E0B17">
        <w:tc>
          <w:tcPr>
            <w:tcW w:w="1998" w:type="dxa"/>
          </w:tcPr>
          <w:p w14:paraId="66C73B92"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14:paraId="04454A53"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71411669"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6905A630"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14:paraId="7B4C9117" w14:textId="77777777" w:rsidTr="001E0B17">
        <w:tc>
          <w:tcPr>
            <w:tcW w:w="1998" w:type="dxa"/>
          </w:tcPr>
          <w:p w14:paraId="6B570CE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SYSTOLIC</w:t>
            </w:r>
          </w:p>
        </w:tc>
        <w:tc>
          <w:tcPr>
            <w:tcW w:w="2250" w:type="dxa"/>
          </w:tcPr>
          <w:p w14:paraId="0596F494"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0B319295"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07D1162E"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r w:rsidR="00872FA1" w:rsidRPr="005F3DB0" w14:paraId="519D1A35" w14:textId="77777777" w:rsidTr="001E0B17">
        <w:tc>
          <w:tcPr>
            <w:tcW w:w="1998" w:type="dxa"/>
          </w:tcPr>
          <w:p w14:paraId="436709E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14:paraId="62F3C825"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14:paraId="3D521C7E" w14:textId="77777777" w:rsidR="00872FA1" w:rsidRPr="005F3DB0" w:rsidRDefault="00872FA1" w:rsidP="001E0B17">
            <w:pPr>
              <w:spacing w:after="0" w:line="240" w:lineRule="auto"/>
              <w:rPr>
                <w:rFonts w:ascii="Times New Roman" w:hAnsi="Times New Roman"/>
                <w:sz w:val="20"/>
                <w:szCs w:val="20"/>
              </w:rPr>
            </w:pPr>
          </w:p>
        </w:tc>
        <w:tc>
          <w:tcPr>
            <w:tcW w:w="5778" w:type="dxa"/>
          </w:tcPr>
          <w:p w14:paraId="121BDA94" w14:textId="77777777"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Optional field for originating value of field, prior to mapping into the PCORnet CDM value set.</w:t>
            </w:r>
          </w:p>
        </w:tc>
      </w:tr>
    </w:tbl>
    <w:p w14:paraId="1303572C" w14:textId="77777777" w:rsidR="00872FA1" w:rsidRPr="005F3DB0" w:rsidRDefault="00872FA1" w:rsidP="00872FA1">
      <w:pPr>
        <w:rPr>
          <w:rFonts w:ascii="Times New Roman" w:hAnsi="Times New Roman"/>
        </w:rPr>
      </w:pPr>
    </w:p>
    <w:p w14:paraId="0233E664" w14:textId="77777777"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Each of these attributes will be represented by a single record in the MEASURUMENT table. Each type of measure will be identified by the </w:t>
      </w:r>
      <w:r w:rsidR="00FB2D2F" w:rsidRPr="005707AB">
        <w:rPr>
          <w:rFonts w:ascii="Times New Roman" w:hAnsi="Times New Roman"/>
          <w:sz w:val="22"/>
          <w:szCs w:val="22"/>
        </w:rPr>
        <w:t>measurement_concept_id</w:t>
      </w:r>
      <w:r w:rsidRPr="005707AB">
        <w:rPr>
          <w:rFonts w:ascii="Times New Roman" w:hAnsi="Times New Roman"/>
          <w:sz w:val="22"/>
          <w:szCs w:val="22"/>
        </w:rPr>
        <w:t xml:space="preserve">.  For example, </w:t>
      </w:r>
      <w:r w:rsidR="00FB2D2F" w:rsidRPr="005707AB">
        <w:rPr>
          <w:rFonts w:ascii="Times New Roman" w:hAnsi="Times New Roman"/>
          <w:sz w:val="22"/>
          <w:szCs w:val="22"/>
        </w:rPr>
        <w:t>measurements</w:t>
      </w:r>
      <w:r w:rsidRPr="005707AB">
        <w:rPr>
          <w:rFonts w:ascii="Times New Roman" w:hAnsi="Times New Roman"/>
          <w:sz w:val="22"/>
          <w:szCs w:val="22"/>
        </w:rPr>
        <w:t xml:space="preserve"> that record the weight will have </w:t>
      </w:r>
      <w:r w:rsidR="00FB2D2F" w:rsidRPr="005707AB">
        <w:rPr>
          <w:rFonts w:ascii="Times New Roman" w:hAnsi="Times New Roman"/>
          <w:sz w:val="22"/>
          <w:szCs w:val="22"/>
        </w:rPr>
        <w:t>measurement_concept_id</w:t>
      </w:r>
      <w:r w:rsidR="00FB2D2F" w:rsidRPr="005707AB">
        <w:rPr>
          <w:rFonts w:ascii="Times New Roman" w:hAnsi="Times New Roman"/>
          <w:i/>
          <w:sz w:val="22"/>
          <w:szCs w:val="22"/>
        </w:rPr>
        <w:t xml:space="preserve">  3025315 </w:t>
      </w:r>
      <w:r w:rsidRPr="005707AB">
        <w:rPr>
          <w:rFonts w:ascii="Times New Roman" w:hAnsi="Times New Roman"/>
          <w:i/>
          <w:sz w:val="22"/>
          <w:szCs w:val="22"/>
        </w:rPr>
        <w:t>(</w:t>
      </w:r>
      <w:r w:rsidR="00FB2D2F" w:rsidRPr="005707AB">
        <w:rPr>
          <w:rFonts w:ascii="Times New Roman" w:hAnsi="Times New Roman"/>
          <w:i/>
          <w:sz w:val="22"/>
          <w:szCs w:val="22"/>
        </w:rPr>
        <w:t>Body Weight</w:t>
      </w:r>
      <w:r w:rsidRPr="005707AB">
        <w:rPr>
          <w:rFonts w:ascii="Times New Roman" w:hAnsi="Times New Roman"/>
          <w:i/>
          <w:sz w:val="22"/>
          <w:szCs w:val="22"/>
        </w:rPr>
        <w:t>)</w:t>
      </w:r>
      <w:r w:rsidRPr="005707AB">
        <w:rPr>
          <w:rFonts w:ascii="Times New Roman" w:hAnsi="Times New Roman"/>
          <w:sz w:val="22"/>
          <w:szCs w:val="22"/>
        </w:rPr>
        <w:t xml:space="preserve">.  </w:t>
      </w:r>
    </w:p>
    <w:p w14:paraId="1C1A2EAC" w14:textId="77777777"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w:t>
      </w:r>
      <w:r w:rsidRPr="005707AB">
        <w:rPr>
          <w:rFonts w:ascii="Times New Roman" w:hAnsi="Times New Roman"/>
          <w:i/>
          <w:sz w:val="22"/>
          <w:szCs w:val="22"/>
        </w:rPr>
        <w:t xml:space="preserve">vital source </w:t>
      </w:r>
      <w:r w:rsidRPr="005707AB">
        <w:rPr>
          <w:rFonts w:ascii="Times New Roman" w:hAnsi="Times New Roman"/>
          <w:sz w:val="22"/>
          <w:szCs w:val="22"/>
        </w:rPr>
        <w:t xml:space="preserve">is determined by the </w:t>
      </w:r>
      <w:r w:rsidR="00FB2D2F" w:rsidRPr="005707AB">
        <w:rPr>
          <w:rFonts w:ascii="Times New Roman" w:hAnsi="Times New Roman"/>
          <w:i/>
          <w:sz w:val="22"/>
          <w:szCs w:val="22"/>
        </w:rPr>
        <w:t>measurement</w:t>
      </w:r>
      <w:r w:rsidRPr="005707AB">
        <w:rPr>
          <w:rFonts w:ascii="Times New Roman" w:hAnsi="Times New Roman"/>
          <w:i/>
          <w:sz w:val="22"/>
          <w:szCs w:val="22"/>
        </w:rPr>
        <w:t>_type_concept_id</w:t>
      </w:r>
      <w:r w:rsidRPr="005707AB">
        <w:rPr>
          <w:rFonts w:ascii="Times New Roman" w:hAnsi="Times New Roman"/>
          <w:sz w:val="22"/>
          <w:szCs w:val="22"/>
        </w:rPr>
        <w:t xml:space="preserve"> where the possible values are Patient reported (44814721) or Observation Recorded from EHR (38000276). </w:t>
      </w:r>
    </w:p>
    <w:p w14:paraId="337D33A3" w14:textId="77777777" w:rsidR="00FB2D2F"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PCORnet attribute, </w:t>
      </w:r>
      <w:r w:rsidRPr="005707AB">
        <w:rPr>
          <w:rFonts w:ascii="Times New Roman" w:hAnsi="Times New Roman"/>
          <w:i/>
          <w:sz w:val="22"/>
          <w:szCs w:val="22"/>
        </w:rPr>
        <w:t>bp_position</w:t>
      </w:r>
      <w:r w:rsidRPr="005707AB">
        <w:rPr>
          <w:rFonts w:ascii="Times New Roman" w:hAnsi="Times New Roman"/>
          <w:sz w:val="22"/>
          <w:szCs w:val="22"/>
        </w:rPr>
        <w:t xml:space="preserve">, is derived from the various concept ids for blood pressure readings, Diastolic Blood Pressure – Sitting (3034703) vs Diastolic Blood Pressure – Standing (3019962). </w:t>
      </w:r>
    </w:p>
    <w:p w14:paraId="6532B2B4" w14:textId="77777777" w:rsidR="005B6F1D" w:rsidRPr="005707AB" w:rsidRDefault="00872FA1" w:rsidP="005B6F1D">
      <w:pPr>
        <w:rPr>
          <w:rFonts w:ascii="Times New Roman" w:hAnsi="Times New Roman"/>
          <w:sz w:val="22"/>
          <w:szCs w:val="22"/>
        </w:rPr>
      </w:pPr>
      <w:r w:rsidRPr="005707AB">
        <w:rPr>
          <w:rFonts w:ascii="Times New Roman" w:hAnsi="Times New Roman"/>
          <w:sz w:val="22"/>
          <w:szCs w:val="22"/>
        </w:rPr>
        <w:t xml:space="preserve">To synchronize Diastolic and Systolic BP in case of multiple measurements, </w:t>
      </w:r>
      <w:r w:rsidR="00FB2D2F" w:rsidRPr="005707AB">
        <w:rPr>
          <w:rFonts w:ascii="Times New Roman" w:hAnsi="Times New Roman"/>
          <w:sz w:val="22"/>
          <w:szCs w:val="22"/>
        </w:rPr>
        <w:t>measurement</w:t>
      </w:r>
      <w:r w:rsidRPr="005707AB">
        <w:rPr>
          <w:rFonts w:ascii="Times New Roman" w:hAnsi="Times New Roman"/>
          <w:sz w:val="22"/>
          <w:szCs w:val="22"/>
        </w:rPr>
        <w:t xml:space="preserve">_date and </w:t>
      </w:r>
      <w:r w:rsidR="00FB2D2F" w:rsidRPr="005707AB">
        <w:rPr>
          <w:rFonts w:ascii="Times New Roman" w:hAnsi="Times New Roman"/>
          <w:sz w:val="22"/>
          <w:szCs w:val="22"/>
        </w:rPr>
        <w:t>measurement</w:t>
      </w:r>
      <w:r w:rsidRPr="005707AB">
        <w:rPr>
          <w:rFonts w:ascii="Times New Roman" w:hAnsi="Times New Roman"/>
          <w:sz w:val="22"/>
          <w:szCs w:val="22"/>
        </w:rPr>
        <w:t xml:space="preserve">_time of the same measurement should be the same. </w:t>
      </w:r>
      <w:commentRangeStart w:id="253"/>
      <w:r w:rsidR="00FB2D2F" w:rsidRPr="005707AB">
        <w:rPr>
          <w:rFonts w:ascii="Times New Roman" w:hAnsi="Times New Roman"/>
          <w:sz w:val="22"/>
          <w:szCs w:val="22"/>
        </w:rPr>
        <w:t>Additionally, records for the same measurement are linked together via FACT_RELATIONSHIP table.</w:t>
      </w:r>
      <w:r w:rsidR="005B6F1D">
        <w:rPr>
          <w:rFonts w:ascii="Times New Roman" w:hAnsi="Times New Roman"/>
          <w:sz w:val="22"/>
          <w:szCs w:val="22"/>
        </w:rPr>
        <w:t xml:space="preserve"> For each pair of BP measurements, there will be two records in the </w:t>
      </w:r>
      <w:r w:rsidR="005B6F1D" w:rsidRPr="005707AB">
        <w:rPr>
          <w:rFonts w:ascii="Times New Roman" w:hAnsi="Times New Roman"/>
          <w:sz w:val="22"/>
          <w:szCs w:val="22"/>
        </w:rPr>
        <w:t xml:space="preserve">FACT_RELATIONSHIP </w:t>
      </w:r>
      <w:r w:rsidR="005B6F1D">
        <w:rPr>
          <w:rFonts w:ascii="Times New Roman" w:hAnsi="Times New Roman"/>
          <w:sz w:val="22"/>
          <w:szCs w:val="22"/>
        </w:rPr>
        <w:t xml:space="preserve">table. The first record will contain: </w:t>
      </w:r>
      <w:r w:rsidR="00ED0AD7"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ED0AD7" w:rsidRPr="005707AB">
        <w:rPr>
          <w:rFonts w:ascii="Times New Roman" w:hAnsi="Times New Roman"/>
          <w:sz w:val="22"/>
          <w:szCs w:val="22"/>
        </w:rPr>
        <w:t xml:space="preserve">Fact_id_1 </w:t>
      </w:r>
      <w:r w:rsidR="006D6507" w:rsidRPr="005707AB">
        <w:rPr>
          <w:rFonts w:ascii="Times New Roman" w:hAnsi="Times New Roman"/>
          <w:sz w:val="22"/>
          <w:szCs w:val="22"/>
        </w:rPr>
        <w:t xml:space="preserve">and Fact_id_2 </w:t>
      </w:r>
      <w:r w:rsidR="00ED0AD7" w:rsidRPr="005707AB">
        <w:rPr>
          <w:rFonts w:ascii="Times New Roman" w:hAnsi="Times New Roman"/>
          <w:sz w:val="22"/>
          <w:szCs w:val="22"/>
        </w:rPr>
        <w:t>equal to the respective</w:t>
      </w:r>
      <w:r w:rsidR="005B6F1D">
        <w:rPr>
          <w:rFonts w:ascii="Times New Roman" w:hAnsi="Times New Roman"/>
          <w:sz w:val="22"/>
          <w:szCs w:val="22"/>
        </w:rPr>
        <w:t xml:space="preserve"> measurement_id of </w:t>
      </w:r>
      <w:r w:rsidR="005B6F1D" w:rsidRPr="005707AB">
        <w:rPr>
          <w:rFonts w:ascii="Times New Roman" w:hAnsi="Times New Roman"/>
          <w:sz w:val="22"/>
          <w:szCs w:val="22"/>
        </w:rPr>
        <w:t>diastolic</w:t>
      </w:r>
      <w:r w:rsidR="005B6F1D">
        <w:rPr>
          <w:rFonts w:ascii="Times New Roman" w:hAnsi="Times New Roman"/>
          <w:sz w:val="22"/>
          <w:szCs w:val="22"/>
        </w:rPr>
        <w:t xml:space="preserve">  and systolic </w:t>
      </w:r>
      <w:r w:rsidR="00ED0AD7"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ED0AD7"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r w:rsidR="00ED0AD7" w:rsidRPr="005707AB">
        <w:rPr>
          <w:rFonts w:ascii="Times New Roman" w:hAnsi="Times New Roman"/>
          <w:sz w:val="22"/>
          <w:szCs w:val="22"/>
        </w:rPr>
        <w:t xml:space="preserve">relationship_concept_id </w:t>
      </w:r>
      <w:r w:rsidR="005B6F1D">
        <w:rPr>
          <w:rFonts w:ascii="Times New Roman" w:hAnsi="Times New Roman"/>
          <w:sz w:val="22"/>
          <w:szCs w:val="22"/>
        </w:rPr>
        <w:t xml:space="preserve">equal to </w:t>
      </w:r>
      <w:r w:rsidR="005B6F1D" w:rsidRPr="005B6F1D">
        <w:rPr>
          <w:rFonts w:ascii="Times New Roman" w:hAnsi="Times New Roman"/>
          <w:sz w:val="22"/>
          <w:szCs w:val="22"/>
        </w:rPr>
        <w:t>46233682</w:t>
      </w:r>
      <w:r w:rsidR="005B6F1D">
        <w:rPr>
          <w:rFonts w:ascii="Times New Roman" w:hAnsi="Times New Roman"/>
          <w:sz w:val="22"/>
          <w:szCs w:val="22"/>
        </w:rPr>
        <w:t xml:space="preserve"> (‘</w:t>
      </w:r>
      <w:r w:rsidR="005B6F1D" w:rsidRPr="005B6F1D">
        <w:rPr>
          <w:rFonts w:ascii="Times New Roman" w:hAnsi="Times New Roman"/>
          <w:sz w:val="22"/>
          <w:szCs w:val="22"/>
        </w:rPr>
        <w:t xml:space="preserve"> Diastolic to systolic blood pressure measurement</w:t>
      </w:r>
      <w:r w:rsidR="005B6F1D">
        <w:rPr>
          <w:rFonts w:ascii="Times New Roman" w:hAnsi="Times New Roman"/>
          <w:sz w:val="22"/>
          <w:szCs w:val="22"/>
        </w:rPr>
        <w:t>’)</w:t>
      </w:r>
      <w:r w:rsidR="00ED0AD7" w:rsidRPr="005707AB">
        <w:rPr>
          <w:rFonts w:ascii="Times New Roman" w:hAnsi="Times New Roman"/>
          <w:sz w:val="22"/>
          <w:szCs w:val="22"/>
        </w:rPr>
        <w:t>.</w:t>
      </w:r>
      <w:r w:rsidR="005B6F1D">
        <w:rPr>
          <w:rFonts w:ascii="Times New Roman" w:hAnsi="Times New Roman"/>
          <w:sz w:val="22"/>
          <w:szCs w:val="22"/>
        </w:rPr>
        <w:t xml:space="preserve"> The second record will contain: </w:t>
      </w:r>
      <w:r w:rsidR="005B6F1D"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5B6F1D" w:rsidRPr="005707AB">
        <w:rPr>
          <w:rFonts w:ascii="Times New Roman" w:hAnsi="Times New Roman"/>
          <w:sz w:val="22"/>
          <w:szCs w:val="22"/>
        </w:rPr>
        <w:t>Fact_id_1 and Fact_id_2 equal to the respective</w:t>
      </w:r>
      <w:r w:rsidR="005B6F1D">
        <w:rPr>
          <w:rFonts w:ascii="Times New Roman" w:hAnsi="Times New Roman"/>
          <w:sz w:val="22"/>
          <w:szCs w:val="22"/>
        </w:rPr>
        <w:t xml:space="preserve"> measurement_id of systolic and </w:t>
      </w:r>
      <w:r w:rsidR="005B6F1D" w:rsidRPr="005707AB">
        <w:rPr>
          <w:rFonts w:ascii="Times New Roman" w:hAnsi="Times New Roman"/>
          <w:sz w:val="22"/>
          <w:szCs w:val="22"/>
        </w:rPr>
        <w:t>diastolic</w:t>
      </w:r>
      <w:r w:rsidR="005B6F1D">
        <w:rPr>
          <w:rFonts w:ascii="Times New Roman" w:hAnsi="Times New Roman"/>
          <w:sz w:val="22"/>
          <w:szCs w:val="22"/>
        </w:rPr>
        <w:t xml:space="preserve"> </w:t>
      </w:r>
      <w:r w:rsidR="005B6F1D"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5B6F1D"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r w:rsidR="005B6F1D" w:rsidRPr="005707AB">
        <w:rPr>
          <w:rFonts w:ascii="Times New Roman" w:hAnsi="Times New Roman"/>
          <w:sz w:val="22"/>
          <w:szCs w:val="22"/>
        </w:rPr>
        <w:t xml:space="preserve">relationship_concept_id </w:t>
      </w:r>
      <w:r w:rsidR="005B6F1D">
        <w:rPr>
          <w:rFonts w:ascii="Times New Roman" w:hAnsi="Times New Roman"/>
          <w:sz w:val="22"/>
          <w:szCs w:val="22"/>
        </w:rPr>
        <w:t>equal to 46233683 (‘</w:t>
      </w:r>
      <w:r w:rsidR="005B6F1D" w:rsidRPr="005B6F1D">
        <w:rPr>
          <w:rFonts w:ascii="Times New Roman" w:hAnsi="Times New Roman"/>
          <w:sz w:val="22"/>
          <w:szCs w:val="22"/>
        </w:rPr>
        <w:t>Systolic to diastolic blood pressure measurement</w:t>
      </w:r>
      <w:r w:rsidR="005B6F1D">
        <w:rPr>
          <w:rFonts w:ascii="Times New Roman" w:hAnsi="Times New Roman"/>
          <w:sz w:val="22"/>
          <w:szCs w:val="22"/>
        </w:rPr>
        <w:t>’).</w:t>
      </w:r>
      <w:commentRangeEnd w:id="253"/>
      <w:r w:rsidR="00D46B0A">
        <w:rPr>
          <w:rStyle w:val="CommentReference"/>
          <w:rFonts w:ascii="Times New Roman" w:hAnsi="Times New Roman"/>
        </w:rPr>
        <w:commentReference w:id="253"/>
      </w:r>
    </w:p>
    <w:p w14:paraId="64FE8FF6" w14:textId="77777777" w:rsidR="00872FA1" w:rsidRPr="005707AB" w:rsidRDefault="00872FA1" w:rsidP="00872FA1">
      <w:pPr>
        <w:rPr>
          <w:rFonts w:ascii="Times New Roman" w:hAnsi="Times New Roman"/>
          <w:sz w:val="22"/>
          <w:szCs w:val="22"/>
        </w:rPr>
      </w:pPr>
    </w:p>
    <w:p w14:paraId="14E5B1C7" w14:textId="77777777" w:rsidR="00ED0AD7" w:rsidRDefault="00ED0AD7" w:rsidP="00872FA1">
      <w:pPr>
        <w:rPr>
          <w:rFonts w:ascii="Times New Roman" w:hAnsi="Times New Roman"/>
          <w:color w:val="333333"/>
          <w:sz w:val="22"/>
          <w:szCs w:val="22"/>
        </w:rPr>
      </w:pPr>
    </w:p>
    <w:p w14:paraId="4AE1D7DD" w14:textId="77777777" w:rsidR="00872FA1" w:rsidRPr="005F3DB0" w:rsidRDefault="00872FA1" w:rsidP="00872FA1">
      <w:pPr>
        <w:rPr>
          <w:rFonts w:ascii="Times New Roman" w:hAnsi="Times New Roman"/>
          <w:color w:val="333333"/>
          <w:sz w:val="22"/>
          <w:szCs w:val="22"/>
        </w:rPr>
      </w:pPr>
      <w:r w:rsidRPr="005F3DB0">
        <w:rPr>
          <w:rFonts w:ascii="Times New Roman" w:hAnsi="Times New Roman"/>
          <w:color w:val="333333"/>
          <w:sz w:val="22"/>
          <w:szCs w:val="22"/>
        </w:rPr>
        <w:t>The following table lists the concept ids that should be used as observation concept ids within the OMOP CDM to record the vitals</w:t>
      </w:r>
      <w:r>
        <w:rPr>
          <w:rFonts w:ascii="Times New Roman" w:hAnsi="Times New Roman"/>
          <w:color w:val="333333"/>
          <w:sz w:val="22"/>
          <w:szCs w:val="22"/>
        </w:rPr>
        <w:t>.</w:t>
      </w:r>
    </w:p>
    <w:p w14:paraId="55231871" w14:textId="77777777" w:rsidR="00872FA1" w:rsidRPr="005F3DB0" w:rsidRDefault="00872FA1" w:rsidP="00872FA1">
      <w:pPr>
        <w:spacing w:after="0"/>
        <w:ind w:left="720"/>
        <w:rPr>
          <w:rFonts w:ascii="Times New Roman" w:hAnsi="Times New Roman"/>
          <w:color w:val="333333"/>
          <w:szCs w:val="18"/>
        </w:rPr>
      </w:pPr>
    </w:p>
    <w:tbl>
      <w:tblPr>
        <w:tblStyle w:val="TableGrid"/>
        <w:tblW w:w="0" w:type="auto"/>
        <w:tblInd w:w="720" w:type="dxa"/>
        <w:tblLook w:val="04A0" w:firstRow="1" w:lastRow="0" w:firstColumn="1" w:lastColumn="0" w:noHBand="0" w:noVBand="1"/>
      </w:tblPr>
      <w:tblGrid>
        <w:gridCol w:w="2268"/>
        <w:gridCol w:w="3150"/>
        <w:gridCol w:w="1530"/>
      </w:tblGrid>
      <w:tr w:rsidR="00872FA1" w:rsidRPr="005F3DB0" w14:paraId="09448706" w14:textId="77777777" w:rsidTr="001E0B17">
        <w:tc>
          <w:tcPr>
            <w:tcW w:w="2268" w:type="dxa"/>
            <w:shd w:val="clear" w:color="auto" w:fill="A6A6A6" w:themeFill="background1" w:themeFillShade="A6"/>
          </w:tcPr>
          <w:p w14:paraId="3E6D9B1D" w14:textId="77777777" w:rsidR="00872FA1" w:rsidRPr="005F3DB0" w:rsidRDefault="00872FA1" w:rsidP="001E0B17">
            <w:pPr>
              <w:spacing w:after="0"/>
              <w:rPr>
                <w:rFonts w:ascii="Times New Roman" w:hAnsi="Times New Roman"/>
                <w:b/>
                <w:sz w:val="20"/>
                <w:szCs w:val="20"/>
              </w:rPr>
            </w:pPr>
            <w:r w:rsidRPr="005F3DB0">
              <w:rPr>
                <w:rFonts w:ascii="Times New Roman" w:hAnsi="Times New Roman"/>
                <w:b/>
                <w:sz w:val="20"/>
                <w:szCs w:val="20"/>
              </w:rPr>
              <w:t>Measurement</w:t>
            </w:r>
          </w:p>
        </w:tc>
        <w:tc>
          <w:tcPr>
            <w:tcW w:w="3150" w:type="dxa"/>
            <w:shd w:val="clear" w:color="auto" w:fill="A6A6A6" w:themeFill="background1" w:themeFillShade="A6"/>
          </w:tcPr>
          <w:p w14:paraId="0DE48F3D" w14:textId="77777777"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14:paraId="1457D9A0" w14:textId="77777777"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Id</w:t>
            </w:r>
          </w:p>
        </w:tc>
      </w:tr>
      <w:tr w:rsidR="00872FA1" w:rsidRPr="005F3DB0" w14:paraId="59208732" w14:textId="77777777" w:rsidTr="001E0B17">
        <w:tc>
          <w:tcPr>
            <w:tcW w:w="2268" w:type="dxa"/>
          </w:tcPr>
          <w:p w14:paraId="24FCB7FD"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Height</w:t>
            </w:r>
          </w:p>
        </w:tc>
        <w:tc>
          <w:tcPr>
            <w:tcW w:w="3150" w:type="dxa"/>
          </w:tcPr>
          <w:p w14:paraId="0E2B315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14:paraId="2A109493"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872FA1" w:rsidRPr="005F3DB0" w14:paraId="3B45CD59" w14:textId="77777777" w:rsidTr="001E0B17">
        <w:tc>
          <w:tcPr>
            <w:tcW w:w="2268" w:type="dxa"/>
          </w:tcPr>
          <w:p w14:paraId="4FEF610E"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14:paraId="2D6B3266"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14:paraId="04794481"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872FA1" w:rsidRPr="005F3DB0" w14:paraId="52090B7D" w14:textId="77777777" w:rsidTr="001E0B17">
        <w:tc>
          <w:tcPr>
            <w:tcW w:w="2268" w:type="dxa"/>
          </w:tcPr>
          <w:p w14:paraId="7FE3A9EB"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14:paraId="5BFA8D5D"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14:paraId="360DFF54"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872FA1" w:rsidRPr="005F3DB0" w14:paraId="296E6353" w14:textId="77777777" w:rsidTr="001E0B17">
        <w:tc>
          <w:tcPr>
            <w:tcW w:w="2268" w:type="dxa"/>
          </w:tcPr>
          <w:p w14:paraId="400A894F"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Diastolic Blood Pressure</w:t>
            </w:r>
          </w:p>
        </w:tc>
        <w:tc>
          <w:tcPr>
            <w:tcW w:w="3150" w:type="dxa"/>
          </w:tcPr>
          <w:p w14:paraId="6F427FCD"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14:paraId="652DCF16"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872FA1" w:rsidRPr="005F3DB0" w14:paraId="763E4F40" w14:textId="77777777" w:rsidTr="001E0B17">
        <w:tc>
          <w:tcPr>
            <w:tcW w:w="2268" w:type="dxa"/>
          </w:tcPr>
          <w:p w14:paraId="0AE522F3" w14:textId="77777777" w:rsidR="00872FA1" w:rsidRPr="005F3DB0" w:rsidRDefault="00872FA1" w:rsidP="001E0B17">
            <w:pPr>
              <w:spacing w:after="0"/>
              <w:rPr>
                <w:rFonts w:ascii="Times New Roman" w:hAnsi="Times New Roman"/>
                <w:sz w:val="20"/>
                <w:szCs w:val="20"/>
              </w:rPr>
            </w:pPr>
          </w:p>
        </w:tc>
        <w:tc>
          <w:tcPr>
            <w:tcW w:w="3150" w:type="dxa"/>
          </w:tcPr>
          <w:p w14:paraId="137A75CF"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14:paraId="5C063C25"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872FA1" w:rsidRPr="005F3DB0" w14:paraId="73CBD9DB" w14:textId="77777777" w:rsidTr="001E0B17">
        <w:tc>
          <w:tcPr>
            <w:tcW w:w="2268" w:type="dxa"/>
          </w:tcPr>
          <w:p w14:paraId="4F733519" w14:textId="77777777" w:rsidR="00872FA1" w:rsidRPr="005F3DB0" w:rsidRDefault="00872FA1" w:rsidP="001E0B17">
            <w:pPr>
              <w:spacing w:after="0"/>
              <w:rPr>
                <w:rFonts w:ascii="Times New Roman" w:hAnsi="Times New Roman"/>
                <w:sz w:val="20"/>
                <w:szCs w:val="20"/>
              </w:rPr>
            </w:pPr>
          </w:p>
        </w:tc>
        <w:tc>
          <w:tcPr>
            <w:tcW w:w="3150" w:type="dxa"/>
          </w:tcPr>
          <w:p w14:paraId="11C8DAD3"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14:paraId="617F82DA"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872FA1" w:rsidRPr="005F3DB0" w14:paraId="2617F205" w14:textId="77777777" w:rsidTr="001E0B17">
        <w:tc>
          <w:tcPr>
            <w:tcW w:w="2268" w:type="dxa"/>
          </w:tcPr>
          <w:p w14:paraId="6E719FA4" w14:textId="77777777" w:rsidR="00872FA1" w:rsidRPr="005F3DB0" w:rsidRDefault="00872FA1" w:rsidP="001E0B17">
            <w:pPr>
              <w:spacing w:after="0"/>
              <w:rPr>
                <w:rFonts w:ascii="Times New Roman" w:hAnsi="Times New Roman"/>
                <w:sz w:val="20"/>
                <w:szCs w:val="20"/>
              </w:rPr>
            </w:pPr>
          </w:p>
        </w:tc>
        <w:tc>
          <w:tcPr>
            <w:tcW w:w="3150" w:type="dxa"/>
          </w:tcPr>
          <w:p w14:paraId="180644CD"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14:paraId="438A2771"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872FA1" w:rsidRPr="005F3DB0" w14:paraId="05CE1F9E" w14:textId="77777777" w:rsidTr="001E0B17">
        <w:tc>
          <w:tcPr>
            <w:tcW w:w="2268" w:type="dxa"/>
          </w:tcPr>
          <w:p w14:paraId="7FAC66BB" w14:textId="77777777"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14:paraId="13EE07A0"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14:paraId="2DA749FC"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872FA1" w:rsidRPr="005F3DB0" w14:paraId="1E1515DF" w14:textId="77777777" w:rsidTr="001E0B17">
        <w:tc>
          <w:tcPr>
            <w:tcW w:w="2268" w:type="dxa"/>
          </w:tcPr>
          <w:p w14:paraId="4F9FA66C" w14:textId="77777777" w:rsidR="00872FA1" w:rsidRPr="005F3DB0" w:rsidRDefault="00872FA1" w:rsidP="001E0B17">
            <w:pPr>
              <w:spacing w:after="0"/>
              <w:rPr>
                <w:rFonts w:ascii="Times New Roman" w:hAnsi="Times New Roman"/>
                <w:sz w:val="20"/>
                <w:szCs w:val="20"/>
              </w:rPr>
            </w:pPr>
          </w:p>
        </w:tc>
        <w:tc>
          <w:tcPr>
            <w:tcW w:w="3150" w:type="dxa"/>
          </w:tcPr>
          <w:p w14:paraId="3AC055A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14:paraId="7FA2A807"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872FA1" w:rsidRPr="005F3DB0" w14:paraId="74485692" w14:textId="77777777" w:rsidTr="001E0B17">
        <w:tc>
          <w:tcPr>
            <w:tcW w:w="2268" w:type="dxa"/>
          </w:tcPr>
          <w:p w14:paraId="29F4D345" w14:textId="77777777" w:rsidR="00872FA1" w:rsidRPr="005F3DB0" w:rsidRDefault="00872FA1" w:rsidP="001E0B17">
            <w:pPr>
              <w:spacing w:after="0"/>
              <w:rPr>
                <w:rFonts w:ascii="Times New Roman" w:hAnsi="Times New Roman"/>
                <w:sz w:val="20"/>
                <w:szCs w:val="20"/>
              </w:rPr>
            </w:pPr>
          </w:p>
        </w:tc>
        <w:tc>
          <w:tcPr>
            <w:tcW w:w="3150" w:type="dxa"/>
          </w:tcPr>
          <w:p w14:paraId="3059CDF1"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14:paraId="003E6228"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872FA1" w:rsidRPr="005F3DB0" w14:paraId="20DB9E69" w14:textId="77777777" w:rsidTr="001E0B17">
        <w:tc>
          <w:tcPr>
            <w:tcW w:w="2268" w:type="dxa"/>
          </w:tcPr>
          <w:p w14:paraId="162E082B" w14:textId="77777777" w:rsidR="00872FA1" w:rsidRPr="005F3DB0" w:rsidRDefault="00872FA1" w:rsidP="001E0B17">
            <w:pPr>
              <w:spacing w:after="0"/>
              <w:rPr>
                <w:rFonts w:ascii="Times New Roman" w:hAnsi="Times New Roman"/>
                <w:sz w:val="20"/>
                <w:szCs w:val="20"/>
              </w:rPr>
            </w:pPr>
          </w:p>
        </w:tc>
        <w:tc>
          <w:tcPr>
            <w:tcW w:w="3150" w:type="dxa"/>
          </w:tcPr>
          <w:p w14:paraId="7EFC157C"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14:paraId="27D13B45" w14:textId="77777777"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3004249</w:t>
            </w:r>
          </w:p>
        </w:tc>
      </w:tr>
    </w:tbl>
    <w:p w14:paraId="2458DB8B" w14:textId="77777777" w:rsidR="00872FA1" w:rsidRDefault="00872FA1" w:rsidP="00872FA1">
      <w:pPr>
        <w:rPr>
          <w:rFonts w:ascii="Times New Roman" w:hAnsi="Times New Roman"/>
          <w:sz w:val="22"/>
          <w:szCs w:val="22"/>
        </w:rPr>
      </w:pPr>
    </w:p>
    <w:p w14:paraId="7FEB1C37" w14:textId="77777777" w:rsidR="00394345" w:rsidRPr="00467EBC" w:rsidRDefault="00394345" w:rsidP="00394345">
      <w:pPr>
        <w:pStyle w:val="Heading3"/>
        <w:numPr>
          <w:ilvl w:val="0"/>
          <w:numId w:val="0"/>
        </w:numPr>
        <w:ind w:left="720" w:hanging="720"/>
        <w:rPr>
          <w:rFonts w:ascii="Times New Roman" w:hAnsi="Times New Roman" w:cs="Times New Roman"/>
          <w:sz w:val="22"/>
          <w:szCs w:val="22"/>
        </w:rPr>
      </w:pPr>
      <w:bookmarkStart w:id="254" w:name="_Toc447292615"/>
      <w:r w:rsidRPr="00467EBC">
        <w:rPr>
          <w:rFonts w:ascii="Times New Roman" w:hAnsi="Times New Roman" w:cs="Times New Roman"/>
          <w:sz w:val="22"/>
          <w:szCs w:val="22"/>
        </w:rPr>
        <w:t>Populating Labs</w:t>
      </w:r>
      <w:bookmarkEnd w:id="254"/>
    </w:p>
    <w:p w14:paraId="79A65713" w14:textId="77777777" w:rsidR="00710F1B" w:rsidRPr="00467EBC" w:rsidRDefault="00044331" w:rsidP="00044331">
      <w:pPr>
        <w:pStyle w:val="ListParagraph"/>
        <w:ind w:left="0"/>
        <w:rPr>
          <w:rFonts w:ascii="Times New Roman" w:hAnsi="Times New Roman"/>
          <w:sz w:val="22"/>
          <w:szCs w:val="22"/>
        </w:rPr>
      </w:pPr>
      <w:r w:rsidRPr="00467EBC">
        <w:rPr>
          <w:rFonts w:ascii="Times New Roman" w:hAnsi="Times New Roman"/>
          <w:sz w:val="22"/>
          <w:szCs w:val="22"/>
        </w:rPr>
        <w:t xml:space="preserve">PCORnet lab list contains only 11 lab names. However, each lab may </w:t>
      </w:r>
      <w:r w:rsidR="00710F1B" w:rsidRPr="00467EBC">
        <w:rPr>
          <w:rFonts w:ascii="Times New Roman" w:hAnsi="Times New Roman"/>
          <w:sz w:val="22"/>
          <w:szCs w:val="22"/>
        </w:rPr>
        <w:t xml:space="preserve">be </w:t>
      </w:r>
      <w:r w:rsidRPr="00467EBC">
        <w:rPr>
          <w:rFonts w:ascii="Times New Roman" w:hAnsi="Times New Roman"/>
          <w:sz w:val="22"/>
          <w:szCs w:val="22"/>
        </w:rPr>
        <w:t>represent</w:t>
      </w:r>
      <w:r w:rsidR="00710F1B" w:rsidRPr="00467EBC">
        <w:rPr>
          <w:rFonts w:ascii="Times New Roman" w:hAnsi="Times New Roman"/>
          <w:sz w:val="22"/>
          <w:szCs w:val="22"/>
        </w:rPr>
        <w:t xml:space="preserve">ed by a variety of </w:t>
      </w:r>
      <w:r w:rsidR="004A20E8" w:rsidRPr="00467EBC">
        <w:rPr>
          <w:rFonts w:ascii="Times New Roman" w:hAnsi="Times New Roman"/>
          <w:sz w:val="22"/>
          <w:szCs w:val="22"/>
        </w:rPr>
        <w:t xml:space="preserve">lab </w:t>
      </w:r>
      <w:r w:rsidRPr="00467EBC">
        <w:rPr>
          <w:rFonts w:ascii="Times New Roman" w:hAnsi="Times New Roman"/>
          <w:sz w:val="22"/>
          <w:szCs w:val="22"/>
        </w:rPr>
        <w:t xml:space="preserve">tests that differ in the specimen source, units of measurement, precision, and other attributes. </w:t>
      </w:r>
      <w:r w:rsidR="00710F1B" w:rsidRPr="00467EBC">
        <w:rPr>
          <w:rFonts w:ascii="Times New Roman" w:hAnsi="Times New Roman"/>
          <w:sz w:val="22"/>
          <w:szCs w:val="22"/>
        </w:rPr>
        <w:t xml:space="preserve">These lab tests are uniquely represented by LOINC codes. The </w:t>
      </w:r>
      <w:r w:rsidR="004A20E8" w:rsidRPr="00467EBC">
        <w:rPr>
          <w:rFonts w:ascii="Times New Roman" w:hAnsi="Times New Roman"/>
          <w:sz w:val="22"/>
          <w:szCs w:val="22"/>
        </w:rPr>
        <w:t xml:space="preserve">total </w:t>
      </w:r>
      <w:r w:rsidR="00710F1B" w:rsidRPr="00467EBC">
        <w:rPr>
          <w:rFonts w:ascii="Times New Roman" w:hAnsi="Times New Roman"/>
          <w:sz w:val="22"/>
          <w:szCs w:val="22"/>
        </w:rPr>
        <w:t xml:space="preserve">number of various LOINC codes corresponding to the lab tests in each source </w:t>
      </w:r>
      <w:r w:rsidR="004A20E8" w:rsidRPr="00467EBC">
        <w:rPr>
          <w:rFonts w:ascii="Times New Roman" w:hAnsi="Times New Roman"/>
          <w:sz w:val="22"/>
          <w:szCs w:val="22"/>
        </w:rPr>
        <w:t>system</w:t>
      </w:r>
      <w:r w:rsidR="00710F1B" w:rsidRPr="00467EBC">
        <w:rPr>
          <w:rFonts w:ascii="Times New Roman" w:hAnsi="Times New Roman"/>
          <w:sz w:val="22"/>
          <w:szCs w:val="22"/>
        </w:rPr>
        <w:t xml:space="preserve"> may reach hundreds</w:t>
      </w:r>
      <w:r w:rsidRPr="00467EBC">
        <w:rPr>
          <w:rFonts w:ascii="Times New Roman" w:hAnsi="Times New Roman"/>
          <w:sz w:val="22"/>
          <w:szCs w:val="22"/>
        </w:rPr>
        <w:t>.</w:t>
      </w:r>
      <w:r w:rsidR="00710F1B" w:rsidRPr="00467EBC">
        <w:rPr>
          <w:rFonts w:ascii="Times New Roman" w:hAnsi="Times New Roman"/>
          <w:sz w:val="22"/>
          <w:szCs w:val="22"/>
        </w:rPr>
        <w:t xml:space="preserve"> To focus and expedite mapping from source representation</w:t>
      </w:r>
      <w:r w:rsidR="004A20E8" w:rsidRPr="00467EBC">
        <w:rPr>
          <w:rFonts w:ascii="Times New Roman" w:hAnsi="Times New Roman"/>
          <w:sz w:val="22"/>
          <w:szCs w:val="22"/>
        </w:rPr>
        <w:t>s</w:t>
      </w:r>
      <w:r w:rsidR="00710F1B" w:rsidRPr="00467EBC">
        <w:rPr>
          <w:rFonts w:ascii="Times New Roman" w:hAnsi="Times New Roman"/>
          <w:sz w:val="22"/>
          <w:szCs w:val="22"/>
        </w:rPr>
        <w:t xml:space="preserve"> to LOINC codes, a list of most prevalent lab tests and corresponding LOINC codes has been created (see the table below).</w:t>
      </w:r>
      <w:r w:rsidR="00BC57FB" w:rsidRPr="00467EBC">
        <w:rPr>
          <w:rFonts w:ascii="Times New Roman" w:hAnsi="Times New Roman"/>
          <w:sz w:val="22"/>
          <w:szCs w:val="22"/>
        </w:rPr>
        <w:t xml:space="preserve"> This list contains OMOP concept_ID for LOINC codes and units of measurements.</w:t>
      </w:r>
      <w:r w:rsidR="00710F1B" w:rsidRPr="00467EBC">
        <w:rPr>
          <w:rFonts w:ascii="Times New Roman" w:hAnsi="Times New Roman"/>
          <w:sz w:val="22"/>
          <w:szCs w:val="22"/>
        </w:rPr>
        <w:t xml:space="preserve"> </w:t>
      </w:r>
      <w:r w:rsidR="00BC57FB" w:rsidRPr="00467EBC">
        <w:rPr>
          <w:rFonts w:ascii="Times New Roman" w:hAnsi="Times New Roman"/>
          <w:sz w:val="22"/>
          <w:szCs w:val="22"/>
        </w:rPr>
        <w:t xml:space="preserve">This list can and will be expanded as contributing institutions detect LOINC codes that best represent their local </w:t>
      </w:r>
      <w:r w:rsidR="004A20E8" w:rsidRPr="00467EBC">
        <w:rPr>
          <w:rFonts w:ascii="Times New Roman" w:hAnsi="Times New Roman"/>
          <w:sz w:val="22"/>
          <w:szCs w:val="22"/>
        </w:rPr>
        <w:t xml:space="preserve">lab </w:t>
      </w:r>
      <w:r w:rsidR="00BC57FB" w:rsidRPr="00467EBC">
        <w:rPr>
          <w:rFonts w:ascii="Times New Roman" w:hAnsi="Times New Roman"/>
          <w:sz w:val="22"/>
          <w:szCs w:val="22"/>
        </w:rPr>
        <w:t>tests.</w:t>
      </w:r>
    </w:p>
    <w:p w14:paraId="7D675FB9" w14:textId="77777777" w:rsidR="00710F1B" w:rsidRPr="00467EBC" w:rsidRDefault="00710F1B" w:rsidP="00044331">
      <w:pPr>
        <w:pStyle w:val="ListParagraph"/>
        <w:ind w:left="0"/>
        <w:rPr>
          <w:rFonts w:ascii="Times New Roman" w:hAnsi="Times New Roman"/>
          <w:sz w:val="22"/>
          <w:szCs w:val="22"/>
        </w:rPr>
      </w:pPr>
    </w:p>
    <w:p w14:paraId="01D024BC" w14:textId="77777777" w:rsidR="004A20E8" w:rsidRPr="00467EBC" w:rsidRDefault="004A20E8" w:rsidP="00044331">
      <w:pPr>
        <w:pStyle w:val="ListParagraph"/>
        <w:ind w:left="0"/>
        <w:rPr>
          <w:rFonts w:ascii="Times New Roman" w:hAnsi="Times New Roman"/>
          <w:sz w:val="22"/>
          <w:szCs w:val="22"/>
        </w:rPr>
      </w:pPr>
    </w:p>
    <w:p w14:paraId="291E02C3" w14:textId="77777777" w:rsidR="004A20E8" w:rsidRPr="00467EBC" w:rsidRDefault="004A20E8" w:rsidP="00044331">
      <w:pPr>
        <w:pStyle w:val="ListParagraph"/>
        <w:ind w:left="0"/>
        <w:rPr>
          <w:rFonts w:ascii="Times New Roman" w:hAnsi="Times New Roman"/>
          <w:sz w:val="22"/>
          <w:szCs w:val="22"/>
        </w:rPr>
      </w:pPr>
    </w:p>
    <w:p w14:paraId="7F5CAABC" w14:textId="77777777" w:rsidR="004A20E8" w:rsidRPr="00467EBC" w:rsidRDefault="004A20E8" w:rsidP="00044331">
      <w:pPr>
        <w:pStyle w:val="ListParagraph"/>
        <w:ind w:left="0"/>
        <w:rPr>
          <w:rFonts w:ascii="Times New Roman" w:hAnsi="Times New Roman"/>
          <w:sz w:val="22"/>
          <w:szCs w:val="22"/>
        </w:rPr>
      </w:pPr>
      <w:r w:rsidRPr="00467EBC">
        <w:rPr>
          <w:rFonts w:ascii="Times New Roman" w:hAnsi="Times New Roman"/>
          <w:sz w:val="22"/>
          <w:szCs w:val="22"/>
        </w:rPr>
        <w:t>Target LOINC Codes</w:t>
      </w:r>
    </w:p>
    <w:tbl>
      <w:tblPr>
        <w:tblW w:w="5091" w:type="pct"/>
        <w:tblLayout w:type="fixed"/>
        <w:tblLook w:val="04A0" w:firstRow="1" w:lastRow="0" w:firstColumn="1" w:lastColumn="0" w:noHBand="0" w:noVBand="1"/>
      </w:tblPr>
      <w:tblGrid>
        <w:gridCol w:w="991"/>
        <w:gridCol w:w="922"/>
        <w:gridCol w:w="988"/>
        <w:gridCol w:w="1544"/>
        <w:gridCol w:w="1515"/>
        <w:gridCol w:w="1261"/>
        <w:gridCol w:w="811"/>
        <w:gridCol w:w="720"/>
        <w:gridCol w:w="990"/>
        <w:gridCol w:w="802"/>
        <w:gridCol w:w="905"/>
        <w:gridCol w:w="900"/>
        <w:gridCol w:w="884"/>
      </w:tblGrid>
      <w:tr w:rsidR="004A20E8" w:rsidRPr="00467EBC" w14:paraId="27606A83" w14:textId="77777777" w:rsidTr="004A20E8">
        <w:trPr>
          <w:trHeight w:val="855"/>
          <w:tblHeader/>
        </w:trPr>
        <w:tc>
          <w:tcPr>
            <w:tcW w:w="374" w:type="pct"/>
            <w:tcBorders>
              <w:top w:val="single" w:sz="4" w:space="0" w:color="auto"/>
              <w:left w:val="single" w:sz="4" w:space="0" w:color="auto"/>
              <w:bottom w:val="single" w:sz="4" w:space="0" w:color="auto"/>
              <w:right w:val="single" w:sz="4" w:space="0" w:color="auto"/>
            </w:tcBorders>
            <w:shd w:val="clear" w:color="auto" w:fill="auto"/>
            <w:hideMark/>
          </w:tcPr>
          <w:p w14:paraId="210EF279"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PCORnet Lab Name</w:t>
            </w:r>
          </w:p>
        </w:tc>
        <w:tc>
          <w:tcPr>
            <w:tcW w:w="348" w:type="pct"/>
            <w:tcBorders>
              <w:top w:val="single" w:sz="4" w:space="0" w:color="auto"/>
              <w:left w:val="nil"/>
              <w:bottom w:val="single" w:sz="4" w:space="0" w:color="auto"/>
              <w:right w:val="single" w:sz="4" w:space="0" w:color="auto"/>
            </w:tcBorders>
            <w:shd w:val="clear" w:color="auto" w:fill="auto"/>
            <w:hideMark/>
          </w:tcPr>
          <w:p w14:paraId="5578CF51"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Code</w:t>
            </w:r>
          </w:p>
        </w:tc>
        <w:tc>
          <w:tcPr>
            <w:tcW w:w="373" w:type="pct"/>
            <w:tcBorders>
              <w:top w:val="single" w:sz="4" w:space="0" w:color="auto"/>
              <w:left w:val="nil"/>
              <w:bottom w:val="single" w:sz="4" w:space="0" w:color="auto"/>
              <w:right w:val="single" w:sz="4" w:space="0" w:color="auto"/>
            </w:tcBorders>
            <w:shd w:val="clear" w:color="auto" w:fill="auto"/>
            <w:hideMark/>
          </w:tcPr>
          <w:p w14:paraId="16B63B95"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OMOP Concept ID</w:t>
            </w:r>
          </w:p>
        </w:tc>
        <w:tc>
          <w:tcPr>
            <w:tcW w:w="583" w:type="pct"/>
            <w:tcBorders>
              <w:top w:val="single" w:sz="4" w:space="0" w:color="auto"/>
              <w:left w:val="nil"/>
              <w:bottom w:val="single" w:sz="4" w:space="0" w:color="auto"/>
              <w:right w:val="single" w:sz="4" w:space="0" w:color="auto"/>
            </w:tcBorders>
            <w:shd w:val="clear" w:color="auto" w:fill="auto"/>
            <w:hideMark/>
          </w:tcPr>
          <w:p w14:paraId="68187ED8"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long common name</w:t>
            </w:r>
          </w:p>
        </w:tc>
        <w:tc>
          <w:tcPr>
            <w:tcW w:w="572" w:type="pct"/>
            <w:tcBorders>
              <w:top w:val="single" w:sz="4" w:space="0" w:color="auto"/>
              <w:left w:val="nil"/>
              <w:bottom w:val="single" w:sz="4" w:space="0" w:color="auto"/>
              <w:right w:val="single" w:sz="4" w:space="0" w:color="auto"/>
            </w:tcBorders>
            <w:shd w:val="clear" w:color="auto" w:fill="auto"/>
            <w:noWrap/>
            <w:hideMark/>
          </w:tcPr>
          <w:p w14:paraId="0EC71BC2"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LOINC short name </w:t>
            </w:r>
          </w:p>
        </w:tc>
        <w:tc>
          <w:tcPr>
            <w:tcW w:w="476" w:type="pct"/>
            <w:tcBorders>
              <w:top w:val="single" w:sz="4" w:space="0" w:color="auto"/>
              <w:left w:val="nil"/>
              <w:bottom w:val="single" w:sz="4" w:space="0" w:color="auto"/>
              <w:right w:val="single" w:sz="4" w:space="0" w:color="auto"/>
            </w:tcBorders>
            <w:shd w:val="clear" w:color="auto" w:fill="auto"/>
            <w:hideMark/>
          </w:tcPr>
          <w:p w14:paraId="07809B8D"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Component</w:t>
            </w:r>
          </w:p>
        </w:tc>
        <w:tc>
          <w:tcPr>
            <w:tcW w:w="306" w:type="pct"/>
            <w:tcBorders>
              <w:top w:val="single" w:sz="4" w:space="0" w:color="auto"/>
              <w:left w:val="nil"/>
              <w:bottom w:val="single" w:sz="4" w:space="0" w:color="auto"/>
              <w:right w:val="single" w:sz="4" w:space="0" w:color="auto"/>
            </w:tcBorders>
            <w:shd w:val="clear" w:color="auto" w:fill="auto"/>
            <w:hideMark/>
          </w:tcPr>
          <w:p w14:paraId="6BDC1AEE"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Property</w:t>
            </w:r>
          </w:p>
        </w:tc>
        <w:tc>
          <w:tcPr>
            <w:tcW w:w="272" w:type="pct"/>
            <w:tcBorders>
              <w:top w:val="single" w:sz="4" w:space="0" w:color="auto"/>
              <w:left w:val="nil"/>
              <w:bottom w:val="single" w:sz="4" w:space="0" w:color="auto"/>
              <w:right w:val="single" w:sz="4" w:space="0" w:color="auto"/>
            </w:tcBorders>
            <w:shd w:val="clear" w:color="auto" w:fill="auto"/>
            <w:hideMark/>
          </w:tcPr>
          <w:p w14:paraId="76020AD4"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TM</w:t>
            </w:r>
          </w:p>
        </w:tc>
        <w:tc>
          <w:tcPr>
            <w:tcW w:w="374" w:type="pct"/>
            <w:tcBorders>
              <w:top w:val="single" w:sz="4" w:space="0" w:color="auto"/>
              <w:left w:val="nil"/>
              <w:bottom w:val="single" w:sz="4" w:space="0" w:color="auto"/>
              <w:right w:val="single" w:sz="4" w:space="0" w:color="auto"/>
            </w:tcBorders>
            <w:shd w:val="clear" w:color="auto" w:fill="auto"/>
            <w:hideMark/>
          </w:tcPr>
          <w:p w14:paraId="47665649"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Specimen</w:t>
            </w:r>
          </w:p>
        </w:tc>
        <w:tc>
          <w:tcPr>
            <w:tcW w:w="303" w:type="pct"/>
            <w:tcBorders>
              <w:top w:val="single" w:sz="4" w:space="0" w:color="auto"/>
              <w:left w:val="nil"/>
              <w:bottom w:val="single" w:sz="4" w:space="0" w:color="auto"/>
              <w:right w:val="single" w:sz="4" w:space="0" w:color="auto"/>
            </w:tcBorders>
            <w:shd w:val="clear" w:color="auto" w:fill="auto"/>
            <w:hideMark/>
          </w:tcPr>
          <w:p w14:paraId="3C08FE52"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Scale</w:t>
            </w:r>
          </w:p>
        </w:tc>
        <w:tc>
          <w:tcPr>
            <w:tcW w:w="342" w:type="pct"/>
            <w:tcBorders>
              <w:top w:val="single" w:sz="4" w:space="0" w:color="auto"/>
              <w:left w:val="nil"/>
              <w:bottom w:val="single" w:sz="4" w:space="0" w:color="auto"/>
              <w:right w:val="single" w:sz="4" w:space="0" w:color="auto"/>
            </w:tcBorders>
            <w:shd w:val="clear" w:color="auto" w:fill="auto"/>
            <w:hideMark/>
          </w:tcPr>
          <w:p w14:paraId="4011546C"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Method</w:t>
            </w:r>
          </w:p>
        </w:tc>
        <w:tc>
          <w:tcPr>
            <w:tcW w:w="340" w:type="pct"/>
            <w:tcBorders>
              <w:top w:val="single" w:sz="4" w:space="0" w:color="auto"/>
              <w:left w:val="nil"/>
              <w:bottom w:val="single" w:sz="4" w:space="0" w:color="auto"/>
              <w:right w:val="single" w:sz="4" w:space="0" w:color="auto"/>
            </w:tcBorders>
            <w:shd w:val="clear" w:color="auto" w:fill="auto"/>
            <w:hideMark/>
          </w:tcPr>
          <w:p w14:paraId="73E09BC2"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Example Units (UCUM) </w:t>
            </w:r>
          </w:p>
        </w:tc>
        <w:tc>
          <w:tcPr>
            <w:tcW w:w="334" w:type="pct"/>
            <w:tcBorders>
              <w:top w:val="single" w:sz="4" w:space="0" w:color="auto"/>
              <w:left w:val="nil"/>
              <w:bottom w:val="single" w:sz="4" w:space="0" w:color="auto"/>
              <w:right w:val="single" w:sz="4" w:space="0" w:color="auto"/>
            </w:tcBorders>
            <w:shd w:val="clear" w:color="auto" w:fill="auto"/>
            <w:hideMark/>
          </w:tcPr>
          <w:p w14:paraId="0AC44A3B" w14:textId="77777777"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Unit OMOP Concept ID</w:t>
            </w:r>
          </w:p>
        </w:tc>
      </w:tr>
      <w:tr w:rsidR="004A20E8" w:rsidRPr="00467EBC" w14:paraId="38DC1371"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38E2FC7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14:paraId="76FBD85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12190-5</w:t>
            </w:r>
          </w:p>
        </w:tc>
        <w:tc>
          <w:tcPr>
            <w:tcW w:w="373" w:type="pct"/>
            <w:tcBorders>
              <w:top w:val="nil"/>
              <w:left w:val="nil"/>
              <w:bottom w:val="single" w:sz="4" w:space="0" w:color="auto"/>
              <w:right w:val="single" w:sz="4" w:space="0" w:color="auto"/>
            </w:tcBorders>
            <w:shd w:val="clear" w:color="auto" w:fill="auto"/>
            <w:noWrap/>
            <w:hideMark/>
          </w:tcPr>
          <w:p w14:paraId="36A65DA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3016662</w:t>
            </w:r>
          </w:p>
        </w:tc>
        <w:tc>
          <w:tcPr>
            <w:tcW w:w="583" w:type="pct"/>
            <w:tcBorders>
              <w:top w:val="nil"/>
              <w:left w:val="nil"/>
              <w:bottom w:val="single" w:sz="4" w:space="0" w:color="auto"/>
              <w:right w:val="single" w:sz="4" w:space="0" w:color="auto"/>
            </w:tcBorders>
            <w:shd w:val="clear" w:color="auto" w:fill="auto"/>
            <w:hideMark/>
          </w:tcPr>
          <w:p w14:paraId="27640C1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Body fluid</w:t>
            </w:r>
          </w:p>
        </w:tc>
        <w:tc>
          <w:tcPr>
            <w:tcW w:w="572" w:type="pct"/>
            <w:tcBorders>
              <w:top w:val="nil"/>
              <w:left w:val="nil"/>
              <w:bottom w:val="single" w:sz="4" w:space="0" w:color="auto"/>
              <w:right w:val="single" w:sz="4" w:space="0" w:color="auto"/>
            </w:tcBorders>
            <w:shd w:val="clear" w:color="auto" w:fill="auto"/>
            <w:noWrap/>
            <w:hideMark/>
          </w:tcPr>
          <w:p w14:paraId="443187B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 Fld-mCnc</w:t>
            </w:r>
          </w:p>
        </w:tc>
        <w:tc>
          <w:tcPr>
            <w:tcW w:w="476" w:type="pct"/>
            <w:tcBorders>
              <w:top w:val="nil"/>
              <w:left w:val="nil"/>
              <w:bottom w:val="single" w:sz="4" w:space="0" w:color="auto"/>
              <w:right w:val="single" w:sz="4" w:space="0" w:color="auto"/>
            </w:tcBorders>
            <w:shd w:val="clear" w:color="auto" w:fill="auto"/>
            <w:hideMark/>
          </w:tcPr>
          <w:p w14:paraId="3B2FF60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14:paraId="39FF65F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15F821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B274B3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Body fld</w:t>
            </w:r>
          </w:p>
        </w:tc>
        <w:tc>
          <w:tcPr>
            <w:tcW w:w="303" w:type="pct"/>
            <w:tcBorders>
              <w:top w:val="nil"/>
              <w:left w:val="nil"/>
              <w:bottom w:val="single" w:sz="4" w:space="0" w:color="auto"/>
              <w:right w:val="single" w:sz="4" w:space="0" w:color="auto"/>
            </w:tcBorders>
            <w:shd w:val="clear" w:color="auto" w:fill="auto"/>
            <w:noWrap/>
            <w:hideMark/>
          </w:tcPr>
          <w:p w14:paraId="5D7E013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460121F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34803CF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36B0D4A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4154D94E"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DE2B60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14:paraId="2D6E44E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2160-0</w:t>
            </w:r>
          </w:p>
        </w:tc>
        <w:tc>
          <w:tcPr>
            <w:tcW w:w="373" w:type="pct"/>
            <w:tcBorders>
              <w:top w:val="nil"/>
              <w:left w:val="nil"/>
              <w:bottom w:val="single" w:sz="4" w:space="0" w:color="auto"/>
              <w:right w:val="single" w:sz="4" w:space="0" w:color="auto"/>
            </w:tcBorders>
            <w:shd w:val="clear" w:color="auto" w:fill="auto"/>
            <w:noWrap/>
            <w:hideMark/>
          </w:tcPr>
          <w:p w14:paraId="7A55E5E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3016723</w:t>
            </w:r>
          </w:p>
        </w:tc>
        <w:tc>
          <w:tcPr>
            <w:tcW w:w="583" w:type="pct"/>
            <w:tcBorders>
              <w:top w:val="nil"/>
              <w:left w:val="nil"/>
              <w:bottom w:val="single" w:sz="4" w:space="0" w:color="auto"/>
              <w:right w:val="single" w:sz="4" w:space="0" w:color="auto"/>
            </w:tcBorders>
            <w:shd w:val="clear" w:color="auto" w:fill="auto"/>
            <w:hideMark/>
          </w:tcPr>
          <w:p w14:paraId="4C627B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Serum or Plasma</w:t>
            </w:r>
          </w:p>
        </w:tc>
        <w:tc>
          <w:tcPr>
            <w:tcW w:w="572" w:type="pct"/>
            <w:tcBorders>
              <w:top w:val="nil"/>
              <w:left w:val="nil"/>
              <w:bottom w:val="single" w:sz="4" w:space="0" w:color="auto"/>
              <w:right w:val="single" w:sz="4" w:space="0" w:color="auto"/>
            </w:tcBorders>
            <w:shd w:val="clear" w:color="auto" w:fill="auto"/>
            <w:noWrap/>
            <w:hideMark/>
          </w:tcPr>
          <w:p w14:paraId="792FA03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 SerPl-mCnc</w:t>
            </w:r>
          </w:p>
        </w:tc>
        <w:tc>
          <w:tcPr>
            <w:tcW w:w="476" w:type="pct"/>
            <w:tcBorders>
              <w:top w:val="nil"/>
              <w:left w:val="nil"/>
              <w:bottom w:val="single" w:sz="4" w:space="0" w:color="auto"/>
              <w:right w:val="single" w:sz="4" w:space="0" w:color="auto"/>
            </w:tcBorders>
            <w:shd w:val="clear" w:color="auto" w:fill="auto"/>
            <w:hideMark/>
          </w:tcPr>
          <w:p w14:paraId="3323692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14:paraId="7085D61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5973BAF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47D7E0E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3FDBFBF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755D60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1A52F76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7BE9545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632A2AD5"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F21679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14:paraId="6F8F048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38483-4</w:t>
            </w:r>
          </w:p>
        </w:tc>
        <w:tc>
          <w:tcPr>
            <w:tcW w:w="373" w:type="pct"/>
            <w:tcBorders>
              <w:top w:val="nil"/>
              <w:left w:val="nil"/>
              <w:bottom w:val="single" w:sz="4" w:space="0" w:color="auto"/>
              <w:right w:val="single" w:sz="4" w:space="0" w:color="auto"/>
            </w:tcBorders>
            <w:shd w:val="clear" w:color="auto" w:fill="auto"/>
            <w:noWrap/>
            <w:hideMark/>
          </w:tcPr>
          <w:p w14:paraId="5CADD41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3051825</w:t>
            </w:r>
          </w:p>
        </w:tc>
        <w:tc>
          <w:tcPr>
            <w:tcW w:w="583" w:type="pct"/>
            <w:tcBorders>
              <w:top w:val="nil"/>
              <w:left w:val="nil"/>
              <w:bottom w:val="single" w:sz="4" w:space="0" w:color="auto"/>
              <w:right w:val="single" w:sz="4" w:space="0" w:color="auto"/>
            </w:tcBorders>
            <w:shd w:val="clear" w:color="auto" w:fill="auto"/>
            <w:hideMark/>
          </w:tcPr>
          <w:p w14:paraId="13AF160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Blood</w:t>
            </w:r>
          </w:p>
        </w:tc>
        <w:tc>
          <w:tcPr>
            <w:tcW w:w="572" w:type="pct"/>
            <w:tcBorders>
              <w:top w:val="nil"/>
              <w:left w:val="nil"/>
              <w:bottom w:val="single" w:sz="4" w:space="0" w:color="auto"/>
              <w:right w:val="single" w:sz="4" w:space="0" w:color="auto"/>
            </w:tcBorders>
            <w:shd w:val="clear" w:color="auto" w:fill="auto"/>
            <w:noWrap/>
            <w:hideMark/>
          </w:tcPr>
          <w:p w14:paraId="3EEC0A6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 Bld-mCnc</w:t>
            </w:r>
          </w:p>
        </w:tc>
        <w:tc>
          <w:tcPr>
            <w:tcW w:w="476" w:type="pct"/>
            <w:tcBorders>
              <w:top w:val="nil"/>
              <w:left w:val="nil"/>
              <w:bottom w:val="single" w:sz="4" w:space="0" w:color="auto"/>
              <w:right w:val="single" w:sz="4" w:space="0" w:color="auto"/>
            </w:tcBorders>
            <w:shd w:val="clear" w:color="auto" w:fill="auto"/>
            <w:hideMark/>
          </w:tcPr>
          <w:p w14:paraId="00586D7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14:paraId="5B6CF3E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7DD4E3A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B2EF2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0320FC3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23789F5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658508B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3BAC7C5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6F397AF1"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63BA0D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14:paraId="73A2564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13969-1</w:t>
            </w:r>
          </w:p>
        </w:tc>
        <w:tc>
          <w:tcPr>
            <w:tcW w:w="373" w:type="pct"/>
            <w:tcBorders>
              <w:top w:val="nil"/>
              <w:left w:val="nil"/>
              <w:bottom w:val="single" w:sz="4" w:space="0" w:color="auto"/>
              <w:right w:val="single" w:sz="4" w:space="0" w:color="auto"/>
            </w:tcBorders>
            <w:shd w:val="clear" w:color="auto" w:fill="auto"/>
            <w:noWrap/>
            <w:hideMark/>
          </w:tcPr>
          <w:p w14:paraId="35D4E4C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3005785</w:t>
            </w:r>
          </w:p>
        </w:tc>
        <w:tc>
          <w:tcPr>
            <w:tcW w:w="583" w:type="pct"/>
            <w:tcBorders>
              <w:top w:val="nil"/>
              <w:left w:val="nil"/>
              <w:bottom w:val="single" w:sz="4" w:space="0" w:color="auto"/>
              <w:right w:val="single" w:sz="4" w:space="0" w:color="auto"/>
            </w:tcBorders>
            <w:shd w:val="clear" w:color="auto" w:fill="auto"/>
            <w:hideMark/>
          </w:tcPr>
          <w:p w14:paraId="4359208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 [Mass/volume] in Serum or Plasma</w:t>
            </w:r>
          </w:p>
        </w:tc>
        <w:tc>
          <w:tcPr>
            <w:tcW w:w="572" w:type="pct"/>
            <w:tcBorders>
              <w:top w:val="nil"/>
              <w:left w:val="nil"/>
              <w:bottom w:val="single" w:sz="4" w:space="0" w:color="auto"/>
              <w:right w:val="single" w:sz="4" w:space="0" w:color="auto"/>
            </w:tcBorders>
            <w:shd w:val="clear" w:color="auto" w:fill="auto"/>
            <w:noWrap/>
            <w:hideMark/>
          </w:tcPr>
          <w:p w14:paraId="4D418F0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SerPl-mCnc</w:t>
            </w:r>
          </w:p>
        </w:tc>
        <w:tc>
          <w:tcPr>
            <w:tcW w:w="476" w:type="pct"/>
            <w:tcBorders>
              <w:top w:val="nil"/>
              <w:left w:val="nil"/>
              <w:bottom w:val="single" w:sz="4" w:space="0" w:color="auto"/>
              <w:right w:val="single" w:sz="4" w:space="0" w:color="auto"/>
            </w:tcBorders>
            <w:shd w:val="clear" w:color="auto" w:fill="auto"/>
            <w:hideMark/>
          </w:tcPr>
          <w:p w14:paraId="6719751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w:t>
            </w:r>
          </w:p>
        </w:tc>
        <w:tc>
          <w:tcPr>
            <w:tcW w:w="306" w:type="pct"/>
            <w:tcBorders>
              <w:top w:val="nil"/>
              <w:left w:val="nil"/>
              <w:bottom w:val="single" w:sz="4" w:space="0" w:color="auto"/>
              <w:right w:val="single" w:sz="4" w:space="0" w:color="auto"/>
            </w:tcBorders>
            <w:shd w:val="clear" w:color="auto" w:fill="auto"/>
            <w:noWrap/>
            <w:hideMark/>
          </w:tcPr>
          <w:p w14:paraId="56AD898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5A821D9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4CB70FD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25E8667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5FB0445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0839A3C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14:paraId="264CE6A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14:paraId="7A5084E9"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0B2E6D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14:paraId="0F28F4C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32673-6</w:t>
            </w:r>
          </w:p>
        </w:tc>
        <w:tc>
          <w:tcPr>
            <w:tcW w:w="373" w:type="pct"/>
            <w:tcBorders>
              <w:top w:val="nil"/>
              <w:left w:val="nil"/>
              <w:bottom w:val="single" w:sz="4" w:space="0" w:color="auto"/>
              <w:right w:val="single" w:sz="4" w:space="0" w:color="auto"/>
            </w:tcBorders>
            <w:shd w:val="clear" w:color="auto" w:fill="auto"/>
            <w:noWrap/>
            <w:hideMark/>
          </w:tcPr>
          <w:p w14:paraId="3143F5C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3029790</w:t>
            </w:r>
          </w:p>
        </w:tc>
        <w:tc>
          <w:tcPr>
            <w:tcW w:w="583" w:type="pct"/>
            <w:tcBorders>
              <w:top w:val="nil"/>
              <w:left w:val="nil"/>
              <w:bottom w:val="single" w:sz="4" w:space="0" w:color="auto"/>
              <w:right w:val="single" w:sz="4" w:space="0" w:color="auto"/>
            </w:tcBorders>
            <w:shd w:val="clear" w:color="auto" w:fill="auto"/>
            <w:hideMark/>
          </w:tcPr>
          <w:p w14:paraId="17397C1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14:paraId="135A1DD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SerPl-cCnc</w:t>
            </w:r>
          </w:p>
        </w:tc>
        <w:tc>
          <w:tcPr>
            <w:tcW w:w="476" w:type="pct"/>
            <w:tcBorders>
              <w:top w:val="nil"/>
              <w:left w:val="nil"/>
              <w:bottom w:val="single" w:sz="4" w:space="0" w:color="auto"/>
              <w:right w:val="single" w:sz="4" w:space="0" w:color="auto"/>
            </w:tcBorders>
            <w:shd w:val="clear" w:color="auto" w:fill="auto"/>
            <w:hideMark/>
          </w:tcPr>
          <w:p w14:paraId="03370C9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w:t>
            </w:r>
          </w:p>
        </w:tc>
        <w:tc>
          <w:tcPr>
            <w:tcW w:w="306" w:type="pct"/>
            <w:tcBorders>
              <w:top w:val="nil"/>
              <w:left w:val="nil"/>
              <w:bottom w:val="single" w:sz="4" w:space="0" w:color="auto"/>
              <w:right w:val="single" w:sz="4" w:space="0" w:color="auto"/>
            </w:tcBorders>
            <w:shd w:val="clear" w:color="auto" w:fill="auto"/>
            <w:noWrap/>
            <w:hideMark/>
          </w:tcPr>
          <w:p w14:paraId="71EA7D4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CCnc</w:t>
            </w:r>
          </w:p>
        </w:tc>
        <w:tc>
          <w:tcPr>
            <w:tcW w:w="272" w:type="pct"/>
            <w:tcBorders>
              <w:top w:val="nil"/>
              <w:left w:val="nil"/>
              <w:bottom w:val="single" w:sz="4" w:space="0" w:color="auto"/>
              <w:right w:val="single" w:sz="4" w:space="0" w:color="auto"/>
            </w:tcBorders>
            <w:shd w:val="clear" w:color="auto" w:fill="auto"/>
            <w:noWrap/>
            <w:hideMark/>
          </w:tcPr>
          <w:p w14:paraId="4BD5F6A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A63281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7905337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5794893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7861D2BB" w14:textId="77777777"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14:paraId="5BDE4D83" w14:textId="77777777"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14:paraId="7E76E486" w14:textId="77777777"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14:paraId="7E07D52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14:paraId="0D8A2D5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5912-1</w:t>
            </w:r>
          </w:p>
        </w:tc>
        <w:tc>
          <w:tcPr>
            <w:tcW w:w="373" w:type="pct"/>
            <w:tcBorders>
              <w:top w:val="nil"/>
              <w:left w:val="nil"/>
              <w:bottom w:val="single" w:sz="4" w:space="0" w:color="auto"/>
              <w:right w:val="single" w:sz="4" w:space="0" w:color="auto"/>
            </w:tcBorders>
            <w:shd w:val="clear" w:color="auto" w:fill="auto"/>
            <w:noWrap/>
            <w:hideMark/>
          </w:tcPr>
          <w:p w14:paraId="08FA1E2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3017761</w:t>
            </w:r>
          </w:p>
        </w:tc>
        <w:tc>
          <w:tcPr>
            <w:tcW w:w="583" w:type="pct"/>
            <w:tcBorders>
              <w:top w:val="nil"/>
              <w:left w:val="nil"/>
              <w:bottom w:val="single" w:sz="4" w:space="0" w:color="auto"/>
              <w:right w:val="single" w:sz="4" w:space="0" w:color="auto"/>
            </w:tcBorders>
            <w:shd w:val="clear" w:color="auto" w:fill="auto"/>
            <w:hideMark/>
          </w:tcPr>
          <w:p w14:paraId="7E64675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 isoenzymes [interpretation] in Serum or Plasma</w:t>
            </w:r>
          </w:p>
        </w:tc>
        <w:tc>
          <w:tcPr>
            <w:tcW w:w="572" w:type="pct"/>
            <w:tcBorders>
              <w:top w:val="nil"/>
              <w:left w:val="nil"/>
              <w:bottom w:val="single" w:sz="4" w:space="0" w:color="auto"/>
              <w:right w:val="single" w:sz="4" w:space="0" w:color="auto"/>
            </w:tcBorders>
            <w:shd w:val="clear" w:color="auto" w:fill="auto"/>
            <w:noWrap/>
            <w:hideMark/>
          </w:tcPr>
          <w:p w14:paraId="6CDD108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Isos SerPl-Imp</w:t>
            </w:r>
          </w:p>
        </w:tc>
        <w:tc>
          <w:tcPr>
            <w:tcW w:w="476" w:type="pct"/>
            <w:tcBorders>
              <w:top w:val="nil"/>
              <w:left w:val="nil"/>
              <w:bottom w:val="single" w:sz="4" w:space="0" w:color="auto"/>
              <w:right w:val="single" w:sz="4" w:space="0" w:color="auto"/>
            </w:tcBorders>
            <w:shd w:val="clear" w:color="auto" w:fill="auto"/>
            <w:hideMark/>
          </w:tcPr>
          <w:p w14:paraId="77D0E7F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 isoenzymes</w:t>
            </w:r>
          </w:p>
        </w:tc>
        <w:tc>
          <w:tcPr>
            <w:tcW w:w="306" w:type="pct"/>
            <w:tcBorders>
              <w:top w:val="nil"/>
              <w:left w:val="nil"/>
              <w:bottom w:val="single" w:sz="4" w:space="0" w:color="auto"/>
              <w:right w:val="single" w:sz="4" w:space="0" w:color="auto"/>
            </w:tcBorders>
            <w:shd w:val="clear" w:color="auto" w:fill="auto"/>
            <w:noWrap/>
            <w:hideMark/>
          </w:tcPr>
          <w:p w14:paraId="246084A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Imp</w:t>
            </w:r>
          </w:p>
        </w:tc>
        <w:tc>
          <w:tcPr>
            <w:tcW w:w="272" w:type="pct"/>
            <w:tcBorders>
              <w:top w:val="nil"/>
              <w:left w:val="nil"/>
              <w:bottom w:val="single" w:sz="4" w:space="0" w:color="auto"/>
              <w:right w:val="single" w:sz="4" w:space="0" w:color="auto"/>
            </w:tcBorders>
            <w:shd w:val="clear" w:color="auto" w:fill="auto"/>
            <w:noWrap/>
            <w:hideMark/>
          </w:tcPr>
          <w:p w14:paraId="25CD562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16FEAF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4D94FD4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noWrap/>
            <w:hideMark/>
          </w:tcPr>
          <w:p w14:paraId="67C5BC4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27D4B2B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25D8851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2AE25F32"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229DDB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14:paraId="0B2BAB3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12187-1</w:t>
            </w:r>
          </w:p>
        </w:tc>
        <w:tc>
          <w:tcPr>
            <w:tcW w:w="373" w:type="pct"/>
            <w:tcBorders>
              <w:top w:val="nil"/>
              <w:left w:val="nil"/>
              <w:bottom w:val="single" w:sz="4" w:space="0" w:color="auto"/>
              <w:right w:val="single" w:sz="4" w:space="0" w:color="auto"/>
            </w:tcBorders>
            <w:shd w:val="clear" w:color="auto" w:fill="auto"/>
            <w:noWrap/>
            <w:hideMark/>
          </w:tcPr>
          <w:p w14:paraId="25535E5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3007150</w:t>
            </w:r>
          </w:p>
        </w:tc>
        <w:tc>
          <w:tcPr>
            <w:tcW w:w="583" w:type="pct"/>
            <w:tcBorders>
              <w:top w:val="nil"/>
              <w:left w:val="nil"/>
              <w:bottom w:val="single" w:sz="4" w:space="0" w:color="auto"/>
              <w:right w:val="single" w:sz="4" w:space="0" w:color="auto"/>
            </w:tcBorders>
            <w:shd w:val="clear" w:color="auto" w:fill="auto"/>
            <w:hideMark/>
          </w:tcPr>
          <w:p w14:paraId="0A577D9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in Serum or Plasma by Electrophoresis</w:t>
            </w:r>
          </w:p>
        </w:tc>
        <w:tc>
          <w:tcPr>
            <w:tcW w:w="572" w:type="pct"/>
            <w:tcBorders>
              <w:top w:val="nil"/>
              <w:left w:val="nil"/>
              <w:bottom w:val="single" w:sz="4" w:space="0" w:color="auto"/>
              <w:right w:val="single" w:sz="4" w:space="0" w:color="auto"/>
            </w:tcBorders>
            <w:shd w:val="clear" w:color="auto" w:fill="auto"/>
            <w:noWrap/>
            <w:hideMark/>
          </w:tcPr>
          <w:p w14:paraId="5979A3A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CFr SerPl Elph</w:t>
            </w:r>
          </w:p>
        </w:tc>
        <w:tc>
          <w:tcPr>
            <w:tcW w:w="476" w:type="pct"/>
            <w:tcBorders>
              <w:top w:val="nil"/>
              <w:left w:val="nil"/>
              <w:bottom w:val="single" w:sz="4" w:space="0" w:color="auto"/>
              <w:right w:val="single" w:sz="4" w:space="0" w:color="auto"/>
            </w:tcBorders>
            <w:shd w:val="clear" w:color="auto" w:fill="auto"/>
            <w:hideMark/>
          </w:tcPr>
          <w:p w14:paraId="2A8743E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w:t>
            </w:r>
          </w:p>
        </w:tc>
        <w:tc>
          <w:tcPr>
            <w:tcW w:w="306" w:type="pct"/>
            <w:tcBorders>
              <w:top w:val="nil"/>
              <w:left w:val="nil"/>
              <w:bottom w:val="single" w:sz="4" w:space="0" w:color="auto"/>
              <w:right w:val="single" w:sz="4" w:space="0" w:color="auto"/>
            </w:tcBorders>
            <w:shd w:val="clear" w:color="auto" w:fill="auto"/>
            <w:noWrap/>
            <w:hideMark/>
          </w:tcPr>
          <w:p w14:paraId="2245151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CFr</w:t>
            </w:r>
          </w:p>
        </w:tc>
        <w:tc>
          <w:tcPr>
            <w:tcW w:w="272" w:type="pct"/>
            <w:tcBorders>
              <w:top w:val="nil"/>
              <w:left w:val="nil"/>
              <w:bottom w:val="single" w:sz="4" w:space="0" w:color="auto"/>
              <w:right w:val="single" w:sz="4" w:space="0" w:color="auto"/>
            </w:tcBorders>
            <w:shd w:val="clear" w:color="auto" w:fill="auto"/>
            <w:noWrap/>
            <w:hideMark/>
          </w:tcPr>
          <w:p w14:paraId="4F47E0B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384848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5DDD03C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02E7209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Electrophoresis</w:t>
            </w:r>
          </w:p>
        </w:tc>
        <w:tc>
          <w:tcPr>
            <w:tcW w:w="340" w:type="pct"/>
            <w:tcBorders>
              <w:top w:val="nil"/>
              <w:left w:val="nil"/>
              <w:bottom w:val="single" w:sz="4" w:space="0" w:color="auto"/>
              <w:right w:val="single" w:sz="4" w:space="0" w:color="auto"/>
            </w:tcBorders>
            <w:shd w:val="clear" w:color="auto" w:fill="auto"/>
            <w:noWrap/>
            <w:hideMark/>
          </w:tcPr>
          <w:p w14:paraId="77D93FC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14:paraId="646FAA3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14:paraId="599FDE94" w14:textId="77777777"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14:paraId="496AB8C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14:paraId="1E3EE22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20569-0</w:t>
            </w:r>
          </w:p>
        </w:tc>
        <w:tc>
          <w:tcPr>
            <w:tcW w:w="373" w:type="pct"/>
            <w:tcBorders>
              <w:top w:val="nil"/>
              <w:left w:val="nil"/>
              <w:bottom w:val="single" w:sz="4" w:space="0" w:color="auto"/>
              <w:right w:val="single" w:sz="4" w:space="0" w:color="auto"/>
            </w:tcBorders>
            <w:shd w:val="clear" w:color="auto" w:fill="auto"/>
            <w:noWrap/>
            <w:hideMark/>
          </w:tcPr>
          <w:p w14:paraId="6D7635A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3016311</w:t>
            </w:r>
          </w:p>
        </w:tc>
        <w:tc>
          <w:tcPr>
            <w:tcW w:w="583" w:type="pct"/>
            <w:tcBorders>
              <w:top w:val="nil"/>
              <w:left w:val="nil"/>
              <w:bottom w:val="single" w:sz="4" w:space="0" w:color="auto"/>
              <w:right w:val="single" w:sz="4" w:space="0" w:color="auto"/>
            </w:tcBorders>
            <w:shd w:val="clear" w:color="auto" w:fill="auto"/>
            <w:hideMark/>
          </w:tcPr>
          <w:p w14:paraId="6AF41DF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in Serum or Plasma</w:t>
            </w:r>
          </w:p>
        </w:tc>
        <w:tc>
          <w:tcPr>
            <w:tcW w:w="572" w:type="pct"/>
            <w:tcBorders>
              <w:top w:val="nil"/>
              <w:left w:val="nil"/>
              <w:bottom w:val="single" w:sz="4" w:space="0" w:color="auto"/>
              <w:right w:val="single" w:sz="4" w:space="0" w:color="auto"/>
            </w:tcBorders>
            <w:shd w:val="clear" w:color="auto" w:fill="auto"/>
            <w:noWrap/>
            <w:hideMark/>
          </w:tcPr>
          <w:p w14:paraId="322E09F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CFr SerPl</w:t>
            </w:r>
          </w:p>
        </w:tc>
        <w:tc>
          <w:tcPr>
            <w:tcW w:w="476" w:type="pct"/>
            <w:tcBorders>
              <w:top w:val="nil"/>
              <w:left w:val="nil"/>
              <w:bottom w:val="single" w:sz="4" w:space="0" w:color="auto"/>
              <w:right w:val="single" w:sz="4" w:space="0" w:color="auto"/>
            </w:tcBorders>
            <w:shd w:val="clear" w:color="auto" w:fill="auto"/>
            <w:hideMark/>
          </w:tcPr>
          <w:p w14:paraId="2B40E0A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w:t>
            </w:r>
          </w:p>
        </w:tc>
        <w:tc>
          <w:tcPr>
            <w:tcW w:w="306" w:type="pct"/>
            <w:tcBorders>
              <w:top w:val="nil"/>
              <w:left w:val="nil"/>
              <w:bottom w:val="single" w:sz="4" w:space="0" w:color="auto"/>
              <w:right w:val="single" w:sz="4" w:space="0" w:color="auto"/>
            </w:tcBorders>
            <w:shd w:val="clear" w:color="auto" w:fill="auto"/>
            <w:noWrap/>
            <w:hideMark/>
          </w:tcPr>
          <w:p w14:paraId="72F67E8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CFr</w:t>
            </w:r>
          </w:p>
        </w:tc>
        <w:tc>
          <w:tcPr>
            <w:tcW w:w="272" w:type="pct"/>
            <w:tcBorders>
              <w:top w:val="nil"/>
              <w:left w:val="nil"/>
              <w:bottom w:val="single" w:sz="4" w:space="0" w:color="auto"/>
              <w:right w:val="single" w:sz="4" w:space="0" w:color="auto"/>
            </w:tcBorders>
            <w:shd w:val="clear" w:color="auto" w:fill="auto"/>
            <w:noWrap/>
            <w:hideMark/>
          </w:tcPr>
          <w:p w14:paraId="75607BB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177461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27C8D12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5E0B7A4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795E3AA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14:paraId="2EFDCCA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14:paraId="1E6224E9"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652AC66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14:paraId="350A5A2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49136-5</w:t>
            </w:r>
          </w:p>
        </w:tc>
        <w:tc>
          <w:tcPr>
            <w:tcW w:w="373" w:type="pct"/>
            <w:tcBorders>
              <w:top w:val="nil"/>
              <w:left w:val="nil"/>
              <w:bottom w:val="single" w:sz="4" w:space="0" w:color="auto"/>
              <w:right w:val="single" w:sz="4" w:space="0" w:color="auto"/>
            </w:tcBorders>
            <w:shd w:val="clear" w:color="auto" w:fill="auto"/>
            <w:noWrap/>
            <w:hideMark/>
          </w:tcPr>
          <w:p w14:paraId="6932346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3048863</w:t>
            </w:r>
          </w:p>
        </w:tc>
        <w:tc>
          <w:tcPr>
            <w:tcW w:w="583" w:type="pct"/>
            <w:tcBorders>
              <w:top w:val="nil"/>
              <w:left w:val="nil"/>
              <w:bottom w:val="single" w:sz="4" w:space="0" w:color="auto"/>
              <w:right w:val="single" w:sz="4" w:space="0" w:color="auto"/>
            </w:tcBorders>
            <w:shd w:val="clear" w:color="auto" w:fill="auto"/>
            <w:hideMark/>
          </w:tcPr>
          <w:p w14:paraId="46106AB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[Ratio] in Serum or Plasma</w:t>
            </w:r>
          </w:p>
        </w:tc>
        <w:tc>
          <w:tcPr>
            <w:tcW w:w="572" w:type="pct"/>
            <w:tcBorders>
              <w:top w:val="nil"/>
              <w:left w:val="nil"/>
              <w:bottom w:val="single" w:sz="4" w:space="0" w:color="auto"/>
              <w:right w:val="single" w:sz="4" w:space="0" w:color="auto"/>
            </w:tcBorders>
            <w:shd w:val="clear" w:color="auto" w:fill="auto"/>
            <w:noWrap/>
            <w:hideMark/>
          </w:tcPr>
          <w:p w14:paraId="7EDBDE6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MB SerPl-Rto</w:t>
            </w:r>
          </w:p>
        </w:tc>
        <w:tc>
          <w:tcPr>
            <w:tcW w:w="476" w:type="pct"/>
            <w:tcBorders>
              <w:top w:val="nil"/>
              <w:left w:val="nil"/>
              <w:bottom w:val="single" w:sz="4" w:space="0" w:color="auto"/>
              <w:right w:val="single" w:sz="4" w:space="0" w:color="auto"/>
            </w:tcBorders>
            <w:shd w:val="clear" w:color="auto" w:fill="auto"/>
            <w:hideMark/>
          </w:tcPr>
          <w:p w14:paraId="53EF038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kinase.MB/Creatine kinase.total </w:t>
            </w:r>
          </w:p>
        </w:tc>
        <w:tc>
          <w:tcPr>
            <w:tcW w:w="306" w:type="pct"/>
            <w:tcBorders>
              <w:top w:val="nil"/>
              <w:left w:val="nil"/>
              <w:bottom w:val="single" w:sz="4" w:space="0" w:color="auto"/>
              <w:right w:val="single" w:sz="4" w:space="0" w:color="auto"/>
            </w:tcBorders>
            <w:shd w:val="clear" w:color="auto" w:fill="auto"/>
            <w:noWrap/>
            <w:hideMark/>
          </w:tcPr>
          <w:p w14:paraId="13675F9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Ratio</w:t>
            </w:r>
          </w:p>
        </w:tc>
        <w:tc>
          <w:tcPr>
            <w:tcW w:w="272" w:type="pct"/>
            <w:tcBorders>
              <w:top w:val="nil"/>
              <w:left w:val="nil"/>
              <w:bottom w:val="single" w:sz="4" w:space="0" w:color="auto"/>
              <w:right w:val="single" w:sz="4" w:space="0" w:color="auto"/>
            </w:tcBorders>
            <w:shd w:val="clear" w:color="auto" w:fill="auto"/>
            <w:noWrap/>
            <w:hideMark/>
          </w:tcPr>
          <w:p w14:paraId="7FCAB58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EA343E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786FD2F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74FE6C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5F9C4CB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0A37EBE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146F9623"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62EBB4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total</w:t>
            </w:r>
          </w:p>
        </w:tc>
        <w:tc>
          <w:tcPr>
            <w:tcW w:w="348" w:type="pct"/>
            <w:tcBorders>
              <w:top w:val="nil"/>
              <w:left w:val="nil"/>
              <w:bottom w:val="single" w:sz="4" w:space="0" w:color="auto"/>
              <w:right w:val="single" w:sz="4" w:space="0" w:color="auto"/>
            </w:tcBorders>
            <w:shd w:val="clear" w:color="auto" w:fill="auto"/>
            <w:noWrap/>
            <w:hideMark/>
          </w:tcPr>
          <w:p w14:paraId="39D2D12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2157-6</w:t>
            </w:r>
          </w:p>
        </w:tc>
        <w:tc>
          <w:tcPr>
            <w:tcW w:w="373" w:type="pct"/>
            <w:tcBorders>
              <w:top w:val="nil"/>
              <w:left w:val="nil"/>
              <w:bottom w:val="single" w:sz="4" w:space="0" w:color="auto"/>
              <w:right w:val="single" w:sz="4" w:space="0" w:color="auto"/>
            </w:tcBorders>
            <w:shd w:val="clear" w:color="auto" w:fill="auto"/>
            <w:noWrap/>
            <w:hideMark/>
          </w:tcPr>
          <w:p w14:paraId="67AEC0D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3007220</w:t>
            </w:r>
          </w:p>
        </w:tc>
        <w:tc>
          <w:tcPr>
            <w:tcW w:w="583" w:type="pct"/>
            <w:tcBorders>
              <w:top w:val="nil"/>
              <w:left w:val="nil"/>
              <w:bottom w:val="single" w:sz="4" w:space="0" w:color="auto"/>
              <w:right w:val="single" w:sz="4" w:space="0" w:color="auto"/>
            </w:tcBorders>
            <w:shd w:val="clear" w:color="auto" w:fill="auto"/>
            <w:hideMark/>
          </w:tcPr>
          <w:p w14:paraId="362A26F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14:paraId="0A24D60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CK SerPl-cCnc</w:t>
            </w:r>
          </w:p>
        </w:tc>
        <w:tc>
          <w:tcPr>
            <w:tcW w:w="476" w:type="pct"/>
            <w:tcBorders>
              <w:top w:val="nil"/>
              <w:left w:val="nil"/>
              <w:bottom w:val="single" w:sz="4" w:space="0" w:color="auto"/>
              <w:right w:val="single" w:sz="4" w:space="0" w:color="auto"/>
            </w:tcBorders>
            <w:shd w:val="clear" w:color="auto" w:fill="auto"/>
            <w:hideMark/>
          </w:tcPr>
          <w:p w14:paraId="4233824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Creatine kinase</w:t>
            </w:r>
          </w:p>
        </w:tc>
        <w:tc>
          <w:tcPr>
            <w:tcW w:w="306" w:type="pct"/>
            <w:tcBorders>
              <w:top w:val="nil"/>
              <w:left w:val="nil"/>
              <w:bottom w:val="single" w:sz="4" w:space="0" w:color="auto"/>
              <w:right w:val="single" w:sz="4" w:space="0" w:color="auto"/>
            </w:tcBorders>
            <w:shd w:val="clear" w:color="auto" w:fill="auto"/>
            <w:noWrap/>
            <w:hideMark/>
          </w:tcPr>
          <w:p w14:paraId="4D1A301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CCnc</w:t>
            </w:r>
          </w:p>
        </w:tc>
        <w:tc>
          <w:tcPr>
            <w:tcW w:w="272" w:type="pct"/>
            <w:tcBorders>
              <w:top w:val="nil"/>
              <w:left w:val="nil"/>
              <w:bottom w:val="single" w:sz="4" w:space="0" w:color="auto"/>
              <w:right w:val="single" w:sz="4" w:space="0" w:color="auto"/>
            </w:tcBorders>
            <w:shd w:val="clear" w:color="auto" w:fill="auto"/>
            <w:noWrap/>
            <w:hideMark/>
          </w:tcPr>
          <w:p w14:paraId="00B4C39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1BF754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190227D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02BE3CC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572F6BAF" w14:textId="77777777"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14:paraId="51430DA7" w14:textId="77777777"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14:paraId="6AC2537D"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17DF87B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48" w:type="pct"/>
            <w:tcBorders>
              <w:top w:val="nil"/>
              <w:left w:val="nil"/>
              <w:bottom w:val="single" w:sz="4" w:space="0" w:color="auto"/>
              <w:right w:val="single" w:sz="4" w:space="0" w:color="auto"/>
            </w:tcBorders>
            <w:shd w:val="clear" w:color="auto" w:fill="auto"/>
            <w:noWrap/>
            <w:hideMark/>
          </w:tcPr>
          <w:p w14:paraId="756670D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718-7</w:t>
            </w:r>
          </w:p>
        </w:tc>
        <w:tc>
          <w:tcPr>
            <w:tcW w:w="373" w:type="pct"/>
            <w:tcBorders>
              <w:top w:val="nil"/>
              <w:left w:val="nil"/>
              <w:bottom w:val="single" w:sz="4" w:space="0" w:color="auto"/>
              <w:right w:val="single" w:sz="4" w:space="0" w:color="auto"/>
            </w:tcBorders>
            <w:shd w:val="clear" w:color="auto" w:fill="auto"/>
            <w:noWrap/>
            <w:hideMark/>
          </w:tcPr>
          <w:p w14:paraId="7604B20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3000963</w:t>
            </w:r>
          </w:p>
        </w:tc>
        <w:tc>
          <w:tcPr>
            <w:tcW w:w="583" w:type="pct"/>
            <w:tcBorders>
              <w:top w:val="nil"/>
              <w:left w:val="nil"/>
              <w:bottom w:val="single" w:sz="4" w:space="0" w:color="auto"/>
              <w:right w:val="single" w:sz="4" w:space="0" w:color="auto"/>
            </w:tcBorders>
            <w:shd w:val="clear" w:color="auto" w:fill="auto"/>
            <w:hideMark/>
          </w:tcPr>
          <w:p w14:paraId="2D2E144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[Mass/volume] in Blood</w:t>
            </w:r>
          </w:p>
        </w:tc>
        <w:tc>
          <w:tcPr>
            <w:tcW w:w="572" w:type="pct"/>
            <w:tcBorders>
              <w:top w:val="nil"/>
              <w:left w:val="nil"/>
              <w:bottom w:val="single" w:sz="4" w:space="0" w:color="auto"/>
              <w:right w:val="single" w:sz="4" w:space="0" w:color="auto"/>
            </w:tcBorders>
            <w:shd w:val="clear" w:color="auto" w:fill="auto"/>
            <w:noWrap/>
            <w:hideMark/>
          </w:tcPr>
          <w:p w14:paraId="5BCDA78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Hgb Bld-mCnc</w:t>
            </w:r>
          </w:p>
        </w:tc>
        <w:tc>
          <w:tcPr>
            <w:tcW w:w="476" w:type="pct"/>
            <w:tcBorders>
              <w:top w:val="nil"/>
              <w:left w:val="nil"/>
              <w:bottom w:val="single" w:sz="4" w:space="0" w:color="auto"/>
              <w:right w:val="single" w:sz="4" w:space="0" w:color="auto"/>
            </w:tcBorders>
            <w:shd w:val="clear" w:color="auto" w:fill="auto"/>
            <w:hideMark/>
          </w:tcPr>
          <w:p w14:paraId="7BA028C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06" w:type="pct"/>
            <w:tcBorders>
              <w:top w:val="nil"/>
              <w:left w:val="nil"/>
              <w:bottom w:val="single" w:sz="4" w:space="0" w:color="auto"/>
              <w:right w:val="single" w:sz="4" w:space="0" w:color="auto"/>
            </w:tcBorders>
            <w:shd w:val="clear" w:color="auto" w:fill="auto"/>
            <w:noWrap/>
            <w:hideMark/>
          </w:tcPr>
          <w:p w14:paraId="4A4837A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4F8AC1E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93E81E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0E0A6ED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414ABB2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6AFA452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g/dL</w:t>
            </w:r>
          </w:p>
        </w:tc>
        <w:tc>
          <w:tcPr>
            <w:tcW w:w="334" w:type="pct"/>
            <w:tcBorders>
              <w:top w:val="nil"/>
              <w:left w:val="nil"/>
              <w:bottom w:val="single" w:sz="4" w:space="0" w:color="auto"/>
              <w:right w:val="single" w:sz="4" w:space="0" w:color="auto"/>
            </w:tcBorders>
            <w:shd w:val="clear" w:color="auto" w:fill="auto"/>
            <w:noWrap/>
            <w:hideMark/>
          </w:tcPr>
          <w:p w14:paraId="1E3B79F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8713</w:t>
            </w:r>
          </w:p>
        </w:tc>
      </w:tr>
      <w:tr w:rsidR="004A20E8" w:rsidRPr="00467EBC" w14:paraId="22607E6F"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C09D80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
        </w:tc>
        <w:tc>
          <w:tcPr>
            <w:tcW w:w="348" w:type="pct"/>
            <w:tcBorders>
              <w:top w:val="nil"/>
              <w:left w:val="nil"/>
              <w:bottom w:val="single" w:sz="4" w:space="0" w:color="auto"/>
              <w:right w:val="single" w:sz="4" w:space="0" w:color="auto"/>
            </w:tcBorders>
            <w:shd w:val="clear" w:color="auto" w:fill="auto"/>
            <w:noWrap/>
            <w:hideMark/>
          </w:tcPr>
          <w:p w14:paraId="60B224F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4548-4</w:t>
            </w:r>
          </w:p>
        </w:tc>
        <w:tc>
          <w:tcPr>
            <w:tcW w:w="373" w:type="pct"/>
            <w:tcBorders>
              <w:top w:val="nil"/>
              <w:left w:val="nil"/>
              <w:bottom w:val="single" w:sz="4" w:space="0" w:color="auto"/>
              <w:right w:val="single" w:sz="4" w:space="0" w:color="auto"/>
            </w:tcBorders>
            <w:shd w:val="clear" w:color="auto" w:fill="auto"/>
            <w:noWrap/>
            <w:hideMark/>
          </w:tcPr>
          <w:p w14:paraId="2D40109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3004410</w:t>
            </w:r>
          </w:p>
        </w:tc>
        <w:tc>
          <w:tcPr>
            <w:tcW w:w="583" w:type="pct"/>
            <w:tcBorders>
              <w:top w:val="nil"/>
              <w:left w:val="nil"/>
              <w:bottom w:val="single" w:sz="4" w:space="0" w:color="auto"/>
              <w:right w:val="single" w:sz="4" w:space="0" w:color="auto"/>
            </w:tcBorders>
            <w:shd w:val="clear" w:color="auto" w:fill="auto"/>
            <w:hideMark/>
          </w:tcPr>
          <w:p w14:paraId="0DC8241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A1c/Hemoglobin.total in Blood</w:t>
            </w:r>
          </w:p>
        </w:tc>
        <w:tc>
          <w:tcPr>
            <w:tcW w:w="572" w:type="pct"/>
            <w:tcBorders>
              <w:top w:val="nil"/>
              <w:left w:val="nil"/>
              <w:bottom w:val="single" w:sz="4" w:space="0" w:color="auto"/>
              <w:right w:val="single" w:sz="4" w:space="0" w:color="auto"/>
            </w:tcBorders>
            <w:shd w:val="clear" w:color="auto" w:fill="auto"/>
            <w:noWrap/>
            <w:hideMark/>
          </w:tcPr>
          <w:p w14:paraId="521CDCD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Hgb A1c MFr Bld</w:t>
            </w:r>
          </w:p>
        </w:tc>
        <w:tc>
          <w:tcPr>
            <w:tcW w:w="476" w:type="pct"/>
            <w:tcBorders>
              <w:top w:val="nil"/>
              <w:left w:val="nil"/>
              <w:bottom w:val="single" w:sz="4" w:space="0" w:color="auto"/>
              <w:right w:val="single" w:sz="4" w:space="0" w:color="auto"/>
            </w:tcBorders>
            <w:shd w:val="clear" w:color="auto" w:fill="auto"/>
            <w:hideMark/>
          </w:tcPr>
          <w:p w14:paraId="3851328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A1c/Hemoglobin.total</w:t>
            </w:r>
          </w:p>
        </w:tc>
        <w:tc>
          <w:tcPr>
            <w:tcW w:w="306" w:type="pct"/>
            <w:tcBorders>
              <w:top w:val="nil"/>
              <w:left w:val="nil"/>
              <w:bottom w:val="single" w:sz="4" w:space="0" w:color="auto"/>
              <w:right w:val="single" w:sz="4" w:space="0" w:color="auto"/>
            </w:tcBorders>
            <w:shd w:val="clear" w:color="auto" w:fill="auto"/>
            <w:noWrap/>
            <w:hideMark/>
          </w:tcPr>
          <w:p w14:paraId="1E0CE3C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MFr</w:t>
            </w:r>
          </w:p>
        </w:tc>
        <w:tc>
          <w:tcPr>
            <w:tcW w:w="272" w:type="pct"/>
            <w:tcBorders>
              <w:top w:val="nil"/>
              <w:left w:val="nil"/>
              <w:bottom w:val="single" w:sz="4" w:space="0" w:color="auto"/>
              <w:right w:val="single" w:sz="4" w:space="0" w:color="auto"/>
            </w:tcBorders>
            <w:shd w:val="clear" w:color="auto" w:fill="auto"/>
            <w:noWrap/>
            <w:hideMark/>
          </w:tcPr>
          <w:p w14:paraId="6F8BF92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7E12FA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44EE947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0FC1FE1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203E351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14:paraId="0D8780A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14:paraId="0DD7B0B3"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ADF3F6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International normalized ratio</w:t>
            </w:r>
          </w:p>
        </w:tc>
        <w:tc>
          <w:tcPr>
            <w:tcW w:w="348" w:type="pct"/>
            <w:tcBorders>
              <w:top w:val="nil"/>
              <w:left w:val="nil"/>
              <w:bottom w:val="single" w:sz="4" w:space="0" w:color="auto"/>
              <w:right w:val="single" w:sz="4" w:space="0" w:color="auto"/>
            </w:tcBorders>
            <w:shd w:val="clear" w:color="auto" w:fill="auto"/>
            <w:noWrap/>
            <w:hideMark/>
          </w:tcPr>
          <w:p w14:paraId="118FBBB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6301-6</w:t>
            </w:r>
          </w:p>
        </w:tc>
        <w:tc>
          <w:tcPr>
            <w:tcW w:w="373" w:type="pct"/>
            <w:tcBorders>
              <w:top w:val="nil"/>
              <w:left w:val="nil"/>
              <w:bottom w:val="single" w:sz="4" w:space="0" w:color="auto"/>
              <w:right w:val="single" w:sz="4" w:space="0" w:color="auto"/>
            </w:tcBorders>
            <w:shd w:val="clear" w:color="auto" w:fill="auto"/>
            <w:noWrap/>
            <w:hideMark/>
          </w:tcPr>
          <w:p w14:paraId="522133F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3022217</w:t>
            </w:r>
          </w:p>
        </w:tc>
        <w:tc>
          <w:tcPr>
            <w:tcW w:w="583" w:type="pct"/>
            <w:tcBorders>
              <w:top w:val="nil"/>
              <w:left w:val="nil"/>
              <w:bottom w:val="single" w:sz="4" w:space="0" w:color="auto"/>
              <w:right w:val="single" w:sz="4" w:space="0" w:color="auto"/>
            </w:tcBorders>
            <w:shd w:val="clear" w:color="auto" w:fill="auto"/>
            <w:hideMark/>
          </w:tcPr>
          <w:p w14:paraId="5ED39EC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  INR in Platelet poor plasma by Coagulation assay</w:t>
            </w:r>
          </w:p>
        </w:tc>
        <w:tc>
          <w:tcPr>
            <w:tcW w:w="572" w:type="pct"/>
            <w:tcBorders>
              <w:top w:val="nil"/>
              <w:left w:val="nil"/>
              <w:bottom w:val="single" w:sz="4" w:space="0" w:color="auto"/>
              <w:right w:val="single" w:sz="4" w:space="0" w:color="auto"/>
            </w:tcBorders>
            <w:shd w:val="clear" w:color="auto" w:fill="auto"/>
            <w:noWrap/>
            <w:hideMark/>
          </w:tcPr>
          <w:p w14:paraId="777F823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14:paraId="71B3B28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Coagulation tissue factor induced.INR</w:t>
            </w:r>
          </w:p>
        </w:tc>
        <w:tc>
          <w:tcPr>
            <w:tcW w:w="306" w:type="pct"/>
            <w:tcBorders>
              <w:top w:val="nil"/>
              <w:left w:val="nil"/>
              <w:bottom w:val="single" w:sz="4" w:space="0" w:color="auto"/>
              <w:right w:val="single" w:sz="4" w:space="0" w:color="auto"/>
            </w:tcBorders>
            <w:shd w:val="clear" w:color="auto" w:fill="auto"/>
            <w:noWrap/>
            <w:hideMark/>
          </w:tcPr>
          <w:p w14:paraId="15D5B02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RelTime</w:t>
            </w:r>
          </w:p>
        </w:tc>
        <w:tc>
          <w:tcPr>
            <w:tcW w:w="272" w:type="pct"/>
            <w:tcBorders>
              <w:top w:val="nil"/>
              <w:left w:val="nil"/>
              <w:bottom w:val="single" w:sz="4" w:space="0" w:color="auto"/>
              <w:right w:val="single" w:sz="4" w:space="0" w:color="auto"/>
            </w:tcBorders>
            <w:shd w:val="clear" w:color="auto" w:fill="auto"/>
            <w:noWrap/>
            <w:hideMark/>
          </w:tcPr>
          <w:p w14:paraId="41D3956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D180E1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PPP</w:t>
            </w:r>
          </w:p>
        </w:tc>
        <w:tc>
          <w:tcPr>
            <w:tcW w:w="303" w:type="pct"/>
            <w:tcBorders>
              <w:top w:val="nil"/>
              <w:left w:val="nil"/>
              <w:bottom w:val="single" w:sz="4" w:space="0" w:color="auto"/>
              <w:right w:val="single" w:sz="4" w:space="0" w:color="auto"/>
            </w:tcBorders>
            <w:shd w:val="clear" w:color="auto" w:fill="auto"/>
            <w:noWrap/>
            <w:hideMark/>
          </w:tcPr>
          <w:p w14:paraId="4EE2BCD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6B7253A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Coag</w:t>
            </w:r>
          </w:p>
        </w:tc>
        <w:tc>
          <w:tcPr>
            <w:tcW w:w="340" w:type="pct"/>
            <w:tcBorders>
              <w:top w:val="nil"/>
              <w:left w:val="nil"/>
              <w:bottom w:val="single" w:sz="4" w:space="0" w:color="auto"/>
              <w:right w:val="single" w:sz="4" w:space="0" w:color="auto"/>
            </w:tcBorders>
            <w:shd w:val="clear" w:color="auto" w:fill="auto"/>
            <w:noWrap/>
            <w:hideMark/>
          </w:tcPr>
          <w:p w14:paraId="1BFFEA3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43C8EA7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0498F6B4"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26A271D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40F6CC8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13457-7</w:t>
            </w:r>
          </w:p>
        </w:tc>
        <w:tc>
          <w:tcPr>
            <w:tcW w:w="373" w:type="pct"/>
            <w:tcBorders>
              <w:top w:val="nil"/>
              <w:left w:val="nil"/>
              <w:bottom w:val="single" w:sz="4" w:space="0" w:color="auto"/>
              <w:right w:val="single" w:sz="4" w:space="0" w:color="auto"/>
            </w:tcBorders>
            <w:shd w:val="clear" w:color="auto" w:fill="auto"/>
            <w:noWrap/>
            <w:hideMark/>
          </w:tcPr>
          <w:p w14:paraId="57122FF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3028288</w:t>
            </w:r>
          </w:p>
        </w:tc>
        <w:tc>
          <w:tcPr>
            <w:tcW w:w="583" w:type="pct"/>
            <w:tcBorders>
              <w:top w:val="nil"/>
              <w:left w:val="nil"/>
              <w:bottom w:val="single" w:sz="4" w:space="0" w:color="auto"/>
              <w:right w:val="single" w:sz="4" w:space="0" w:color="auto"/>
            </w:tcBorders>
            <w:shd w:val="clear" w:color="auto" w:fill="auto"/>
            <w:hideMark/>
          </w:tcPr>
          <w:p w14:paraId="6FC5E78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calculation</w:t>
            </w:r>
          </w:p>
        </w:tc>
        <w:tc>
          <w:tcPr>
            <w:tcW w:w="572" w:type="pct"/>
            <w:tcBorders>
              <w:top w:val="nil"/>
              <w:left w:val="nil"/>
              <w:bottom w:val="single" w:sz="4" w:space="0" w:color="auto"/>
              <w:right w:val="single" w:sz="4" w:space="0" w:color="auto"/>
            </w:tcBorders>
            <w:shd w:val="clear" w:color="auto" w:fill="auto"/>
            <w:noWrap/>
            <w:hideMark/>
          </w:tcPr>
          <w:p w14:paraId="1650CC2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SerPl Calc-mCnc</w:t>
            </w:r>
          </w:p>
        </w:tc>
        <w:tc>
          <w:tcPr>
            <w:tcW w:w="476" w:type="pct"/>
            <w:tcBorders>
              <w:top w:val="nil"/>
              <w:left w:val="nil"/>
              <w:bottom w:val="single" w:sz="4" w:space="0" w:color="auto"/>
              <w:right w:val="single" w:sz="4" w:space="0" w:color="auto"/>
            </w:tcBorders>
            <w:shd w:val="clear" w:color="auto" w:fill="auto"/>
            <w:hideMark/>
          </w:tcPr>
          <w:p w14:paraId="34B4324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7FFAC12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51D03DA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CD9CC5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0A81FB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3797772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Calculated</w:t>
            </w:r>
          </w:p>
        </w:tc>
        <w:tc>
          <w:tcPr>
            <w:tcW w:w="340" w:type="pct"/>
            <w:tcBorders>
              <w:top w:val="nil"/>
              <w:left w:val="nil"/>
              <w:bottom w:val="single" w:sz="4" w:space="0" w:color="auto"/>
              <w:right w:val="single" w:sz="4" w:space="0" w:color="auto"/>
            </w:tcBorders>
            <w:shd w:val="clear" w:color="auto" w:fill="auto"/>
            <w:noWrap/>
            <w:hideMark/>
          </w:tcPr>
          <w:p w14:paraId="48C355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08BAE2B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32EEFEE0"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B3D17E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71CAE1D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18262-6</w:t>
            </w:r>
          </w:p>
        </w:tc>
        <w:tc>
          <w:tcPr>
            <w:tcW w:w="373" w:type="pct"/>
            <w:tcBorders>
              <w:top w:val="nil"/>
              <w:left w:val="nil"/>
              <w:bottom w:val="single" w:sz="4" w:space="0" w:color="auto"/>
              <w:right w:val="single" w:sz="4" w:space="0" w:color="auto"/>
            </w:tcBorders>
            <w:shd w:val="clear" w:color="auto" w:fill="auto"/>
            <w:noWrap/>
            <w:hideMark/>
          </w:tcPr>
          <w:p w14:paraId="0F45F42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3009966</w:t>
            </w:r>
          </w:p>
        </w:tc>
        <w:tc>
          <w:tcPr>
            <w:tcW w:w="583" w:type="pct"/>
            <w:tcBorders>
              <w:top w:val="nil"/>
              <w:left w:val="nil"/>
              <w:bottom w:val="single" w:sz="4" w:space="0" w:color="auto"/>
              <w:right w:val="single" w:sz="4" w:space="0" w:color="auto"/>
            </w:tcBorders>
            <w:shd w:val="clear" w:color="auto" w:fill="auto"/>
            <w:hideMark/>
          </w:tcPr>
          <w:p w14:paraId="09B4654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Direct assay</w:t>
            </w:r>
          </w:p>
        </w:tc>
        <w:tc>
          <w:tcPr>
            <w:tcW w:w="572" w:type="pct"/>
            <w:tcBorders>
              <w:top w:val="nil"/>
              <w:left w:val="nil"/>
              <w:bottom w:val="single" w:sz="4" w:space="0" w:color="auto"/>
              <w:right w:val="single" w:sz="4" w:space="0" w:color="auto"/>
            </w:tcBorders>
            <w:shd w:val="clear" w:color="auto" w:fill="auto"/>
            <w:noWrap/>
            <w:hideMark/>
          </w:tcPr>
          <w:p w14:paraId="689EC20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SerPl Direct Assay-mCnc</w:t>
            </w:r>
          </w:p>
        </w:tc>
        <w:tc>
          <w:tcPr>
            <w:tcW w:w="476" w:type="pct"/>
            <w:tcBorders>
              <w:top w:val="nil"/>
              <w:left w:val="nil"/>
              <w:bottom w:val="single" w:sz="4" w:space="0" w:color="auto"/>
              <w:right w:val="single" w:sz="4" w:space="0" w:color="auto"/>
            </w:tcBorders>
            <w:shd w:val="clear" w:color="auto" w:fill="auto"/>
            <w:hideMark/>
          </w:tcPr>
          <w:p w14:paraId="2D85F02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065A630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5494F39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71525DC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7FE42DF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6FC3A5F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Direct Assay</w:t>
            </w:r>
          </w:p>
        </w:tc>
        <w:tc>
          <w:tcPr>
            <w:tcW w:w="340" w:type="pct"/>
            <w:tcBorders>
              <w:top w:val="nil"/>
              <w:left w:val="nil"/>
              <w:bottom w:val="single" w:sz="4" w:space="0" w:color="auto"/>
              <w:right w:val="single" w:sz="4" w:space="0" w:color="auto"/>
            </w:tcBorders>
            <w:shd w:val="clear" w:color="auto" w:fill="auto"/>
            <w:noWrap/>
            <w:hideMark/>
          </w:tcPr>
          <w:p w14:paraId="3FC28A6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2543BE7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3E035AB2"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15B4A5D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4E4A704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2089-1</w:t>
            </w:r>
          </w:p>
        </w:tc>
        <w:tc>
          <w:tcPr>
            <w:tcW w:w="373" w:type="pct"/>
            <w:tcBorders>
              <w:top w:val="nil"/>
              <w:left w:val="nil"/>
              <w:bottom w:val="single" w:sz="4" w:space="0" w:color="auto"/>
              <w:right w:val="single" w:sz="4" w:space="0" w:color="auto"/>
            </w:tcBorders>
            <w:shd w:val="clear" w:color="auto" w:fill="auto"/>
            <w:noWrap/>
            <w:hideMark/>
          </w:tcPr>
          <w:p w14:paraId="18C36C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3028437</w:t>
            </w:r>
          </w:p>
        </w:tc>
        <w:tc>
          <w:tcPr>
            <w:tcW w:w="583" w:type="pct"/>
            <w:tcBorders>
              <w:top w:val="nil"/>
              <w:left w:val="nil"/>
              <w:bottom w:val="single" w:sz="4" w:space="0" w:color="auto"/>
              <w:right w:val="single" w:sz="4" w:space="0" w:color="auto"/>
            </w:tcBorders>
            <w:shd w:val="clear" w:color="auto" w:fill="auto"/>
            <w:hideMark/>
          </w:tcPr>
          <w:p w14:paraId="1C2D0AD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w:t>
            </w:r>
          </w:p>
        </w:tc>
        <w:tc>
          <w:tcPr>
            <w:tcW w:w="572" w:type="pct"/>
            <w:tcBorders>
              <w:top w:val="nil"/>
              <w:left w:val="nil"/>
              <w:bottom w:val="single" w:sz="4" w:space="0" w:color="auto"/>
              <w:right w:val="single" w:sz="4" w:space="0" w:color="auto"/>
            </w:tcBorders>
            <w:shd w:val="clear" w:color="auto" w:fill="auto"/>
            <w:noWrap/>
            <w:hideMark/>
          </w:tcPr>
          <w:p w14:paraId="07063D8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SerPl-mCnc</w:t>
            </w:r>
          </w:p>
        </w:tc>
        <w:tc>
          <w:tcPr>
            <w:tcW w:w="476" w:type="pct"/>
            <w:tcBorders>
              <w:top w:val="nil"/>
              <w:left w:val="nil"/>
              <w:bottom w:val="single" w:sz="4" w:space="0" w:color="auto"/>
              <w:right w:val="single" w:sz="4" w:space="0" w:color="auto"/>
            </w:tcBorders>
            <w:shd w:val="clear" w:color="auto" w:fill="auto"/>
            <w:hideMark/>
          </w:tcPr>
          <w:p w14:paraId="1572AF2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6BB5EF2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3DA4039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582B2EB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0BAD1C4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0B22567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3F5BCD1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3FD734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4A371027"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21BB265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23BBDDD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22748-8</w:t>
            </w:r>
          </w:p>
        </w:tc>
        <w:tc>
          <w:tcPr>
            <w:tcW w:w="373" w:type="pct"/>
            <w:tcBorders>
              <w:top w:val="nil"/>
              <w:left w:val="nil"/>
              <w:bottom w:val="single" w:sz="4" w:space="0" w:color="auto"/>
              <w:right w:val="single" w:sz="4" w:space="0" w:color="auto"/>
            </w:tcBorders>
            <w:shd w:val="clear" w:color="auto" w:fill="auto"/>
            <w:noWrap/>
            <w:hideMark/>
          </w:tcPr>
          <w:p w14:paraId="793A0D9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3001308</w:t>
            </w:r>
          </w:p>
        </w:tc>
        <w:tc>
          <w:tcPr>
            <w:tcW w:w="583" w:type="pct"/>
            <w:tcBorders>
              <w:top w:val="nil"/>
              <w:left w:val="nil"/>
              <w:bottom w:val="single" w:sz="4" w:space="0" w:color="auto"/>
              <w:right w:val="single" w:sz="4" w:space="0" w:color="auto"/>
            </w:tcBorders>
            <w:shd w:val="clear" w:color="auto" w:fill="auto"/>
            <w:hideMark/>
          </w:tcPr>
          <w:p w14:paraId="43294D0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[Moles/​volume] in Serum or Plasma</w:t>
            </w:r>
          </w:p>
        </w:tc>
        <w:tc>
          <w:tcPr>
            <w:tcW w:w="572" w:type="pct"/>
            <w:tcBorders>
              <w:top w:val="nil"/>
              <w:left w:val="nil"/>
              <w:bottom w:val="single" w:sz="4" w:space="0" w:color="auto"/>
              <w:right w:val="single" w:sz="4" w:space="0" w:color="auto"/>
            </w:tcBorders>
            <w:shd w:val="clear" w:color="auto" w:fill="auto"/>
            <w:noWrap/>
            <w:hideMark/>
          </w:tcPr>
          <w:p w14:paraId="227DBFD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14:paraId="4D3680D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 </w:t>
            </w:r>
          </w:p>
        </w:tc>
        <w:tc>
          <w:tcPr>
            <w:tcW w:w="306" w:type="pct"/>
            <w:tcBorders>
              <w:top w:val="nil"/>
              <w:left w:val="nil"/>
              <w:bottom w:val="single" w:sz="4" w:space="0" w:color="auto"/>
              <w:right w:val="single" w:sz="4" w:space="0" w:color="auto"/>
            </w:tcBorders>
            <w:shd w:val="clear" w:color="auto" w:fill="auto"/>
            <w:noWrap/>
            <w:hideMark/>
          </w:tcPr>
          <w:p w14:paraId="3EF88B3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SCnc</w:t>
            </w:r>
          </w:p>
        </w:tc>
        <w:tc>
          <w:tcPr>
            <w:tcW w:w="272" w:type="pct"/>
            <w:tcBorders>
              <w:top w:val="nil"/>
              <w:left w:val="nil"/>
              <w:bottom w:val="single" w:sz="4" w:space="0" w:color="auto"/>
              <w:right w:val="single" w:sz="4" w:space="0" w:color="auto"/>
            </w:tcBorders>
            <w:shd w:val="clear" w:color="auto" w:fill="auto"/>
            <w:noWrap/>
            <w:hideMark/>
          </w:tcPr>
          <w:p w14:paraId="6002C80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5BF993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0265BE6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1447479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0D917C1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2151625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73E6D0E8"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D7392D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Low-density lipoprotein</w:t>
            </w:r>
          </w:p>
        </w:tc>
        <w:tc>
          <w:tcPr>
            <w:tcW w:w="348" w:type="pct"/>
            <w:tcBorders>
              <w:top w:val="nil"/>
              <w:left w:val="nil"/>
              <w:bottom w:val="single" w:sz="4" w:space="0" w:color="auto"/>
              <w:right w:val="single" w:sz="4" w:space="0" w:color="auto"/>
            </w:tcBorders>
            <w:shd w:val="clear" w:color="auto" w:fill="auto"/>
            <w:noWrap/>
            <w:hideMark/>
          </w:tcPr>
          <w:p w14:paraId="15D61B4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43727-7</w:t>
            </w:r>
          </w:p>
        </w:tc>
        <w:tc>
          <w:tcPr>
            <w:tcW w:w="373" w:type="pct"/>
            <w:tcBorders>
              <w:top w:val="nil"/>
              <w:left w:val="nil"/>
              <w:bottom w:val="single" w:sz="4" w:space="0" w:color="auto"/>
              <w:right w:val="single" w:sz="4" w:space="0" w:color="auto"/>
            </w:tcBorders>
            <w:shd w:val="clear" w:color="auto" w:fill="auto"/>
            <w:noWrap/>
            <w:hideMark/>
          </w:tcPr>
          <w:p w14:paraId="51E22BD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3046549</w:t>
            </w:r>
          </w:p>
        </w:tc>
        <w:tc>
          <w:tcPr>
            <w:tcW w:w="583" w:type="pct"/>
            <w:tcBorders>
              <w:top w:val="nil"/>
              <w:left w:val="nil"/>
              <w:bottom w:val="single" w:sz="4" w:space="0" w:color="auto"/>
              <w:right w:val="single" w:sz="4" w:space="0" w:color="auto"/>
            </w:tcBorders>
            <w:shd w:val="clear" w:color="auto" w:fill="auto"/>
            <w:hideMark/>
          </w:tcPr>
          <w:p w14:paraId="6CB8D34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Lipoprotein.beta.subparticle.small [Moles/volume] in Serum or Plasma</w:t>
            </w:r>
          </w:p>
        </w:tc>
        <w:tc>
          <w:tcPr>
            <w:tcW w:w="572" w:type="pct"/>
            <w:tcBorders>
              <w:top w:val="nil"/>
              <w:left w:val="nil"/>
              <w:bottom w:val="single" w:sz="4" w:space="0" w:color="auto"/>
              <w:right w:val="single" w:sz="4" w:space="0" w:color="auto"/>
            </w:tcBorders>
            <w:shd w:val="clear" w:color="auto" w:fill="auto"/>
            <w:noWrap/>
            <w:hideMark/>
          </w:tcPr>
          <w:p w14:paraId="098D8A5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 Small SerPl-sCnc</w:t>
            </w:r>
          </w:p>
        </w:tc>
        <w:tc>
          <w:tcPr>
            <w:tcW w:w="476" w:type="pct"/>
            <w:tcBorders>
              <w:top w:val="nil"/>
              <w:left w:val="nil"/>
              <w:bottom w:val="single" w:sz="4" w:space="0" w:color="auto"/>
              <w:right w:val="single" w:sz="4" w:space="0" w:color="auto"/>
            </w:tcBorders>
            <w:shd w:val="clear" w:color="auto" w:fill="auto"/>
            <w:hideMark/>
          </w:tcPr>
          <w:p w14:paraId="160196C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w:t>
            </w:r>
          </w:p>
        </w:tc>
        <w:tc>
          <w:tcPr>
            <w:tcW w:w="306" w:type="pct"/>
            <w:tcBorders>
              <w:top w:val="nil"/>
              <w:left w:val="nil"/>
              <w:bottom w:val="single" w:sz="4" w:space="0" w:color="auto"/>
              <w:right w:val="single" w:sz="4" w:space="0" w:color="auto"/>
            </w:tcBorders>
            <w:shd w:val="clear" w:color="auto" w:fill="auto"/>
            <w:noWrap/>
            <w:hideMark/>
          </w:tcPr>
          <w:p w14:paraId="56033D3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SCnc</w:t>
            </w:r>
          </w:p>
        </w:tc>
        <w:tc>
          <w:tcPr>
            <w:tcW w:w="272" w:type="pct"/>
            <w:tcBorders>
              <w:top w:val="nil"/>
              <w:left w:val="nil"/>
              <w:bottom w:val="single" w:sz="4" w:space="0" w:color="auto"/>
              <w:right w:val="single" w:sz="4" w:space="0" w:color="auto"/>
            </w:tcBorders>
            <w:shd w:val="clear" w:color="auto" w:fill="auto"/>
            <w:noWrap/>
            <w:hideMark/>
          </w:tcPr>
          <w:p w14:paraId="554F714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3B9303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527AB69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hideMark/>
          </w:tcPr>
          <w:p w14:paraId="48BCBE0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0BD35C0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nmol/L</w:t>
            </w:r>
          </w:p>
        </w:tc>
        <w:tc>
          <w:tcPr>
            <w:tcW w:w="334" w:type="pct"/>
            <w:tcBorders>
              <w:top w:val="nil"/>
              <w:left w:val="nil"/>
              <w:bottom w:val="single" w:sz="4" w:space="0" w:color="auto"/>
              <w:right w:val="single" w:sz="4" w:space="0" w:color="auto"/>
            </w:tcBorders>
            <w:shd w:val="clear" w:color="auto" w:fill="auto"/>
            <w:noWrap/>
            <w:hideMark/>
          </w:tcPr>
          <w:p w14:paraId="467E3C9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14:paraId="7007F3F4"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8E937A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26083CA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47213-4</w:t>
            </w:r>
          </w:p>
        </w:tc>
        <w:tc>
          <w:tcPr>
            <w:tcW w:w="373" w:type="pct"/>
            <w:tcBorders>
              <w:top w:val="nil"/>
              <w:left w:val="nil"/>
              <w:bottom w:val="single" w:sz="4" w:space="0" w:color="auto"/>
              <w:right w:val="single" w:sz="4" w:space="0" w:color="auto"/>
            </w:tcBorders>
            <w:shd w:val="clear" w:color="auto" w:fill="auto"/>
            <w:noWrap/>
            <w:hideMark/>
          </w:tcPr>
          <w:p w14:paraId="250BEE2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3053190</w:t>
            </w:r>
          </w:p>
        </w:tc>
        <w:tc>
          <w:tcPr>
            <w:tcW w:w="583" w:type="pct"/>
            <w:tcBorders>
              <w:top w:val="nil"/>
              <w:left w:val="nil"/>
              <w:bottom w:val="single" w:sz="4" w:space="0" w:color="auto"/>
              <w:right w:val="single" w:sz="4" w:space="0" w:color="auto"/>
            </w:tcBorders>
            <w:shd w:val="clear" w:color="auto" w:fill="auto"/>
            <w:hideMark/>
          </w:tcPr>
          <w:p w14:paraId="55BBD79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real size pattern [Identifier] in Serum or Plasma</w:t>
            </w:r>
          </w:p>
        </w:tc>
        <w:tc>
          <w:tcPr>
            <w:tcW w:w="572" w:type="pct"/>
            <w:tcBorders>
              <w:top w:val="nil"/>
              <w:left w:val="nil"/>
              <w:bottom w:val="single" w:sz="4" w:space="0" w:color="auto"/>
              <w:right w:val="single" w:sz="4" w:space="0" w:color="auto"/>
            </w:tcBorders>
            <w:shd w:val="clear" w:color="auto" w:fill="auto"/>
            <w:noWrap/>
            <w:hideMark/>
          </w:tcPr>
          <w:p w14:paraId="224B512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 real size Pat SerPl</w:t>
            </w:r>
          </w:p>
        </w:tc>
        <w:tc>
          <w:tcPr>
            <w:tcW w:w="476" w:type="pct"/>
            <w:tcBorders>
              <w:top w:val="nil"/>
              <w:left w:val="nil"/>
              <w:bottom w:val="single" w:sz="4" w:space="0" w:color="auto"/>
              <w:right w:val="single" w:sz="4" w:space="0" w:color="auto"/>
            </w:tcBorders>
            <w:shd w:val="clear" w:color="auto" w:fill="auto"/>
            <w:hideMark/>
          </w:tcPr>
          <w:p w14:paraId="3E759BC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Cholesterol.in LDL real size pattern </w:t>
            </w:r>
          </w:p>
        </w:tc>
        <w:tc>
          <w:tcPr>
            <w:tcW w:w="306" w:type="pct"/>
            <w:tcBorders>
              <w:top w:val="nil"/>
              <w:left w:val="nil"/>
              <w:bottom w:val="single" w:sz="4" w:space="0" w:color="auto"/>
              <w:right w:val="single" w:sz="4" w:space="0" w:color="auto"/>
            </w:tcBorders>
            <w:shd w:val="clear" w:color="auto" w:fill="auto"/>
            <w:noWrap/>
            <w:hideMark/>
          </w:tcPr>
          <w:p w14:paraId="40E56A1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Prid</w:t>
            </w:r>
          </w:p>
        </w:tc>
        <w:tc>
          <w:tcPr>
            <w:tcW w:w="272" w:type="pct"/>
            <w:tcBorders>
              <w:top w:val="nil"/>
              <w:left w:val="nil"/>
              <w:bottom w:val="single" w:sz="4" w:space="0" w:color="auto"/>
              <w:right w:val="single" w:sz="4" w:space="0" w:color="auto"/>
            </w:tcBorders>
            <w:shd w:val="clear" w:color="auto" w:fill="auto"/>
            <w:noWrap/>
            <w:hideMark/>
          </w:tcPr>
          <w:p w14:paraId="3C23136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28AC083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6AC52AB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hideMark/>
          </w:tcPr>
          <w:p w14:paraId="2904491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247470B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2213E36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27B63C04"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C26DC6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79E2A34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54434-6</w:t>
            </w:r>
          </w:p>
        </w:tc>
        <w:tc>
          <w:tcPr>
            <w:tcW w:w="373" w:type="pct"/>
            <w:tcBorders>
              <w:top w:val="nil"/>
              <w:left w:val="nil"/>
              <w:bottom w:val="single" w:sz="4" w:space="0" w:color="auto"/>
              <w:right w:val="single" w:sz="4" w:space="0" w:color="auto"/>
            </w:tcBorders>
            <w:shd w:val="clear" w:color="auto" w:fill="auto"/>
            <w:noWrap/>
            <w:hideMark/>
          </w:tcPr>
          <w:p w14:paraId="069DB8E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40757565</w:t>
            </w:r>
          </w:p>
        </w:tc>
        <w:tc>
          <w:tcPr>
            <w:tcW w:w="583" w:type="pct"/>
            <w:tcBorders>
              <w:top w:val="nil"/>
              <w:left w:val="nil"/>
              <w:bottom w:val="single" w:sz="4" w:space="0" w:color="auto"/>
              <w:right w:val="single" w:sz="4" w:space="0" w:color="auto"/>
            </w:tcBorders>
            <w:shd w:val="clear" w:color="auto" w:fill="auto"/>
            <w:hideMark/>
          </w:tcPr>
          <w:p w14:paraId="6BCA2F2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 [Moles/volume] in Serum or Plasma</w:t>
            </w:r>
          </w:p>
        </w:tc>
        <w:tc>
          <w:tcPr>
            <w:tcW w:w="572" w:type="pct"/>
            <w:tcBorders>
              <w:top w:val="nil"/>
              <w:left w:val="nil"/>
              <w:bottom w:val="single" w:sz="4" w:space="0" w:color="auto"/>
              <w:right w:val="single" w:sz="4" w:space="0" w:color="auto"/>
            </w:tcBorders>
            <w:shd w:val="clear" w:color="auto" w:fill="auto"/>
            <w:noWrap/>
            <w:hideMark/>
          </w:tcPr>
          <w:p w14:paraId="467F095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 SerPl-sCnc</w:t>
            </w:r>
          </w:p>
        </w:tc>
        <w:tc>
          <w:tcPr>
            <w:tcW w:w="476" w:type="pct"/>
            <w:tcBorders>
              <w:top w:val="nil"/>
              <w:left w:val="nil"/>
              <w:bottom w:val="single" w:sz="4" w:space="0" w:color="auto"/>
              <w:right w:val="single" w:sz="4" w:space="0" w:color="auto"/>
            </w:tcBorders>
            <w:shd w:val="clear" w:color="auto" w:fill="auto"/>
            <w:hideMark/>
          </w:tcPr>
          <w:p w14:paraId="1295138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Lipoprotein.beta.subparticle</w:t>
            </w:r>
          </w:p>
        </w:tc>
        <w:tc>
          <w:tcPr>
            <w:tcW w:w="306" w:type="pct"/>
            <w:tcBorders>
              <w:top w:val="nil"/>
              <w:left w:val="nil"/>
              <w:bottom w:val="single" w:sz="4" w:space="0" w:color="auto"/>
              <w:right w:val="single" w:sz="4" w:space="0" w:color="auto"/>
            </w:tcBorders>
            <w:shd w:val="clear" w:color="auto" w:fill="auto"/>
            <w:noWrap/>
            <w:hideMark/>
          </w:tcPr>
          <w:p w14:paraId="7C1A4D1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SCnc</w:t>
            </w:r>
          </w:p>
        </w:tc>
        <w:tc>
          <w:tcPr>
            <w:tcW w:w="272" w:type="pct"/>
            <w:tcBorders>
              <w:top w:val="nil"/>
              <w:left w:val="nil"/>
              <w:bottom w:val="single" w:sz="4" w:space="0" w:color="auto"/>
              <w:right w:val="single" w:sz="4" w:space="0" w:color="auto"/>
            </w:tcBorders>
            <w:shd w:val="clear" w:color="auto" w:fill="auto"/>
            <w:noWrap/>
            <w:hideMark/>
          </w:tcPr>
          <w:p w14:paraId="180BAC7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2E5287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7C4EADD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hideMark/>
          </w:tcPr>
          <w:p w14:paraId="716F923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6049B0C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nmol/L</w:t>
            </w:r>
          </w:p>
        </w:tc>
        <w:tc>
          <w:tcPr>
            <w:tcW w:w="334" w:type="pct"/>
            <w:tcBorders>
              <w:top w:val="nil"/>
              <w:left w:val="nil"/>
              <w:bottom w:val="single" w:sz="4" w:space="0" w:color="auto"/>
              <w:right w:val="single" w:sz="4" w:space="0" w:color="auto"/>
            </w:tcBorders>
            <w:shd w:val="clear" w:color="auto" w:fill="auto"/>
            <w:noWrap/>
            <w:hideMark/>
          </w:tcPr>
          <w:p w14:paraId="060FD04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14:paraId="6E242F6D"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1529217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14:paraId="65F5E56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55440-2</w:t>
            </w:r>
          </w:p>
        </w:tc>
        <w:tc>
          <w:tcPr>
            <w:tcW w:w="373" w:type="pct"/>
            <w:tcBorders>
              <w:top w:val="nil"/>
              <w:left w:val="nil"/>
              <w:bottom w:val="single" w:sz="4" w:space="0" w:color="auto"/>
              <w:right w:val="single" w:sz="4" w:space="0" w:color="auto"/>
            </w:tcBorders>
            <w:shd w:val="clear" w:color="auto" w:fill="auto"/>
            <w:noWrap/>
            <w:hideMark/>
          </w:tcPr>
          <w:p w14:paraId="256DFD4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40758569</w:t>
            </w:r>
          </w:p>
        </w:tc>
        <w:tc>
          <w:tcPr>
            <w:tcW w:w="583" w:type="pct"/>
            <w:tcBorders>
              <w:top w:val="nil"/>
              <w:left w:val="nil"/>
              <w:bottom w:val="single" w:sz="4" w:space="0" w:color="auto"/>
              <w:right w:val="single" w:sz="4" w:space="0" w:color="auto"/>
            </w:tcBorders>
            <w:shd w:val="clear" w:color="auto" w:fill="auto"/>
            <w:hideMark/>
          </w:tcPr>
          <w:p w14:paraId="079A5F5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 (real) [Mass/volume] in Serum or Plasma by VAP</w:t>
            </w:r>
          </w:p>
        </w:tc>
        <w:tc>
          <w:tcPr>
            <w:tcW w:w="572" w:type="pct"/>
            <w:tcBorders>
              <w:top w:val="nil"/>
              <w:left w:val="nil"/>
              <w:bottom w:val="single" w:sz="4" w:space="0" w:color="auto"/>
              <w:right w:val="single" w:sz="4" w:space="0" w:color="auto"/>
            </w:tcBorders>
            <w:shd w:val="clear" w:color="auto" w:fill="auto"/>
            <w:noWrap/>
            <w:hideMark/>
          </w:tcPr>
          <w:p w14:paraId="4849531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LDLc-R SerPl VAP-mCnc</w:t>
            </w:r>
          </w:p>
        </w:tc>
        <w:tc>
          <w:tcPr>
            <w:tcW w:w="476" w:type="pct"/>
            <w:tcBorders>
              <w:top w:val="nil"/>
              <w:left w:val="nil"/>
              <w:bottom w:val="single" w:sz="4" w:space="0" w:color="auto"/>
              <w:right w:val="single" w:sz="4" w:space="0" w:color="auto"/>
            </w:tcBorders>
            <w:shd w:val="clear" w:color="auto" w:fill="auto"/>
            <w:hideMark/>
          </w:tcPr>
          <w:p w14:paraId="40049CA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14:paraId="0BFB691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46FBAC2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4008970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2497DF1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hideMark/>
          </w:tcPr>
          <w:p w14:paraId="7156112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VAP</w:t>
            </w:r>
          </w:p>
        </w:tc>
        <w:tc>
          <w:tcPr>
            <w:tcW w:w="340" w:type="pct"/>
            <w:tcBorders>
              <w:top w:val="nil"/>
              <w:left w:val="nil"/>
              <w:bottom w:val="single" w:sz="4" w:space="0" w:color="auto"/>
              <w:right w:val="single" w:sz="4" w:space="0" w:color="auto"/>
            </w:tcBorders>
            <w:shd w:val="clear" w:color="auto" w:fill="auto"/>
            <w:noWrap/>
            <w:hideMark/>
          </w:tcPr>
          <w:p w14:paraId="0DDCEDE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mg/dL</w:t>
            </w:r>
          </w:p>
        </w:tc>
        <w:tc>
          <w:tcPr>
            <w:tcW w:w="334" w:type="pct"/>
            <w:tcBorders>
              <w:top w:val="nil"/>
              <w:left w:val="nil"/>
              <w:bottom w:val="single" w:sz="4" w:space="0" w:color="auto"/>
              <w:right w:val="single" w:sz="4" w:space="0" w:color="auto"/>
            </w:tcBorders>
            <w:shd w:val="clear" w:color="auto" w:fill="auto"/>
            <w:noWrap/>
            <w:hideMark/>
          </w:tcPr>
          <w:p w14:paraId="6FA027C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14:paraId="19AE35AD"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7D3C52E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cardiac</w:t>
            </w:r>
          </w:p>
        </w:tc>
        <w:tc>
          <w:tcPr>
            <w:tcW w:w="348" w:type="pct"/>
            <w:tcBorders>
              <w:top w:val="nil"/>
              <w:left w:val="nil"/>
              <w:bottom w:val="single" w:sz="4" w:space="0" w:color="auto"/>
              <w:right w:val="single" w:sz="4" w:space="0" w:color="auto"/>
            </w:tcBorders>
            <w:shd w:val="clear" w:color="auto" w:fill="auto"/>
            <w:noWrap/>
            <w:hideMark/>
          </w:tcPr>
          <w:p w14:paraId="0E45F7F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10839-9</w:t>
            </w:r>
          </w:p>
        </w:tc>
        <w:tc>
          <w:tcPr>
            <w:tcW w:w="373" w:type="pct"/>
            <w:tcBorders>
              <w:top w:val="nil"/>
              <w:left w:val="nil"/>
              <w:bottom w:val="single" w:sz="4" w:space="0" w:color="auto"/>
              <w:right w:val="single" w:sz="4" w:space="0" w:color="auto"/>
            </w:tcBorders>
            <w:shd w:val="clear" w:color="auto" w:fill="auto"/>
            <w:noWrap/>
            <w:hideMark/>
          </w:tcPr>
          <w:p w14:paraId="2D4746B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3021337</w:t>
            </w:r>
          </w:p>
        </w:tc>
        <w:tc>
          <w:tcPr>
            <w:tcW w:w="583" w:type="pct"/>
            <w:tcBorders>
              <w:top w:val="nil"/>
              <w:left w:val="nil"/>
              <w:bottom w:val="single" w:sz="4" w:space="0" w:color="auto"/>
              <w:right w:val="single" w:sz="4" w:space="0" w:color="auto"/>
            </w:tcBorders>
            <w:shd w:val="clear" w:color="auto" w:fill="auto"/>
            <w:hideMark/>
          </w:tcPr>
          <w:p w14:paraId="22703E2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 [Mass/volume] in Serum or Plasma</w:t>
            </w:r>
          </w:p>
        </w:tc>
        <w:tc>
          <w:tcPr>
            <w:tcW w:w="572" w:type="pct"/>
            <w:tcBorders>
              <w:top w:val="nil"/>
              <w:left w:val="nil"/>
              <w:bottom w:val="single" w:sz="4" w:space="0" w:color="auto"/>
              <w:right w:val="single" w:sz="4" w:space="0" w:color="auto"/>
            </w:tcBorders>
            <w:shd w:val="clear" w:color="auto" w:fill="auto"/>
            <w:noWrap/>
            <w:hideMark/>
          </w:tcPr>
          <w:p w14:paraId="470D6B6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SerPl-mCnc</w:t>
            </w:r>
          </w:p>
        </w:tc>
        <w:tc>
          <w:tcPr>
            <w:tcW w:w="476" w:type="pct"/>
            <w:tcBorders>
              <w:top w:val="nil"/>
              <w:left w:val="nil"/>
              <w:bottom w:val="single" w:sz="4" w:space="0" w:color="auto"/>
              <w:right w:val="single" w:sz="4" w:space="0" w:color="auto"/>
            </w:tcBorders>
            <w:shd w:val="clear" w:color="auto" w:fill="auto"/>
            <w:hideMark/>
          </w:tcPr>
          <w:p w14:paraId="68DE5DA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w:t>
            </w:r>
          </w:p>
        </w:tc>
        <w:tc>
          <w:tcPr>
            <w:tcW w:w="306" w:type="pct"/>
            <w:tcBorders>
              <w:top w:val="nil"/>
              <w:left w:val="nil"/>
              <w:bottom w:val="single" w:sz="4" w:space="0" w:color="auto"/>
              <w:right w:val="single" w:sz="4" w:space="0" w:color="auto"/>
            </w:tcBorders>
            <w:shd w:val="clear" w:color="auto" w:fill="auto"/>
            <w:noWrap/>
            <w:hideMark/>
          </w:tcPr>
          <w:p w14:paraId="35BCC17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2555CEB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7E8F57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6F1D90A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5C440A6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394FC4E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14:paraId="444156D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14:paraId="6B730762"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4B4DFC1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cardiac</w:t>
            </w:r>
          </w:p>
        </w:tc>
        <w:tc>
          <w:tcPr>
            <w:tcW w:w="348" w:type="pct"/>
            <w:tcBorders>
              <w:top w:val="nil"/>
              <w:left w:val="nil"/>
              <w:bottom w:val="single" w:sz="4" w:space="0" w:color="auto"/>
              <w:right w:val="single" w:sz="4" w:space="0" w:color="auto"/>
            </w:tcBorders>
            <w:shd w:val="clear" w:color="auto" w:fill="auto"/>
            <w:noWrap/>
            <w:hideMark/>
          </w:tcPr>
          <w:p w14:paraId="09CC30A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42757-5</w:t>
            </w:r>
          </w:p>
        </w:tc>
        <w:tc>
          <w:tcPr>
            <w:tcW w:w="373" w:type="pct"/>
            <w:tcBorders>
              <w:top w:val="nil"/>
              <w:left w:val="nil"/>
              <w:bottom w:val="single" w:sz="4" w:space="0" w:color="auto"/>
              <w:right w:val="single" w:sz="4" w:space="0" w:color="auto"/>
            </w:tcBorders>
            <w:shd w:val="clear" w:color="auto" w:fill="auto"/>
            <w:noWrap/>
            <w:hideMark/>
          </w:tcPr>
          <w:p w14:paraId="7973690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3033745</w:t>
            </w:r>
          </w:p>
        </w:tc>
        <w:tc>
          <w:tcPr>
            <w:tcW w:w="583" w:type="pct"/>
            <w:tcBorders>
              <w:top w:val="nil"/>
              <w:left w:val="nil"/>
              <w:bottom w:val="single" w:sz="4" w:space="0" w:color="auto"/>
              <w:right w:val="single" w:sz="4" w:space="0" w:color="auto"/>
            </w:tcBorders>
            <w:shd w:val="clear" w:color="auto" w:fill="auto"/>
            <w:hideMark/>
          </w:tcPr>
          <w:p w14:paraId="5B90529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 [Mass/volume] in Blood</w:t>
            </w:r>
          </w:p>
        </w:tc>
        <w:tc>
          <w:tcPr>
            <w:tcW w:w="572" w:type="pct"/>
            <w:tcBorders>
              <w:top w:val="nil"/>
              <w:left w:val="nil"/>
              <w:bottom w:val="single" w:sz="4" w:space="0" w:color="auto"/>
              <w:right w:val="single" w:sz="4" w:space="0" w:color="auto"/>
            </w:tcBorders>
            <w:shd w:val="clear" w:color="auto" w:fill="auto"/>
            <w:noWrap/>
            <w:hideMark/>
          </w:tcPr>
          <w:p w14:paraId="4ABDFF4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Bld-mCnc</w:t>
            </w:r>
          </w:p>
        </w:tc>
        <w:tc>
          <w:tcPr>
            <w:tcW w:w="476" w:type="pct"/>
            <w:tcBorders>
              <w:top w:val="nil"/>
              <w:left w:val="nil"/>
              <w:bottom w:val="single" w:sz="4" w:space="0" w:color="auto"/>
              <w:right w:val="single" w:sz="4" w:space="0" w:color="auto"/>
            </w:tcBorders>
            <w:shd w:val="clear" w:color="auto" w:fill="auto"/>
            <w:hideMark/>
          </w:tcPr>
          <w:p w14:paraId="75F6B05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I.cardiac</w:t>
            </w:r>
          </w:p>
        </w:tc>
        <w:tc>
          <w:tcPr>
            <w:tcW w:w="306" w:type="pct"/>
            <w:tcBorders>
              <w:top w:val="nil"/>
              <w:left w:val="nil"/>
              <w:bottom w:val="single" w:sz="4" w:space="0" w:color="auto"/>
              <w:right w:val="single" w:sz="4" w:space="0" w:color="auto"/>
            </w:tcBorders>
            <w:shd w:val="clear" w:color="auto" w:fill="auto"/>
            <w:noWrap/>
            <w:hideMark/>
          </w:tcPr>
          <w:p w14:paraId="13D6DA6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3484BC0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632EAEB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10F074B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73BAAE6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5BC287E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14:paraId="50E48FF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14:paraId="15D2855E"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36EF3DF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cardiac (qualitative)</w:t>
            </w:r>
          </w:p>
        </w:tc>
        <w:tc>
          <w:tcPr>
            <w:tcW w:w="348" w:type="pct"/>
            <w:tcBorders>
              <w:top w:val="nil"/>
              <w:left w:val="nil"/>
              <w:bottom w:val="single" w:sz="4" w:space="0" w:color="auto"/>
              <w:right w:val="single" w:sz="4" w:space="0" w:color="auto"/>
            </w:tcBorders>
            <w:shd w:val="clear" w:color="auto" w:fill="auto"/>
            <w:noWrap/>
            <w:hideMark/>
          </w:tcPr>
          <w:p w14:paraId="13287D2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33204-9</w:t>
            </w:r>
          </w:p>
        </w:tc>
        <w:tc>
          <w:tcPr>
            <w:tcW w:w="373" w:type="pct"/>
            <w:tcBorders>
              <w:top w:val="nil"/>
              <w:left w:val="nil"/>
              <w:bottom w:val="single" w:sz="4" w:space="0" w:color="auto"/>
              <w:right w:val="single" w:sz="4" w:space="0" w:color="auto"/>
            </w:tcBorders>
            <w:shd w:val="clear" w:color="auto" w:fill="auto"/>
            <w:noWrap/>
            <w:hideMark/>
          </w:tcPr>
          <w:p w14:paraId="13560DE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3042837</w:t>
            </w:r>
          </w:p>
        </w:tc>
        <w:tc>
          <w:tcPr>
            <w:tcW w:w="583" w:type="pct"/>
            <w:tcBorders>
              <w:top w:val="nil"/>
              <w:left w:val="nil"/>
              <w:bottom w:val="single" w:sz="4" w:space="0" w:color="auto"/>
              <w:right w:val="single" w:sz="4" w:space="0" w:color="auto"/>
            </w:tcBorders>
            <w:shd w:val="clear" w:color="auto" w:fill="auto"/>
            <w:hideMark/>
          </w:tcPr>
          <w:p w14:paraId="675FE40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[Presence] in Serum or Plasma</w:t>
            </w:r>
          </w:p>
        </w:tc>
        <w:tc>
          <w:tcPr>
            <w:tcW w:w="572" w:type="pct"/>
            <w:tcBorders>
              <w:top w:val="nil"/>
              <w:left w:val="nil"/>
              <w:bottom w:val="single" w:sz="4" w:space="0" w:color="auto"/>
              <w:right w:val="single" w:sz="4" w:space="0" w:color="auto"/>
            </w:tcBorders>
            <w:shd w:val="clear" w:color="auto" w:fill="auto"/>
            <w:noWrap/>
            <w:hideMark/>
          </w:tcPr>
          <w:p w14:paraId="64BBD89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SerPl Ql</w:t>
            </w:r>
          </w:p>
        </w:tc>
        <w:tc>
          <w:tcPr>
            <w:tcW w:w="476" w:type="pct"/>
            <w:tcBorders>
              <w:top w:val="nil"/>
              <w:left w:val="nil"/>
              <w:bottom w:val="single" w:sz="4" w:space="0" w:color="auto"/>
              <w:right w:val="single" w:sz="4" w:space="0" w:color="auto"/>
            </w:tcBorders>
            <w:shd w:val="clear" w:color="auto" w:fill="auto"/>
            <w:hideMark/>
          </w:tcPr>
          <w:p w14:paraId="15707F2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14:paraId="17CAEFC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ACnc</w:t>
            </w:r>
          </w:p>
        </w:tc>
        <w:tc>
          <w:tcPr>
            <w:tcW w:w="272" w:type="pct"/>
            <w:tcBorders>
              <w:top w:val="nil"/>
              <w:left w:val="nil"/>
              <w:bottom w:val="single" w:sz="4" w:space="0" w:color="auto"/>
              <w:right w:val="single" w:sz="4" w:space="0" w:color="auto"/>
            </w:tcBorders>
            <w:shd w:val="clear" w:color="auto" w:fill="auto"/>
            <w:noWrap/>
            <w:hideMark/>
          </w:tcPr>
          <w:p w14:paraId="5F5CB13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0207F06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059ECD0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Ord</w:t>
            </w:r>
          </w:p>
        </w:tc>
        <w:tc>
          <w:tcPr>
            <w:tcW w:w="342" w:type="pct"/>
            <w:tcBorders>
              <w:top w:val="nil"/>
              <w:left w:val="nil"/>
              <w:bottom w:val="single" w:sz="4" w:space="0" w:color="auto"/>
              <w:right w:val="single" w:sz="4" w:space="0" w:color="auto"/>
            </w:tcBorders>
            <w:shd w:val="clear" w:color="auto" w:fill="auto"/>
            <w:noWrap/>
            <w:hideMark/>
          </w:tcPr>
          <w:p w14:paraId="382C5A1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1888047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351F88DE"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14:paraId="4096AB0D" w14:textId="77777777"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48531D06"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cardiac (qualitative)</w:t>
            </w:r>
          </w:p>
        </w:tc>
        <w:tc>
          <w:tcPr>
            <w:tcW w:w="348" w:type="pct"/>
            <w:tcBorders>
              <w:top w:val="nil"/>
              <w:left w:val="nil"/>
              <w:bottom w:val="single" w:sz="4" w:space="0" w:color="auto"/>
              <w:right w:val="single" w:sz="4" w:space="0" w:color="auto"/>
            </w:tcBorders>
            <w:shd w:val="clear" w:color="auto" w:fill="auto"/>
            <w:noWrap/>
            <w:hideMark/>
          </w:tcPr>
          <w:p w14:paraId="378D39A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48426-1</w:t>
            </w:r>
          </w:p>
        </w:tc>
        <w:tc>
          <w:tcPr>
            <w:tcW w:w="373" w:type="pct"/>
            <w:tcBorders>
              <w:top w:val="nil"/>
              <w:left w:val="nil"/>
              <w:bottom w:val="single" w:sz="4" w:space="0" w:color="auto"/>
              <w:right w:val="single" w:sz="4" w:space="0" w:color="auto"/>
            </w:tcBorders>
            <w:shd w:val="clear" w:color="auto" w:fill="auto"/>
            <w:noWrap/>
            <w:hideMark/>
          </w:tcPr>
          <w:p w14:paraId="3FE9D10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3052931</w:t>
            </w:r>
          </w:p>
        </w:tc>
        <w:tc>
          <w:tcPr>
            <w:tcW w:w="583" w:type="pct"/>
            <w:tcBorders>
              <w:top w:val="nil"/>
              <w:left w:val="nil"/>
              <w:bottom w:val="single" w:sz="4" w:space="0" w:color="auto"/>
              <w:right w:val="single" w:sz="4" w:space="0" w:color="auto"/>
            </w:tcBorders>
            <w:shd w:val="clear" w:color="auto" w:fill="auto"/>
            <w:hideMark/>
          </w:tcPr>
          <w:p w14:paraId="0803C73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[Presence] in Blood</w:t>
            </w:r>
          </w:p>
        </w:tc>
        <w:tc>
          <w:tcPr>
            <w:tcW w:w="572" w:type="pct"/>
            <w:tcBorders>
              <w:top w:val="nil"/>
              <w:left w:val="nil"/>
              <w:bottom w:val="single" w:sz="4" w:space="0" w:color="auto"/>
              <w:right w:val="single" w:sz="4" w:space="0" w:color="auto"/>
            </w:tcBorders>
            <w:shd w:val="clear" w:color="auto" w:fill="auto"/>
            <w:noWrap/>
            <w:hideMark/>
          </w:tcPr>
          <w:p w14:paraId="13FE572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Bld Ql</w:t>
            </w:r>
          </w:p>
        </w:tc>
        <w:tc>
          <w:tcPr>
            <w:tcW w:w="476" w:type="pct"/>
            <w:tcBorders>
              <w:top w:val="nil"/>
              <w:left w:val="nil"/>
              <w:bottom w:val="single" w:sz="4" w:space="0" w:color="auto"/>
              <w:right w:val="single" w:sz="4" w:space="0" w:color="auto"/>
            </w:tcBorders>
            <w:shd w:val="clear" w:color="auto" w:fill="auto"/>
            <w:hideMark/>
          </w:tcPr>
          <w:p w14:paraId="1F61782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14:paraId="794AA6C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ACnc</w:t>
            </w:r>
          </w:p>
        </w:tc>
        <w:tc>
          <w:tcPr>
            <w:tcW w:w="272" w:type="pct"/>
            <w:tcBorders>
              <w:top w:val="nil"/>
              <w:left w:val="nil"/>
              <w:bottom w:val="single" w:sz="4" w:space="0" w:color="auto"/>
              <w:right w:val="single" w:sz="4" w:space="0" w:color="auto"/>
            </w:tcBorders>
            <w:shd w:val="clear" w:color="auto" w:fill="auto"/>
            <w:noWrap/>
            <w:hideMark/>
          </w:tcPr>
          <w:p w14:paraId="3FEE5A1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6023C9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0EDAE40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Ord</w:t>
            </w:r>
          </w:p>
        </w:tc>
        <w:tc>
          <w:tcPr>
            <w:tcW w:w="342" w:type="pct"/>
            <w:tcBorders>
              <w:top w:val="nil"/>
              <w:left w:val="nil"/>
              <w:bottom w:val="single" w:sz="4" w:space="0" w:color="auto"/>
              <w:right w:val="single" w:sz="4" w:space="0" w:color="auto"/>
            </w:tcBorders>
            <w:shd w:val="clear" w:color="auto" w:fill="auto"/>
            <w:noWrap/>
            <w:hideMark/>
          </w:tcPr>
          <w:p w14:paraId="7E6A36A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14:paraId="4BBFB6A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14:paraId="14CE1209"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2B4607" w:rsidRPr="00467EBC" w14:paraId="143A91FB" w14:textId="77777777" w:rsidTr="00D8156A">
        <w:trPr>
          <w:trHeight w:val="450"/>
        </w:trPr>
        <w:tc>
          <w:tcPr>
            <w:tcW w:w="374" w:type="pct"/>
            <w:tcBorders>
              <w:top w:val="nil"/>
              <w:left w:val="single" w:sz="4" w:space="0" w:color="auto"/>
              <w:bottom w:val="single" w:sz="4" w:space="0" w:color="auto"/>
              <w:right w:val="single" w:sz="4" w:space="0" w:color="auto"/>
            </w:tcBorders>
            <w:shd w:val="clear" w:color="auto" w:fill="auto"/>
            <w:hideMark/>
          </w:tcPr>
          <w:p w14:paraId="6F2CEC02"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 cardiac (quantitative)</w:t>
            </w:r>
          </w:p>
        </w:tc>
        <w:tc>
          <w:tcPr>
            <w:tcW w:w="348" w:type="pct"/>
            <w:tcBorders>
              <w:top w:val="nil"/>
              <w:left w:val="nil"/>
              <w:bottom w:val="single" w:sz="4" w:space="0" w:color="auto"/>
              <w:right w:val="single" w:sz="4" w:space="0" w:color="auto"/>
            </w:tcBorders>
            <w:shd w:val="clear" w:color="auto" w:fill="auto"/>
            <w:noWrap/>
            <w:hideMark/>
          </w:tcPr>
          <w:p w14:paraId="29670436"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48425-3</w:t>
            </w:r>
          </w:p>
        </w:tc>
        <w:tc>
          <w:tcPr>
            <w:tcW w:w="373" w:type="pct"/>
            <w:tcBorders>
              <w:top w:val="nil"/>
              <w:left w:val="nil"/>
              <w:bottom w:val="single" w:sz="4" w:space="0" w:color="auto"/>
              <w:right w:val="single" w:sz="4" w:space="0" w:color="auto"/>
            </w:tcBorders>
            <w:shd w:val="clear" w:color="auto" w:fill="auto"/>
            <w:noWrap/>
            <w:hideMark/>
          </w:tcPr>
          <w:p w14:paraId="70194C47"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3048529</w:t>
            </w:r>
          </w:p>
        </w:tc>
        <w:tc>
          <w:tcPr>
            <w:tcW w:w="583" w:type="pct"/>
            <w:tcBorders>
              <w:top w:val="nil"/>
              <w:left w:val="nil"/>
              <w:bottom w:val="single" w:sz="4" w:space="0" w:color="auto"/>
              <w:right w:val="single" w:sz="4" w:space="0" w:color="auto"/>
            </w:tcBorders>
            <w:shd w:val="clear" w:color="auto" w:fill="auto"/>
            <w:hideMark/>
          </w:tcPr>
          <w:p w14:paraId="159036A2"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T.cardiac [Mass/volume] in Blood</w:t>
            </w:r>
          </w:p>
        </w:tc>
        <w:tc>
          <w:tcPr>
            <w:tcW w:w="572" w:type="pct"/>
            <w:tcBorders>
              <w:top w:val="nil"/>
              <w:left w:val="nil"/>
              <w:bottom w:val="single" w:sz="4" w:space="0" w:color="auto"/>
              <w:right w:val="single" w:sz="4" w:space="0" w:color="auto"/>
            </w:tcBorders>
            <w:shd w:val="clear" w:color="auto" w:fill="auto"/>
            <w:noWrap/>
            <w:hideMark/>
          </w:tcPr>
          <w:p w14:paraId="588C9B9F"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 Bld-mCnc</w:t>
            </w:r>
          </w:p>
        </w:tc>
        <w:tc>
          <w:tcPr>
            <w:tcW w:w="476" w:type="pct"/>
            <w:tcBorders>
              <w:top w:val="nil"/>
              <w:left w:val="nil"/>
              <w:bottom w:val="single" w:sz="4" w:space="0" w:color="auto"/>
              <w:right w:val="single" w:sz="4" w:space="0" w:color="auto"/>
            </w:tcBorders>
            <w:shd w:val="clear" w:color="auto" w:fill="auto"/>
            <w:hideMark/>
          </w:tcPr>
          <w:p w14:paraId="253B1A80"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14:paraId="67745E04"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76479E29"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348B7B83"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Bld</w:t>
            </w:r>
          </w:p>
        </w:tc>
        <w:tc>
          <w:tcPr>
            <w:tcW w:w="303" w:type="pct"/>
            <w:tcBorders>
              <w:top w:val="nil"/>
              <w:left w:val="nil"/>
              <w:bottom w:val="single" w:sz="4" w:space="0" w:color="auto"/>
              <w:right w:val="single" w:sz="4" w:space="0" w:color="auto"/>
            </w:tcBorders>
            <w:shd w:val="clear" w:color="auto" w:fill="auto"/>
            <w:noWrap/>
            <w:hideMark/>
          </w:tcPr>
          <w:p w14:paraId="660E2ABA"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488A0F1E"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7372BACD"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ug/L</w:t>
            </w:r>
          </w:p>
        </w:tc>
        <w:tc>
          <w:tcPr>
            <w:tcW w:w="334" w:type="pct"/>
            <w:tcBorders>
              <w:top w:val="nil"/>
              <w:left w:val="nil"/>
              <w:bottom w:val="single" w:sz="4" w:space="0" w:color="auto"/>
              <w:right w:val="single" w:sz="4" w:space="0" w:color="auto"/>
            </w:tcBorders>
            <w:shd w:val="clear" w:color="auto" w:fill="auto"/>
            <w:noWrap/>
            <w:hideMark/>
          </w:tcPr>
          <w:p w14:paraId="13754090" w14:textId="77777777"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14:paraId="3BBAC967"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25FF1078" w14:textId="77777777" w:rsidR="004A20E8" w:rsidRPr="00467EBC" w:rsidRDefault="004A20E8" w:rsidP="002B4607">
            <w:pPr>
              <w:spacing w:before="0" w:after="0" w:line="240" w:lineRule="auto"/>
              <w:rPr>
                <w:rFonts w:ascii="Times New Roman" w:hAnsi="Times New Roman"/>
                <w:sz w:val="16"/>
                <w:szCs w:val="16"/>
              </w:rPr>
            </w:pPr>
            <w:r w:rsidRPr="00467EBC">
              <w:rPr>
                <w:rFonts w:ascii="Times New Roman" w:hAnsi="Times New Roman"/>
                <w:sz w:val="16"/>
                <w:szCs w:val="16"/>
              </w:rPr>
              <w:t>Troponin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14:paraId="45278D9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6597-9</w:t>
            </w:r>
          </w:p>
        </w:tc>
        <w:tc>
          <w:tcPr>
            <w:tcW w:w="373" w:type="pct"/>
            <w:tcBorders>
              <w:top w:val="nil"/>
              <w:left w:val="nil"/>
              <w:bottom w:val="single" w:sz="4" w:space="0" w:color="auto"/>
              <w:right w:val="single" w:sz="4" w:space="0" w:color="auto"/>
            </w:tcBorders>
            <w:shd w:val="clear" w:color="auto" w:fill="auto"/>
            <w:noWrap/>
            <w:hideMark/>
          </w:tcPr>
          <w:p w14:paraId="19704E20"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3019572</w:t>
            </w:r>
          </w:p>
        </w:tc>
        <w:tc>
          <w:tcPr>
            <w:tcW w:w="583" w:type="pct"/>
            <w:tcBorders>
              <w:top w:val="nil"/>
              <w:left w:val="nil"/>
              <w:bottom w:val="single" w:sz="4" w:space="0" w:color="auto"/>
              <w:right w:val="single" w:sz="4" w:space="0" w:color="auto"/>
            </w:tcBorders>
            <w:shd w:val="clear" w:color="auto" w:fill="auto"/>
            <w:hideMark/>
          </w:tcPr>
          <w:p w14:paraId="0471DAC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[Mass/volume] in Venous blood</w:t>
            </w:r>
          </w:p>
        </w:tc>
        <w:tc>
          <w:tcPr>
            <w:tcW w:w="572" w:type="pct"/>
            <w:tcBorders>
              <w:top w:val="nil"/>
              <w:left w:val="nil"/>
              <w:bottom w:val="single" w:sz="4" w:space="0" w:color="auto"/>
              <w:right w:val="single" w:sz="4" w:space="0" w:color="auto"/>
            </w:tcBorders>
            <w:shd w:val="clear" w:color="auto" w:fill="auto"/>
            <w:noWrap/>
            <w:hideMark/>
          </w:tcPr>
          <w:p w14:paraId="1EE38E4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BldV-mCnc</w:t>
            </w:r>
          </w:p>
        </w:tc>
        <w:tc>
          <w:tcPr>
            <w:tcW w:w="476" w:type="pct"/>
            <w:tcBorders>
              <w:top w:val="nil"/>
              <w:left w:val="nil"/>
              <w:bottom w:val="single" w:sz="4" w:space="0" w:color="auto"/>
              <w:right w:val="single" w:sz="4" w:space="0" w:color="auto"/>
            </w:tcBorders>
            <w:shd w:val="clear" w:color="auto" w:fill="auto"/>
            <w:hideMark/>
          </w:tcPr>
          <w:p w14:paraId="1AD67FFB"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14:paraId="31F8848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2600AEF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034532F8"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BldV</w:t>
            </w:r>
          </w:p>
        </w:tc>
        <w:tc>
          <w:tcPr>
            <w:tcW w:w="303" w:type="pct"/>
            <w:tcBorders>
              <w:top w:val="nil"/>
              <w:left w:val="nil"/>
              <w:bottom w:val="single" w:sz="4" w:space="0" w:color="auto"/>
              <w:right w:val="single" w:sz="4" w:space="0" w:color="auto"/>
            </w:tcBorders>
            <w:shd w:val="clear" w:color="auto" w:fill="auto"/>
            <w:noWrap/>
            <w:hideMark/>
          </w:tcPr>
          <w:p w14:paraId="10C1038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57B104B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3D0E096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ug/L</w:t>
            </w:r>
          </w:p>
        </w:tc>
        <w:tc>
          <w:tcPr>
            <w:tcW w:w="334" w:type="pct"/>
            <w:tcBorders>
              <w:top w:val="nil"/>
              <w:left w:val="nil"/>
              <w:bottom w:val="single" w:sz="4" w:space="0" w:color="auto"/>
              <w:right w:val="single" w:sz="4" w:space="0" w:color="auto"/>
            </w:tcBorders>
            <w:shd w:val="clear" w:color="auto" w:fill="auto"/>
            <w:noWrap/>
            <w:hideMark/>
          </w:tcPr>
          <w:p w14:paraId="5E8BFECC"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14:paraId="5DDA315B" w14:textId="77777777"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14:paraId="07CD4079" w14:textId="77777777" w:rsidR="004A20E8" w:rsidRPr="00467EBC" w:rsidRDefault="004A20E8" w:rsidP="002B4607">
            <w:pPr>
              <w:spacing w:before="0" w:after="0" w:line="240" w:lineRule="auto"/>
              <w:rPr>
                <w:rFonts w:ascii="Times New Roman" w:hAnsi="Times New Roman"/>
                <w:sz w:val="16"/>
                <w:szCs w:val="16"/>
              </w:rPr>
            </w:pPr>
            <w:r w:rsidRPr="00467EBC">
              <w:rPr>
                <w:rFonts w:ascii="Times New Roman" w:hAnsi="Times New Roman"/>
                <w:sz w:val="16"/>
                <w:szCs w:val="16"/>
              </w:rPr>
              <w:t>Troponin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14:paraId="682F2371"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6598-7</w:t>
            </w:r>
          </w:p>
        </w:tc>
        <w:tc>
          <w:tcPr>
            <w:tcW w:w="373" w:type="pct"/>
            <w:tcBorders>
              <w:top w:val="nil"/>
              <w:left w:val="nil"/>
              <w:bottom w:val="single" w:sz="4" w:space="0" w:color="auto"/>
              <w:right w:val="single" w:sz="4" w:space="0" w:color="auto"/>
            </w:tcBorders>
            <w:shd w:val="clear" w:color="auto" w:fill="auto"/>
            <w:noWrap/>
            <w:hideMark/>
          </w:tcPr>
          <w:p w14:paraId="736F9CC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3019800</w:t>
            </w:r>
          </w:p>
        </w:tc>
        <w:tc>
          <w:tcPr>
            <w:tcW w:w="583" w:type="pct"/>
            <w:tcBorders>
              <w:top w:val="nil"/>
              <w:left w:val="nil"/>
              <w:bottom w:val="single" w:sz="4" w:space="0" w:color="auto"/>
              <w:right w:val="single" w:sz="4" w:space="0" w:color="auto"/>
            </w:tcBorders>
            <w:shd w:val="clear" w:color="auto" w:fill="auto"/>
            <w:hideMark/>
          </w:tcPr>
          <w:p w14:paraId="1BDFAD9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 [Mass/volume] in Serum or Plasma</w:t>
            </w:r>
          </w:p>
        </w:tc>
        <w:tc>
          <w:tcPr>
            <w:tcW w:w="572" w:type="pct"/>
            <w:tcBorders>
              <w:top w:val="nil"/>
              <w:left w:val="nil"/>
              <w:bottom w:val="single" w:sz="4" w:space="0" w:color="auto"/>
              <w:right w:val="single" w:sz="4" w:space="0" w:color="auto"/>
            </w:tcBorders>
            <w:shd w:val="clear" w:color="auto" w:fill="auto"/>
            <w:noWrap/>
            <w:hideMark/>
          </w:tcPr>
          <w:p w14:paraId="6F12F4A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SerPl-mCnc</w:t>
            </w:r>
          </w:p>
        </w:tc>
        <w:tc>
          <w:tcPr>
            <w:tcW w:w="476" w:type="pct"/>
            <w:tcBorders>
              <w:top w:val="nil"/>
              <w:left w:val="nil"/>
              <w:bottom w:val="single" w:sz="4" w:space="0" w:color="auto"/>
              <w:right w:val="single" w:sz="4" w:space="0" w:color="auto"/>
            </w:tcBorders>
            <w:shd w:val="clear" w:color="auto" w:fill="auto"/>
            <w:hideMark/>
          </w:tcPr>
          <w:p w14:paraId="4541C952"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T.cardiac</w:t>
            </w:r>
          </w:p>
        </w:tc>
        <w:tc>
          <w:tcPr>
            <w:tcW w:w="306" w:type="pct"/>
            <w:tcBorders>
              <w:top w:val="nil"/>
              <w:left w:val="nil"/>
              <w:bottom w:val="single" w:sz="4" w:space="0" w:color="auto"/>
              <w:right w:val="single" w:sz="4" w:space="0" w:color="auto"/>
            </w:tcBorders>
            <w:shd w:val="clear" w:color="auto" w:fill="auto"/>
            <w:noWrap/>
            <w:hideMark/>
          </w:tcPr>
          <w:p w14:paraId="07D5306D"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MCnc</w:t>
            </w:r>
          </w:p>
        </w:tc>
        <w:tc>
          <w:tcPr>
            <w:tcW w:w="272" w:type="pct"/>
            <w:tcBorders>
              <w:top w:val="nil"/>
              <w:left w:val="nil"/>
              <w:bottom w:val="single" w:sz="4" w:space="0" w:color="auto"/>
              <w:right w:val="single" w:sz="4" w:space="0" w:color="auto"/>
            </w:tcBorders>
            <w:shd w:val="clear" w:color="auto" w:fill="auto"/>
            <w:noWrap/>
            <w:hideMark/>
          </w:tcPr>
          <w:p w14:paraId="18AF6CB7"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14:paraId="1CEA54EA"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Ser/Plas</w:t>
            </w:r>
          </w:p>
        </w:tc>
        <w:tc>
          <w:tcPr>
            <w:tcW w:w="303" w:type="pct"/>
            <w:tcBorders>
              <w:top w:val="nil"/>
              <w:left w:val="nil"/>
              <w:bottom w:val="single" w:sz="4" w:space="0" w:color="auto"/>
              <w:right w:val="single" w:sz="4" w:space="0" w:color="auto"/>
            </w:tcBorders>
            <w:shd w:val="clear" w:color="auto" w:fill="auto"/>
            <w:noWrap/>
            <w:hideMark/>
          </w:tcPr>
          <w:p w14:paraId="64C863D5"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Qn</w:t>
            </w:r>
          </w:p>
        </w:tc>
        <w:tc>
          <w:tcPr>
            <w:tcW w:w="342" w:type="pct"/>
            <w:tcBorders>
              <w:top w:val="nil"/>
              <w:left w:val="nil"/>
              <w:bottom w:val="single" w:sz="4" w:space="0" w:color="auto"/>
              <w:right w:val="single" w:sz="4" w:space="0" w:color="auto"/>
            </w:tcBorders>
            <w:shd w:val="clear" w:color="auto" w:fill="auto"/>
            <w:noWrap/>
            <w:hideMark/>
          </w:tcPr>
          <w:p w14:paraId="76AABF83"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14:paraId="0F81FC54"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ug/L</w:t>
            </w:r>
          </w:p>
        </w:tc>
        <w:tc>
          <w:tcPr>
            <w:tcW w:w="334" w:type="pct"/>
            <w:tcBorders>
              <w:top w:val="nil"/>
              <w:left w:val="nil"/>
              <w:bottom w:val="single" w:sz="4" w:space="0" w:color="auto"/>
              <w:right w:val="single" w:sz="4" w:space="0" w:color="auto"/>
            </w:tcBorders>
            <w:shd w:val="clear" w:color="auto" w:fill="auto"/>
            <w:noWrap/>
            <w:hideMark/>
          </w:tcPr>
          <w:p w14:paraId="08B9E02F" w14:textId="77777777"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bl>
    <w:p w14:paraId="16A45870" w14:textId="77777777" w:rsidR="004A20E8" w:rsidRPr="00467EBC" w:rsidRDefault="004A20E8" w:rsidP="00044331">
      <w:pPr>
        <w:pStyle w:val="ListParagraph"/>
        <w:ind w:left="0"/>
        <w:rPr>
          <w:rFonts w:ascii="Times New Roman" w:hAnsi="Times New Roman"/>
          <w:sz w:val="22"/>
          <w:szCs w:val="22"/>
        </w:rPr>
      </w:pPr>
    </w:p>
    <w:p w14:paraId="39E17523" w14:textId="77777777" w:rsidR="004A20E8" w:rsidRPr="00467EBC" w:rsidRDefault="004A20E8" w:rsidP="00044331">
      <w:pPr>
        <w:pStyle w:val="ListParagraph"/>
        <w:ind w:left="0"/>
        <w:rPr>
          <w:rFonts w:ascii="Times New Roman" w:hAnsi="Times New Roman"/>
          <w:sz w:val="22"/>
          <w:szCs w:val="22"/>
        </w:rPr>
      </w:pPr>
    </w:p>
    <w:p w14:paraId="19579F40" w14:textId="77777777" w:rsidR="00044331" w:rsidRPr="00467EBC" w:rsidRDefault="00BC57FB" w:rsidP="00044331">
      <w:pPr>
        <w:pStyle w:val="ListParagraph"/>
        <w:ind w:left="0"/>
        <w:rPr>
          <w:rFonts w:ascii="Times New Roman" w:hAnsi="Times New Roman"/>
          <w:sz w:val="22"/>
          <w:szCs w:val="22"/>
        </w:rPr>
      </w:pPr>
      <w:r w:rsidRPr="00467EBC">
        <w:rPr>
          <w:rFonts w:ascii="Times New Roman" w:hAnsi="Times New Roman"/>
          <w:sz w:val="22"/>
          <w:szCs w:val="22"/>
        </w:rPr>
        <w:t xml:space="preserve">Lab test results will be stored in the Measurement table. Only those tests that produce numeric results are stored presently. At this point, no qualitative results are stored. </w:t>
      </w:r>
    </w:p>
    <w:p w14:paraId="5185246E" w14:textId="77777777" w:rsidR="00044331" w:rsidRPr="00467EBC" w:rsidRDefault="00044331" w:rsidP="00044331"/>
    <w:tbl>
      <w:tblPr>
        <w:tblW w:w="12903"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985"/>
        <w:gridCol w:w="990"/>
        <w:gridCol w:w="1170"/>
        <w:gridCol w:w="900"/>
        <w:gridCol w:w="2520"/>
        <w:gridCol w:w="4338"/>
      </w:tblGrid>
      <w:tr w:rsidR="00394345" w:rsidRPr="00467EBC" w14:paraId="1AF0AF92" w14:textId="77777777" w:rsidTr="00176045">
        <w:trPr>
          <w:trHeight w:val="270"/>
          <w:tblHeader/>
        </w:trPr>
        <w:tc>
          <w:tcPr>
            <w:tcW w:w="2985" w:type="dxa"/>
            <w:shd w:val="clear" w:color="000000" w:fill="A6A6A6"/>
            <w:noWrap/>
            <w:hideMark/>
          </w:tcPr>
          <w:p w14:paraId="7BD3630E"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Field</w:t>
            </w:r>
          </w:p>
        </w:tc>
        <w:tc>
          <w:tcPr>
            <w:tcW w:w="990" w:type="dxa"/>
            <w:shd w:val="clear" w:color="000000" w:fill="A6A6A6"/>
            <w:noWrap/>
            <w:hideMark/>
          </w:tcPr>
          <w:p w14:paraId="778BFAC8" w14:textId="77777777" w:rsidR="00394345" w:rsidRPr="00467EBC" w:rsidRDefault="00394345" w:rsidP="00394345">
            <w:pPr>
              <w:spacing w:before="0" w:after="0" w:line="240" w:lineRule="auto"/>
              <w:jc w:val="center"/>
              <w:rPr>
                <w:rFonts w:ascii="Times New Roman" w:hAnsi="Times New Roman"/>
                <w:b/>
                <w:bCs/>
                <w:sz w:val="20"/>
                <w:szCs w:val="20"/>
              </w:rPr>
            </w:pPr>
            <w:r w:rsidRPr="00467EBC">
              <w:rPr>
                <w:rFonts w:ascii="Times New Roman" w:hAnsi="Times New Roman"/>
                <w:b/>
                <w:bCs/>
                <w:sz w:val="20"/>
                <w:szCs w:val="20"/>
              </w:rPr>
              <w:t>Required</w:t>
            </w:r>
          </w:p>
        </w:tc>
        <w:tc>
          <w:tcPr>
            <w:tcW w:w="1170" w:type="dxa"/>
            <w:shd w:val="clear" w:color="000000" w:fill="A6A6A6"/>
            <w:noWrap/>
            <w:hideMark/>
          </w:tcPr>
          <w:p w14:paraId="5020BDAC"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Type</w:t>
            </w:r>
          </w:p>
        </w:tc>
        <w:tc>
          <w:tcPr>
            <w:tcW w:w="900" w:type="dxa"/>
            <w:shd w:val="clear" w:color="000000" w:fill="A6A6A6"/>
            <w:noWrap/>
            <w:hideMark/>
          </w:tcPr>
          <w:p w14:paraId="1319426F"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Standard</w:t>
            </w:r>
          </w:p>
        </w:tc>
        <w:tc>
          <w:tcPr>
            <w:tcW w:w="2520" w:type="dxa"/>
            <w:shd w:val="clear" w:color="000000" w:fill="A6A6A6"/>
            <w:hideMark/>
          </w:tcPr>
          <w:p w14:paraId="4B1652B9"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 xml:space="preserve">Description </w:t>
            </w:r>
          </w:p>
        </w:tc>
        <w:tc>
          <w:tcPr>
            <w:tcW w:w="4338" w:type="dxa"/>
            <w:shd w:val="clear" w:color="000000" w:fill="A6A6A6"/>
          </w:tcPr>
          <w:p w14:paraId="3270581A" w14:textId="77777777"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sz w:val="20"/>
                <w:szCs w:val="20"/>
              </w:rPr>
              <w:t>PCORnet Conventions</w:t>
            </w:r>
          </w:p>
        </w:tc>
      </w:tr>
      <w:tr w:rsidR="00BC4187" w:rsidRPr="00467EBC" w14:paraId="38E126C0" w14:textId="77777777" w:rsidTr="00176045">
        <w:trPr>
          <w:trHeight w:val="270"/>
        </w:trPr>
        <w:tc>
          <w:tcPr>
            <w:tcW w:w="2985" w:type="dxa"/>
            <w:shd w:val="clear" w:color="auto" w:fill="auto"/>
            <w:noWrap/>
            <w:hideMark/>
          </w:tcPr>
          <w:p w14:paraId="1E8C2A8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measurement_id</w:t>
            </w:r>
          </w:p>
        </w:tc>
        <w:tc>
          <w:tcPr>
            <w:tcW w:w="990" w:type="dxa"/>
            <w:shd w:val="clear" w:color="auto" w:fill="auto"/>
            <w:noWrap/>
            <w:hideMark/>
          </w:tcPr>
          <w:p w14:paraId="0247BF75"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1588932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3381A94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10486B3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system-generated unique identifier for each lab result.</w:t>
            </w:r>
          </w:p>
        </w:tc>
        <w:tc>
          <w:tcPr>
            <w:tcW w:w="4338" w:type="dxa"/>
          </w:tcPr>
          <w:p w14:paraId="454666C3"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72762452" w14:textId="77777777" w:rsidTr="00176045">
        <w:trPr>
          <w:trHeight w:val="735"/>
        </w:trPr>
        <w:tc>
          <w:tcPr>
            <w:tcW w:w="2985" w:type="dxa"/>
            <w:shd w:val="clear" w:color="auto" w:fill="auto"/>
            <w:noWrap/>
            <w:hideMark/>
          </w:tcPr>
          <w:p w14:paraId="30985A6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person_id</w:t>
            </w:r>
          </w:p>
        </w:tc>
        <w:tc>
          <w:tcPr>
            <w:tcW w:w="990" w:type="dxa"/>
            <w:shd w:val="clear" w:color="auto" w:fill="auto"/>
            <w:noWrap/>
            <w:hideMark/>
          </w:tcPr>
          <w:p w14:paraId="5FD12CA2"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76AA2F6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79EA23A3"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2666298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person about whom the lab result was recorded. The demographic details of that person are stored in the person table.</w:t>
            </w:r>
          </w:p>
        </w:tc>
        <w:tc>
          <w:tcPr>
            <w:tcW w:w="4338" w:type="dxa"/>
          </w:tcPr>
          <w:p w14:paraId="385365D3"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2E9C296B" w14:textId="77777777" w:rsidTr="00176045">
        <w:trPr>
          <w:trHeight w:val="495"/>
        </w:trPr>
        <w:tc>
          <w:tcPr>
            <w:tcW w:w="2985" w:type="dxa"/>
            <w:shd w:val="clear" w:color="auto" w:fill="auto"/>
            <w:noWrap/>
            <w:hideMark/>
          </w:tcPr>
          <w:p w14:paraId="395C415F"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measurement_concept_id</w:t>
            </w:r>
          </w:p>
        </w:tc>
        <w:tc>
          <w:tcPr>
            <w:tcW w:w="990" w:type="dxa"/>
            <w:shd w:val="clear" w:color="auto" w:fill="auto"/>
            <w:noWrap/>
            <w:hideMark/>
          </w:tcPr>
          <w:p w14:paraId="23449C6D"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1A31BCF2"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012A3E00"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LOINC</w:t>
            </w:r>
          </w:p>
        </w:tc>
        <w:tc>
          <w:tcPr>
            <w:tcW w:w="2520" w:type="dxa"/>
            <w:shd w:val="clear" w:color="auto" w:fill="auto"/>
            <w:hideMark/>
          </w:tcPr>
          <w:p w14:paraId="4C992E50"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the standard lab result (lab test really) concept identifier in the vocabulary. </w:t>
            </w:r>
          </w:p>
        </w:tc>
        <w:tc>
          <w:tcPr>
            <w:tcW w:w="4338" w:type="dxa"/>
          </w:tcPr>
          <w:p w14:paraId="2B928244" w14:textId="77777777" w:rsidR="00394345" w:rsidRPr="00467EBC" w:rsidRDefault="00394345" w:rsidP="00394345">
            <w:pPr>
              <w:spacing w:before="0" w:after="0" w:line="240" w:lineRule="auto"/>
              <w:rPr>
                <w:rFonts w:ascii="Times New Roman" w:hAnsi="Times New Roman"/>
                <w:sz w:val="20"/>
              </w:rPr>
            </w:pPr>
          </w:p>
        </w:tc>
      </w:tr>
      <w:tr w:rsidR="00BC4187" w:rsidRPr="00467EBC" w14:paraId="4A3E2BA5" w14:textId="77777777" w:rsidTr="00176045">
        <w:trPr>
          <w:trHeight w:val="495"/>
        </w:trPr>
        <w:tc>
          <w:tcPr>
            <w:tcW w:w="2985" w:type="dxa"/>
            <w:shd w:val="clear" w:color="auto" w:fill="auto"/>
            <w:noWrap/>
            <w:hideMark/>
          </w:tcPr>
          <w:p w14:paraId="37EDC8F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measurement_source_concept_id</w:t>
            </w:r>
          </w:p>
        </w:tc>
        <w:tc>
          <w:tcPr>
            <w:tcW w:w="990" w:type="dxa"/>
            <w:shd w:val="clear" w:color="auto" w:fill="auto"/>
            <w:noWrap/>
            <w:hideMark/>
          </w:tcPr>
          <w:p w14:paraId="38444097"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2D6EC0E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0CEBA59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473CE18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measurement concept that refers to the code used in the source.</w:t>
            </w:r>
          </w:p>
        </w:tc>
        <w:tc>
          <w:tcPr>
            <w:tcW w:w="4338" w:type="dxa"/>
          </w:tcPr>
          <w:p w14:paraId="05A5F1E9" w14:textId="77777777" w:rsidR="00394345" w:rsidRPr="00467EBC" w:rsidRDefault="00394345" w:rsidP="00394345">
            <w:pPr>
              <w:pStyle w:val="ListParagraph"/>
              <w:spacing w:before="0" w:after="0" w:line="240" w:lineRule="auto"/>
              <w:ind w:left="360"/>
              <w:rPr>
                <w:rFonts w:ascii="Times New Roman" w:hAnsi="Times New Roman"/>
                <w:sz w:val="20"/>
                <w:szCs w:val="20"/>
              </w:rPr>
            </w:pPr>
          </w:p>
        </w:tc>
      </w:tr>
      <w:tr w:rsidR="00BC4187" w:rsidRPr="00467EBC" w14:paraId="10D2D632" w14:textId="77777777" w:rsidTr="00176045">
        <w:trPr>
          <w:trHeight w:val="270"/>
        </w:trPr>
        <w:tc>
          <w:tcPr>
            <w:tcW w:w="2985" w:type="dxa"/>
            <w:shd w:val="clear" w:color="auto" w:fill="auto"/>
            <w:noWrap/>
            <w:hideMark/>
          </w:tcPr>
          <w:p w14:paraId="4E1D3507"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measurement_date</w:t>
            </w:r>
          </w:p>
        </w:tc>
        <w:tc>
          <w:tcPr>
            <w:tcW w:w="990" w:type="dxa"/>
            <w:shd w:val="clear" w:color="auto" w:fill="auto"/>
            <w:noWrap/>
            <w:hideMark/>
          </w:tcPr>
          <w:p w14:paraId="51883073"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70B77C9F"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date</w:t>
            </w:r>
          </w:p>
        </w:tc>
        <w:tc>
          <w:tcPr>
            <w:tcW w:w="900" w:type="dxa"/>
            <w:shd w:val="clear" w:color="auto" w:fill="auto"/>
            <w:noWrap/>
            <w:hideMark/>
          </w:tcPr>
          <w:p w14:paraId="4A34DF97"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69727932"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date of the Measurement.</w:t>
            </w:r>
          </w:p>
        </w:tc>
        <w:tc>
          <w:tcPr>
            <w:tcW w:w="4338" w:type="dxa"/>
          </w:tcPr>
          <w:p w14:paraId="67A06F18" w14:textId="77777777"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date corresponding to PCORnet </w:t>
            </w:r>
            <w:r w:rsidR="00463965" w:rsidRPr="00467EBC">
              <w:rPr>
                <w:rFonts w:ascii="Times New Roman" w:hAnsi="Times New Roman"/>
                <w:sz w:val="20"/>
                <w:szCs w:val="20"/>
              </w:rPr>
              <w:t>SPECIMEN_DATE</w:t>
            </w:r>
          </w:p>
        </w:tc>
      </w:tr>
      <w:tr w:rsidR="00BC4187" w:rsidRPr="00467EBC" w14:paraId="12E21879" w14:textId="77777777" w:rsidTr="00176045">
        <w:trPr>
          <w:trHeight w:val="270"/>
        </w:trPr>
        <w:tc>
          <w:tcPr>
            <w:tcW w:w="2985" w:type="dxa"/>
            <w:shd w:val="clear" w:color="auto" w:fill="auto"/>
            <w:noWrap/>
            <w:hideMark/>
          </w:tcPr>
          <w:p w14:paraId="036FF3E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measure_time</w:t>
            </w:r>
          </w:p>
        </w:tc>
        <w:tc>
          <w:tcPr>
            <w:tcW w:w="990" w:type="dxa"/>
            <w:shd w:val="clear" w:color="auto" w:fill="auto"/>
            <w:noWrap/>
            <w:hideMark/>
          </w:tcPr>
          <w:p w14:paraId="78ED10E0"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39AD5C6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time</w:t>
            </w:r>
          </w:p>
        </w:tc>
        <w:tc>
          <w:tcPr>
            <w:tcW w:w="900" w:type="dxa"/>
            <w:shd w:val="clear" w:color="auto" w:fill="auto"/>
            <w:noWrap/>
            <w:hideMark/>
          </w:tcPr>
          <w:p w14:paraId="4ABEE583"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1877A35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time of the Measurement. The format is text: HH:MI:SS military time.  </w:t>
            </w:r>
          </w:p>
        </w:tc>
        <w:tc>
          <w:tcPr>
            <w:tcW w:w="4338" w:type="dxa"/>
          </w:tcPr>
          <w:p w14:paraId="40C2F948" w14:textId="77777777"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time corresponding to PCORnet </w:t>
            </w:r>
            <w:r w:rsidR="00463965" w:rsidRPr="00467EBC">
              <w:rPr>
                <w:rFonts w:ascii="Times New Roman" w:hAnsi="Times New Roman"/>
                <w:sz w:val="20"/>
                <w:szCs w:val="20"/>
              </w:rPr>
              <w:t>SPECIMEN_TIME</w:t>
            </w:r>
          </w:p>
        </w:tc>
      </w:tr>
      <w:tr w:rsidR="00BC4187" w:rsidRPr="00467EBC" w14:paraId="345ED70B" w14:textId="77777777" w:rsidTr="00176045">
        <w:trPr>
          <w:trHeight w:val="495"/>
        </w:trPr>
        <w:tc>
          <w:tcPr>
            <w:tcW w:w="2985" w:type="dxa"/>
            <w:shd w:val="clear" w:color="auto" w:fill="auto"/>
            <w:noWrap/>
            <w:hideMark/>
          </w:tcPr>
          <w:p w14:paraId="06D1A13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operator_concept_id</w:t>
            </w:r>
          </w:p>
        </w:tc>
        <w:tc>
          <w:tcPr>
            <w:tcW w:w="990" w:type="dxa"/>
            <w:shd w:val="clear" w:color="auto" w:fill="auto"/>
            <w:noWrap/>
            <w:hideMark/>
          </w:tcPr>
          <w:p w14:paraId="33228ADB"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4F35BF2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5BF36C4C" w14:textId="77777777" w:rsidR="00394345" w:rsidRPr="00467EBC" w:rsidRDefault="004521B7" w:rsidP="00394345">
            <w:pPr>
              <w:spacing w:before="0" w:after="0" w:line="240" w:lineRule="auto"/>
              <w:rPr>
                <w:rFonts w:ascii="Times New Roman" w:hAnsi="Times New Roman"/>
                <w:sz w:val="20"/>
                <w:szCs w:val="20"/>
              </w:rPr>
            </w:pPr>
            <w:r w:rsidRPr="00467EBC">
              <w:rPr>
                <w:rFonts w:ascii="Times New Roman" w:hAnsi="Times New Roman"/>
                <w:sz w:val="20"/>
                <w:szCs w:val="20"/>
              </w:rPr>
              <w:t>SNOMED</w:t>
            </w:r>
          </w:p>
        </w:tc>
        <w:tc>
          <w:tcPr>
            <w:tcW w:w="2520" w:type="dxa"/>
            <w:shd w:val="clear" w:color="auto" w:fill="auto"/>
            <w:hideMark/>
          </w:tcPr>
          <w:p w14:paraId="248E88B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mathematical operator that is applied to the value_as_number. Operators are &lt;, ≤, =, ≥, &gt;</w:t>
            </w:r>
          </w:p>
        </w:tc>
        <w:tc>
          <w:tcPr>
            <w:tcW w:w="4338" w:type="dxa"/>
          </w:tcPr>
          <w:p w14:paraId="0B206812"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Valid concept_ids found in CONCEPT table are:</w:t>
            </w:r>
          </w:p>
          <w:p w14:paraId="754530DC"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4171756</w:t>
            </w:r>
            <w:r w:rsidRPr="00467EBC">
              <w:rPr>
                <w:rFonts w:ascii="Times New Roman" w:hAnsi="Times New Roman"/>
                <w:sz w:val="20"/>
                <w:szCs w:val="20"/>
              </w:rPr>
              <w:tab/>
              <w:t xml:space="preserve"> &lt;</w:t>
            </w:r>
          </w:p>
          <w:p w14:paraId="7A705C35"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4171754</w:t>
            </w:r>
            <w:r w:rsidRPr="00467EBC">
              <w:rPr>
                <w:rFonts w:ascii="Times New Roman" w:hAnsi="Times New Roman"/>
                <w:sz w:val="20"/>
                <w:szCs w:val="20"/>
              </w:rPr>
              <w:tab/>
              <w:t xml:space="preserve"> &lt;=</w:t>
            </w:r>
          </w:p>
          <w:p w14:paraId="438E59DC"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4172703</w:t>
            </w:r>
            <w:r w:rsidRPr="00467EBC">
              <w:rPr>
                <w:rFonts w:ascii="Times New Roman" w:hAnsi="Times New Roman"/>
                <w:sz w:val="20"/>
                <w:szCs w:val="20"/>
              </w:rPr>
              <w:tab/>
              <w:t xml:space="preserve"> =</w:t>
            </w:r>
          </w:p>
          <w:p w14:paraId="471A2975" w14:textId="77777777"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4172704 &gt;</w:t>
            </w:r>
          </w:p>
          <w:p w14:paraId="51B553DB" w14:textId="77777777" w:rsidR="00394345"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4171755</w:t>
            </w:r>
            <w:r w:rsidRPr="00467EBC">
              <w:rPr>
                <w:rFonts w:ascii="Times New Roman" w:hAnsi="Times New Roman"/>
                <w:sz w:val="20"/>
                <w:szCs w:val="20"/>
              </w:rPr>
              <w:tab/>
              <w:t xml:space="preserve"> &gt;=</w:t>
            </w:r>
          </w:p>
        </w:tc>
      </w:tr>
      <w:tr w:rsidR="00BC4187" w:rsidRPr="00467EBC" w14:paraId="0DB734E6" w14:textId="77777777" w:rsidTr="00176045">
        <w:trPr>
          <w:trHeight w:val="495"/>
        </w:trPr>
        <w:tc>
          <w:tcPr>
            <w:tcW w:w="2985" w:type="dxa"/>
            <w:shd w:val="clear" w:color="auto" w:fill="auto"/>
            <w:noWrap/>
            <w:hideMark/>
          </w:tcPr>
          <w:p w14:paraId="356C9CB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value_as_number</w:t>
            </w:r>
          </w:p>
        </w:tc>
        <w:tc>
          <w:tcPr>
            <w:tcW w:w="990" w:type="dxa"/>
            <w:shd w:val="clear" w:color="auto" w:fill="auto"/>
            <w:noWrap/>
            <w:hideMark/>
          </w:tcPr>
          <w:p w14:paraId="22C4B22F"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6EF4742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shd w:val="clear" w:color="auto" w:fill="auto"/>
            <w:noWrap/>
            <w:hideMark/>
          </w:tcPr>
          <w:p w14:paraId="331946D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6BBFD9B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lab result stored as a number. This is applicable to lab results where the result is expressed as a </w:t>
            </w:r>
            <w:r w:rsidRPr="00467EBC">
              <w:rPr>
                <w:rFonts w:ascii="Times New Roman" w:hAnsi="Times New Roman"/>
                <w:sz w:val="20"/>
                <w:szCs w:val="20"/>
              </w:rPr>
              <w:lastRenderedPageBreak/>
              <w:t>numeric value.</w:t>
            </w:r>
          </w:p>
        </w:tc>
        <w:tc>
          <w:tcPr>
            <w:tcW w:w="4338" w:type="dxa"/>
          </w:tcPr>
          <w:p w14:paraId="3A0FDDA7" w14:textId="77777777" w:rsidR="00FE51C7" w:rsidRPr="00467EBC" w:rsidRDefault="00FE51C7" w:rsidP="00BC4187">
            <w:pPr>
              <w:rPr>
                <w:rFonts w:ascii="Times New Roman" w:hAnsi="Times New Roman"/>
                <w:sz w:val="20"/>
                <w:szCs w:val="20"/>
              </w:rPr>
            </w:pPr>
          </w:p>
        </w:tc>
      </w:tr>
      <w:tr w:rsidR="00BC4187" w:rsidRPr="00467EBC" w14:paraId="125AC946" w14:textId="77777777" w:rsidTr="00176045">
        <w:trPr>
          <w:trHeight w:val="975"/>
        </w:trPr>
        <w:tc>
          <w:tcPr>
            <w:tcW w:w="2985" w:type="dxa"/>
            <w:shd w:val="clear" w:color="auto" w:fill="auto"/>
            <w:noWrap/>
            <w:hideMark/>
          </w:tcPr>
          <w:p w14:paraId="48751E3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value_as_concept_id</w:t>
            </w:r>
          </w:p>
        </w:tc>
        <w:tc>
          <w:tcPr>
            <w:tcW w:w="990" w:type="dxa"/>
            <w:shd w:val="clear" w:color="auto" w:fill="auto"/>
            <w:noWrap/>
            <w:hideMark/>
          </w:tcPr>
          <w:p w14:paraId="5015FD53"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76A439F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15505FE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477C943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an lab result stored as a concept identifier. This is applicable to lab results where the result can be expressed as a standard concept from the vocabulary (e.g., positive/negative, present/absent, low/high, etc.).</w:t>
            </w:r>
          </w:p>
        </w:tc>
        <w:tc>
          <w:tcPr>
            <w:tcW w:w="4338" w:type="dxa"/>
          </w:tcPr>
          <w:p w14:paraId="114EAD4B" w14:textId="77777777" w:rsidR="00FE51C7" w:rsidRPr="00467EBC" w:rsidRDefault="00BC4187" w:rsidP="00BC4187">
            <w:pPr>
              <w:spacing w:before="0" w:after="0" w:line="240" w:lineRule="auto"/>
              <w:rPr>
                <w:rFonts w:ascii="Times New Roman" w:hAnsi="Times New Roman"/>
                <w:sz w:val="20"/>
                <w:szCs w:val="20"/>
              </w:rPr>
            </w:pPr>
            <w:r w:rsidRPr="00467EBC">
              <w:rPr>
                <w:rFonts w:ascii="Times New Roman" w:hAnsi="Times New Roman"/>
                <w:sz w:val="20"/>
                <w:shd w:val="clear" w:color="auto" w:fill="FFFFFF"/>
              </w:rPr>
              <w:t>Not populated for the selected LOINC codes</w:t>
            </w:r>
          </w:p>
        </w:tc>
      </w:tr>
      <w:tr w:rsidR="00BC4187" w:rsidRPr="00467EBC" w14:paraId="090B2CF0" w14:textId="77777777" w:rsidTr="00176045">
        <w:trPr>
          <w:trHeight w:val="495"/>
        </w:trPr>
        <w:tc>
          <w:tcPr>
            <w:tcW w:w="2985" w:type="dxa"/>
            <w:shd w:val="clear" w:color="auto" w:fill="auto"/>
            <w:noWrap/>
            <w:hideMark/>
          </w:tcPr>
          <w:p w14:paraId="3FE850A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unit_concept_id</w:t>
            </w:r>
          </w:p>
        </w:tc>
        <w:tc>
          <w:tcPr>
            <w:tcW w:w="990" w:type="dxa"/>
            <w:shd w:val="clear" w:color="auto" w:fill="auto"/>
            <w:noWrap/>
            <w:hideMark/>
          </w:tcPr>
          <w:p w14:paraId="4E6B08C8"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7B3CD2F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6777618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UCUM</w:t>
            </w:r>
          </w:p>
        </w:tc>
        <w:tc>
          <w:tcPr>
            <w:tcW w:w="2520" w:type="dxa"/>
            <w:shd w:val="clear" w:color="auto" w:fill="auto"/>
            <w:hideMark/>
          </w:tcPr>
          <w:p w14:paraId="69E4FFE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standard concept identifier of measurement units in the vocabulary.</w:t>
            </w:r>
          </w:p>
        </w:tc>
        <w:tc>
          <w:tcPr>
            <w:tcW w:w="4338" w:type="dxa"/>
          </w:tcPr>
          <w:p w14:paraId="113A6A42" w14:textId="77777777" w:rsidR="00394345" w:rsidRPr="00467EBC" w:rsidRDefault="003760A2" w:rsidP="003760A2">
            <w:pPr>
              <w:spacing w:before="0" w:after="0" w:line="240" w:lineRule="auto"/>
              <w:rPr>
                <w:rFonts w:ascii="Times New Roman" w:hAnsi="Times New Roman"/>
                <w:sz w:val="20"/>
                <w:szCs w:val="20"/>
              </w:rPr>
            </w:pPr>
            <w:r w:rsidRPr="00467EBC">
              <w:rPr>
                <w:rFonts w:ascii="Times New Roman" w:hAnsi="Times New Roman"/>
                <w:sz w:val="20"/>
                <w:szCs w:val="20"/>
              </w:rPr>
              <w:t>Unit vocabulary is given in the above LOINC code table.</w:t>
            </w:r>
          </w:p>
        </w:tc>
      </w:tr>
      <w:tr w:rsidR="00BC4187" w:rsidRPr="00467EBC" w14:paraId="7CE8F9B0" w14:textId="77777777" w:rsidTr="00176045">
        <w:trPr>
          <w:trHeight w:val="735"/>
        </w:trPr>
        <w:tc>
          <w:tcPr>
            <w:tcW w:w="2985" w:type="dxa"/>
            <w:shd w:val="clear" w:color="auto" w:fill="auto"/>
            <w:noWrap/>
            <w:hideMark/>
          </w:tcPr>
          <w:p w14:paraId="0CC7A731"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range_low</w:t>
            </w:r>
          </w:p>
        </w:tc>
        <w:tc>
          <w:tcPr>
            <w:tcW w:w="990" w:type="dxa"/>
            <w:shd w:val="clear" w:color="auto" w:fill="auto"/>
            <w:noWrap/>
            <w:hideMark/>
          </w:tcPr>
          <w:p w14:paraId="6265B886"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7364CF9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shd w:val="clear" w:color="auto" w:fill="auto"/>
            <w:noWrap/>
            <w:hideMark/>
          </w:tcPr>
          <w:p w14:paraId="7D7C7E5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2C07A92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4338" w:type="dxa"/>
          </w:tcPr>
          <w:p w14:paraId="3CF0CCAE" w14:textId="77777777" w:rsidR="00FE51C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14:paraId="4B31B824" w14:textId="77777777" w:rsidTr="00176045">
        <w:trPr>
          <w:trHeight w:val="735"/>
        </w:trPr>
        <w:tc>
          <w:tcPr>
            <w:tcW w:w="2985" w:type="dxa"/>
            <w:shd w:val="clear" w:color="auto" w:fill="auto"/>
            <w:noWrap/>
            <w:hideMark/>
          </w:tcPr>
          <w:p w14:paraId="10BFC3E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range_high</w:t>
            </w:r>
          </w:p>
        </w:tc>
        <w:tc>
          <w:tcPr>
            <w:tcW w:w="990" w:type="dxa"/>
            <w:shd w:val="clear" w:color="auto" w:fill="auto"/>
            <w:noWrap/>
            <w:hideMark/>
          </w:tcPr>
          <w:p w14:paraId="27CB7592"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436A372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shd w:val="clear" w:color="auto" w:fill="auto"/>
            <w:noWrap/>
            <w:hideMark/>
          </w:tcPr>
          <w:p w14:paraId="5CD2E08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20FD9E6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4338" w:type="dxa"/>
          </w:tcPr>
          <w:p w14:paraId="3CB37239" w14:textId="77777777" w:rsidR="00394345" w:rsidRPr="00467EBC" w:rsidRDefault="00BC4187" w:rsidP="00FE51C7">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14:paraId="0CD524AA" w14:textId="77777777" w:rsidTr="00176045">
        <w:trPr>
          <w:trHeight w:val="495"/>
        </w:trPr>
        <w:tc>
          <w:tcPr>
            <w:tcW w:w="2985" w:type="dxa"/>
            <w:shd w:val="clear" w:color="auto" w:fill="auto"/>
            <w:noWrap/>
            <w:hideMark/>
          </w:tcPr>
          <w:p w14:paraId="4D722933"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measurement_type_concept_id</w:t>
            </w:r>
          </w:p>
        </w:tc>
        <w:tc>
          <w:tcPr>
            <w:tcW w:w="990" w:type="dxa"/>
            <w:shd w:val="clear" w:color="auto" w:fill="auto"/>
            <w:noWrap/>
            <w:hideMark/>
          </w:tcPr>
          <w:p w14:paraId="2FA3677D"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shd w:val="clear" w:color="auto" w:fill="auto"/>
            <w:noWrap/>
            <w:hideMark/>
          </w:tcPr>
          <w:p w14:paraId="2AC5F7B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07BCB7A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OMOP</w:t>
            </w:r>
          </w:p>
        </w:tc>
        <w:tc>
          <w:tcPr>
            <w:tcW w:w="2520" w:type="dxa"/>
            <w:shd w:val="clear" w:color="auto" w:fill="auto"/>
            <w:hideMark/>
          </w:tcPr>
          <w:p w14:paraId="6DDED79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predefined concept identifier in the vocabulary reflecting the type of the lab result.</w:t>
            </w:r>
          </w:p>
        </w:tc>
        <w:tc>
          <w:tcPr>
            <w:tcW w:w="4338" w:type="dxa"/>
          </w:tcPr>
          <w:p w14:paraId="190185BD" w14:textId="77777777" w:rsidR="00BC418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44818702</w:t>
            </w:r>
            <w:r w:rsidRPr="00467EBC">
              <w:rPr>
                <w:rFonts w:ascii="Times New Roman" w:hAnsi="Times New Roman"/>
                <w:sz w:val="20"/>
                <w:szCs w:val="20"/>
              </w:rPr>
              <w:tab/>
              <w:t>Lab result</w:t>
            </w:r>
          </w:p>
          <w:p w14:paraId="6A745B08" w14:textId="77777777" w:rsidR="00394345" w:rsidRPr="00467EBC" w:rsidRDefault="00394345" w:rsidP="00D8156A">
            <w:pPr>
              <w:spacing w:before="0" w:after="0" w:line="240" w:lineRule="auto"/>
              <w:rPr>
                <w:rFonts w:ascii="Times New Roman" w:hAnsi="Times New Roman"/>
                <w:sz w:val="20"/>
                <w:szCs w:val="20"/>
              </w:rPr>
            </w:pPr>
          </w:p>
        </w:tc>
      </w:tr>
      <w:tr w:rsidR="00BC4187" w:rsidRPr="00467EBC" w14:paraId="77578103" w14:textId="77777777" w:rsidTr="00176045">
        <w:trPr>
          <w:trHeight w:val="495"/>
        </w:trPr>
        <w:tc>
          <w:tcPr>
            <w:tcW w:w="2985" w:type="dxa"/>
            <w:shd w:val="clear" w:color="auto" w:fill="auto"/>
            <w:noWrap/>
            <w:hideMark/>
          </w:tcPr>
          <w:p w14:paraId="67EC50AB"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lastRenderedPageBreak/>
              <w:t>provider_id</w:t>
            </w:r>
          </w:p>
        </w:tc>
        <w:tc>
          <w:tcPr>
            <w:tcW w:w="990" w:type="dxa"/>
            <w:shd w:val="clear" w:color="auto" w:fill="auto"/>
            <w:noWrap/>
            <w:hideMark/>
          </w:tcPr>
          <w:p w14:paraId="6FDF91D3"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6EEA4675"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2C9DEB9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4164E2A4"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provider in the provider table who was responsible for making the lab result.</w:t>
            </w:r>
          </w:p>
        </w:tc>
        <w:tc>
          <w:tcPr>
            <w:tcW w:w="4338" w:type="dxa"/>
          </w:tcPr>
          <w:p w14:paraId="56578A0A"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7D2CC936" w14:textId="77777777" w:rsidTr="00176045">
        <w:trPr>
          <w:trHeight w:val="495"/>
        </w:trPr>
        <w:tc>
          <w:tcPr>
            <w:tcW w:w="2985" w:type="dxa"/>
            <w:shd w:val="clear" w:color="auto" w:fill="auto"/>
            <w:noWrap/>
            <w:hideMark/>
          </w:tcPr>
          <w:p w14:paraId="72FD590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visit_occurrence_id</w:t>
            </w:r>
          </w:p>
        </w:tc>
        <w:tc>
          <w:tcPr>
            <w:tcW w:w="990" w:type="dxa"/>
            <w:shd w:val="clear" w:color="auto" w:fill="auto"/>
            <w:noWrap/>
            <w:hideMark/>
          </w:tcPr>
          <w:p w14:paraId="7C4E6FC9"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68235C0A"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shd w:val="clear" w:color="auto" w:fill="auto"/>
            <w:noWrap/>
            <w:hideMark/>
          </w:tcPr>
          <w:p w14:paraId="2F8EECBC"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191CC0D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visit in the visit table during which the lab result was recorded.</w:t>
            </w:r>
          </w:p>
        </w:tc>
        <w:tc>
          <w:tcPr>
            <w:tcW w:w="4338" w:type="dxa"/>
          </w:tcPr>
          <w:p w14:paraId="7F1FAC95"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27FC96AB" w14:textId="77777777" w:rsidTr="00176045">
        <w:trPr>
          <w:trHeight w:val="735"/>
        </w:trPr>
        <w:tc>
          <w:tcPr>
            <w:tcW w:w="2985" w:type="dxa"/>
            <w:shd w:val="clear" w:color="auto" w:fill="auto"/>
            <w:noWrap/>
            <w:hideMark/>
          </w:tcPr>
          <w:p w14:paraId="3A300AD6"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measurement_source_value</w:t>
            </w:r>
          </w:p>
        </w:tc>
        <w:tc>
          <w:tcPr>
            <w:tcW w:w="990" w:type="dxa"/>
            <w:shd w:val="clear" w:color="auto" w:fill="auto"/>
            <w:noWrap/>
            <w:hideMark/>
          </w:tcPr>
          <w:p w14:paraId="601C9513"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438FD1D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shd w:val="clear" w:color="auto" w:fill="auto"/>
            <w:noWrap/>
            <w:hideMark/>
          </w:tcPr>
          <w:p w14:paraId="7F7314E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7CF6BBC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4338" w:type="dxa"/>
          </w:tcPr>
          <w:p w14:paraId="208EF93F" w14:textId="77777777" w:rsidR="00FE51C7" w:rsidRPr="00467EBC" w:rsidRDefault="00FE51C7" w:rsidP="00394345">
            <w:pPr>
              <w:spacing w:before="0" w:after="0" w:line="240" w:lineRule="auto"/>
              <w:rPr>
                <w:rFonts w:ascii="Times New Roman" w:hAnsi="Times New Roman"/>
                <w:sz w:val="20"/>
                <w:szCs w:val="20"/>
              </w:rPr>
            </w:pPr>
          </w:p>
        </w:tc>
      </w:tr>
      <w:tr w:rsidR="00BC4187" w:rsidRPr="00467EBC" w14:paraId="1A4823CE" w14:textId="77777777" w:rsidTr="00176045">
        <w:trPr>
          <w:trHeight w:val="735"/>
        </w:trPr>
        <w:tc>
          <w:tcPr>
            <w:tcW w:w="2985" w:type="dxa"/>
            <w:shd w:val="clear" w:color="auto" w:fill="auto"/>
            <w:noWrap/>
            <w:hideMark/>
          </w:tcPr>
          <w:p w14:paraId="202CDB1D"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unit_source_value</w:t>
            </w:r>
          </w:p>
        </w:tc>
        <w:tc>
          <w:tcPr>
            <w:tcW w:w="990" w:type="dxa"/>
            <w:shd w:val="clear" w:color="auto" w:fill="auto"/>
            <w:noWrap/>
            <w:hideMark/>
          </w:tcPr>
          <w:p w14:paraId="73DEBBD4"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42D89B1E"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shd w:val="clear" w:color="auto" w:fill="auto"/>
            <w:noWrap/>
            <w:hideMark/>
          </w:tcPr>
          <w:p w14:paraId="0AC3A558"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0EAAD379"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4338" w:type="dxa"/>
          </w:tcPr>
          <w:p w14:paraId="4A7F8CC4" w14:textId="77777777" w:rsidR="00394345" w:rsidRPr="00467EBC" w:rsidRDefault="00394345" w:rsidP="00394345">
            <w:pPr>
              <w:spacing w:before="0" w:after="0" w:line="240" w:lineRule="auto"/>
              <w:rPr>
                <w:rFonts w:ascii="Times New Roman" w:hAnsi="Times New Roman"/>
                <w:sz w:val="20"/>
                <w:szCs w:val="20"/>
              </w:rPr>
            </w:pPr>
          </w:p>
        </w:tc>
      </w:tr>
      <w:tr w:rsidR="00BC4187" w:rsidRPr="00467EBC" w14:paraId="4F34AE70" w14:textId="77777777" w:rsidTr="00176045">
        <w:trPr>
          <w:trHeight w:val="735"/>
        </w:trPr>
        <w:tc>
          <w:tcPr>
            <w:tcW w:w="2985" w:type="dxa"/>
            <w:shd w:val="clear" w:color="auto" w:fill="auto"/>
            <w:noWrap/>
            <w:hideMark/>
          </w:tcPr>
          <w:p w14:paraId="5C925F30"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value_source_value</w:t>
            </w:r>
          </w:p>
        </w:tc>
        <w:tc>
          <w:tcPr>
            <w:tcW w:w="990" w:type="dxa"/>
            <w:shd w:val="clear" w:color="auto" w:fill="auto"/>
            <w:noWrap/>
            <w:hideMark/>
          </w:tcPr>
          <w:p w14:paraId="765AADF8" w14:textId="77777777"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shd w:val="clear" w:color="auto" w:fill="auto"/>
            <w:noWrap/>
            <w:hideMark/>
          </w:tcPr>
          <w:p w14:paraId="0FD0F4C3"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shd w:val="clear" w:color="auto" w:fill="auto"/>
            <w:noWrap/>
            <w:hideMark/>
          </w:tcPr>
          <w:p w14:paraId="5E4AA572"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shd w:val="clear" w:color="auto" w:fill="auto"/>
            <w:hideMark/>
          </w:tcPr>
          <w:p w14:paraId="70B9E0A0" w14:textId="77777777"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4338" w:type="dxa"/>
          </w:tcPr>
          <w:p w14:paraId="25EB4EA4" w14:textId="77777777" w:rsidR="00394345" w:rsidRPr="00467EBC" w:rsidRDefault="00394345" w:rsidP="00394345">
            <w:pPr>
              <w:spacing w:before="0" w:after="0" w:line="240" w:lineRule="auto"/>
              <w:rPr>
                <w:rFonts w:ascii="Times New Roman" w:hAnsi="Times New Roman"/>
                <w:sz w:val="20"/>
                <w:szCs w:val="20"/>
              </w:rPr>
            </w:pPr>
          </w:p>
        </w:tc>
      </w:tr>
      <w:tr w:rsidR="00176045" w:rsidRPr="00467EBC" w14:paraId="5F406F41" w14:textId="77777777" w:rsidTr="00176045">
        <w:trPr>
          <w:trHeight w:val="735"/>
          <w:ins w:id="255" w:author="Don Torok" w:date="2016-07-21T13:01:00Z"/>
        </w:trPr>
        <w:tc>
          <w:tcPr>
            <w:tcW w:w="2985" w:type="dxa"/>
            <w:shd w:val="clear" w:color="auto" w:fill="auto"/>
            <w:noWrap/>
          </w:tcPr>
          <w:p w14:paraId="3314D5C1" w14:textId="77777777" w:rsidR="00176045" w:rsidRPr="00176045" w:rsidRDefault="00176045" w:rsidP="00176045">
            <w:pPr>
              <w:spacing w:before="0" w:after="0" w:line="240" w:lineRule="auto"/>
              <w:rPr>
                <w:ins w:id="256" w:author="Don Torok" w:date="2016-07-21T13:01:00Z"/>
                <w:rFonts w:ascii="Times New Roman" w:hAnsi="Times New Roman"/>
                <w:sz w:val="20"/>
                <w:szCs w:val="20"/>
              </w:rPr>
            </w:pPr>
            <w:ins w:id="257" w:author="Don Torok" w:date="2016-07-21T13:02:00Z">
              <w:r w:rsidRPr="00176045">
                <w:rPr>
                  <w:rFonts w:ascii="Times New Roman" w:hAnsi="Times New Roman"/>
                  <w:sz w:val="20"/>
                  <w:szCs w:val="20"/>
                </w:rPr>
                <w:t>specimen_date</w:t>
              </w:r>
              <w:r w:rsidRPr="00176045">
                <w:rPr>
                  <w:rStyle w:val="CommentReference"/>
                  <w:rFonts w:ascii="Times New Roman" w:hAnsi="Times New Roman"/>
                  <w:sz w:val="20"/>
                  <w:szCs w:val="20"/>
                </w:rPr>
                <w:commentReference w:id="258"/>
              </w:r>
            </w:ins>
          </w:p>
        </w:tc>
        <w:tc>
          <w:tcPr>
            <w:tcW w:w="990" w:type="dxa"/>
            <w:shd w:val="clear" w:color="auto" w:fill="auto"/>
            <w:noWrap/>
          </w:tcPr>
          <w:p w14:paraId="41592980" w14:textId="77777777" w:rsidR="00176045" w:rsidRPr="00176045" w:rsidRDefault="00176045" w:rsidP="00176045">
            <w:pPr>
              <w:spacing w:before="0" w:after="0" w:line="240" w:lineRule="auto"/>
              <w:jc w:val="center"/>
              <w:rPr>
                <w:ins w:id="259" w:author="Don Torok" w:date="2016-07-21T13:01:00Z"/>
                <w:rFonts w:ascii="Times New Roman" w:hAnsi="Times New Roman"/>
                <w:sz w:val="20"/>
                <w:szCs w:val="20"/>
              </w:rPr>
            </w:pPr>
          </w:p>
        </w:tc>
        <w:tc>
          <w:tcPr>
            <w:tcW w:w="1170" w:type="dxa"/>
            <w:shd w:val="clear" w:color="auto" w:fill="auto"/>
            <w:noWrap/>
          </w:tcPr>
          <w:p w14:paraId="1499EBEB" w14:textId="77777777" w:rsidR="00176045" w:rsidRPr="00176045" w:rsidRDefault="00176045" w:rsidP="00176045">
            <w:pPr>
              <w:spacing w:before="0" w:after="0" w:line="240" w:lineRule="auto"/>
              <w:rPr>
                <w:ins w:id="260" w:author="Don Torok" w:date="2016-07-21T13:01:00Z"/>
                <w:rFonts w:ascii="Times New Roman" w:hAnsi="Times New Roman"/>
                <w:sz w:val="20"/>
                <w:szCs w:val="20"/>
              </w:rPr>
            </w:pPr>
            <w:ins w:id="261" w:author="Don Torok" w:date="2016-07-21T13:02:00Z">
              <w:r w:rsidRPr="00176045">
                <w:rPr>
                  <w:rFonts w:ascii="Times New Roman" w:hAnsi="Times New Roman"/>
                  <w:sz w:val="20"/>
                  <w:szCs w:val="20"/>
                </w:rPr>
                <w:t>Date</w:t>
              </w:r>
            </w:ins>
          </w:p>
        </w:tc>
        <w:tc>
          <w:tcPr>
            <w:tcW w:w="900" w:type="dxa"/>
            <w:shd w:val="clear" w:color="auto" w:fill="auto"/>
            <w:noWrap/>
          </w:tcPr>
          <w:p w14:paraId="6FFC56BB" w14:textId="77777777" w:rsidR="00176045" w:rsidRPr="00176045" w:rsidRDefault="00176045" w:rsidP="00176045">
            <w:pPr>
              <w:spacing w:before="0" w:after="0" w:line="240" w:lineRule="auto"/>
              <w:rPr>
                <w:ins w:id="262" w:author="Don Torok" w:date="2016-07-21T13:01:00Z"/>
                <w:rFonts w:ascii="Times New Roman" w:hAnsi="Times New Roman"/>
                <w:sz w:val="20"/>
                <w:szCs w:val="20"/>
              </w:rPr>
            </w:pPr>
          </w:p>
        </w:tc>
        <w:tc>
          <w:tcPr>
            <w:tcW w:w="2520" w:type="dxa"/>
            <w:shd w:val="clear" w:color="auto" w:fill="auto"/>
          </w:tcPr>
          <w:p w14:paraId="3E984543" w14:textId="77777777" w:rsidR="00176045" w:rsidRPr="00176045" w:rsidRDefault="00176045" w:rsidP="00176045">
            <w:pPr>
              <w:spacing w:after="0"/>
              <w:rPr>
                <w:ins w:id="263" w:author="Don Torok" w:date="2016-07-21T13:02:00Z"/>
                <w:rFonts w:ascii="Times New Roman" w:hAnsi="Times New Roman"/>
                <w:sz w:val="20"/>
                <w:szCs w:val="20"/>
              </w:rPr>
            </w:pPr>
            <w:ins w:id="264" w:author="Don Torok" w:date="2016-07-21T13:02:00Z">
              <w:r w:rsidRPr="00176045">
                <w:rPr>
                  <w:rFonts w:ascii="Times New Roman" w:hAnsi="Times New Roman"/>
                  <w:sz w:val="20"/>
                  <w:szCs w:val="20"/>
                </w:rPr>
                <w:t>Non-standard column added to OMOP CDM</w:t>
              </w:r>
            </w:ins>
          </w:p>
          <w:p w14:paraId="72A5E298" w14:textId="77777777" w:rsidR="00176045" w:rsidRPr="00176045" w:rsidRDefault="00176045" w:rsidP="00176045">
            <w:pPr>
              <w:spacing w:before="0" w:after="0" w:line="240" w:lineRule="auto"/>
              <w:rPr>
                <w:ins w:id="265" w:author="Don Torok" w:date="2016-07-21T13:01:00Z"/>
                <w:rFonts w:ascii="Times New Roman" w:hAnsi="Times New Roman"/>
                <w:sz w:val="20"/>
                <w:szCs w:val="20"/>
              </w:rPr>
            </w:pPr>
          </w:p>
        </w:tc>
        <w:tc>
          <w:tcPr>
            <w:tcW w:w="4338" w:type="dxa"/>
          </w:tcPr>
          <w:p w14:paraId="60F2D774" w14:textId="77777777" w:rsidR="00176045" w:rsidRPr="00176045" w:rsidRDefault="00176045" w:rsidP="00176045">
            <w:pPr>
              <w:spacing w:before="0" w:after="0" w:line="240" w:lineRule="auto"/>
              <w:rPr>
                <w:ins w:id="266" w:author="Don Torok" w:date="2016-07-21T13:01:00Z"/>
                <w:rFonts w:ascii="Times New Roman" w:hAnsi="Times New Roman"/>
                <w:sz w:val="20"/>
                <w:szCs w:val="20"/>
              </w:rPr>
            </w:pPr>
            <w:ins w:id="267" w:author="Don Torok" w:date="2016-07-21T13:02:00Z">
              <w:r w:rsidRPr="00176045">
                <w:rPr>
                  <w:rFonts w:ascii="Times New Roman" w:hAnsi="Times New Roman"/>
                  <w:sz w:val="20"/>
                  <w:szCs w:val="20"/>
                </w:rPr>
                <w:t>Date specimen was obtained</w:t>
              </w:r>
            </w:ins>
          </w:p>
        </w:tc>
      </w:tr>
      <w:tr w:rsidR="00176045" w:rsidRPr="00467EBC" w14:paraId="22659F45" w14:textId="77777777" w:rsidTr="00176045">
        <w:trPr>
          <w:trHeight w:val="735"/>
          <w:ins w:id="268" w:author="Don Torok" w:date="2016-07-21T13:01:00Z"/>
        </w:trPr>
        <w:tc>
          <w:tcPr>
            <w:tcW w:w="2985" w:type="dxa"/>
            <w:shd w:val="clear" w:color="auto" w:fill="auto"/>
            <w:noWrap/>
          </w:tcPr>
          <w:p w14:paraId="45F902F4" w14:textId="77777777" w:rsidR="00176045" w:rsidRPr="00176045" w:rsidRDefault="00176045" w:rsidP="00176045">
            <w:pPr>
              <w:spacing w:before="0" w:after="0" w:line="240" w:lineRule="auto"/>
              <w:rPr>
                <w:ins w:id="269" w:author="Don Torok" w:date="2016-07-21T13:01:00Z"/>
                <w:rFonts w:ascii="Times New Roman" w:hAnsi="Times New Roman"/>
                <w:sz w:val="20"/>
                <w:szCs w:val="20"/>
              </w:rPr>
            </w:pPr>
            <w:ins w:id="270" w:author="Don Torok" w:date="2016-07-21T13:02:00Z">
              <w:r w:rsidRPr="00176045">
                <w:rPr>
                  <w:rFonts w:ascii="Times New Roman" w:hAnsi="Times New Roman"/>
                  <w:sz w:val="20"/>
                  <w:szCs w:val="20"/>
                </w:rPr>
                <w:t>specimen_time</w:t>
              </w:r>
            </w:ins>
          </w:p>
        </w:tc>
        <w:tc>
          <w:tcPr>
            <w:tcW w:w="990" w:type="dxa"/>
            <w:shd w:val="clear" w:color="auto" w:fill="auto"/>
            <w:noWrap/>
          </w:tcPr>
          <w:p w14:paraId="7CF32B85" w14:textId="77777777" w:rsidR="00176045" w:rsidRPr="00176045" w:rsidRDefault="00176045" w:rsidP="00176045">
            <w:pPr>
              <w:spacing w:before="0" w:after="0" w:line="240" w:lineRule="auto"/>
              <w:jc w:val="center"/>
              <w:rPr>
                <w:ins w:id="271" w:author="Don Torok" w:date="2016-07-21T13:01:00Z"/>
                <w:rFonts w:ascii="Times New Roman" w:hAnsi="Times New Roman"/>
                <w:sz w:val="20"/>
                <w:szCs w:val="20"/>
              </w:rPr>
            </w:pPr>
          </w:p>
        </w:tc>
        <w:tc>
          <w:tcPr>
            <w:tcW w:w="1170" w:type="dxa"/>
            <w:shd w:val="clear" w:color="auto" w:fill="auto"/>
            <w:noWrap/>
          </w:tcPr>
          <w:p w14:paraId="17D98834" w14:textId="77777777" w:rsidR="00176045" w:rsidRPr="00176045" w:rsidRDefault="00176045" w:rsidP="00176045">
            <w:pPr>
              <w:spacing w:before="0" w:after="0" w:line="240" w:lineRule="auto"/>
              <w:rPr>
                <w:ins w:id="272" w:author="Don Torok" w:date="2016-07-21T13:01:00Z"/>
                <w:rFonts w:ascii="Times New Roman" w:hAnsi="Times New Roman"/>
                <w:sz w:val="20"/>
                <w:szCs w:val="20"/>
              </w:rPr>
            </w:pPr>
            <w:ins w:id="273" w:author="Don Torok" w:date="2016-07-21T13:02:00Z">
              <w:r w:rsidRPr="00176045">
                <w:rPr>
                  <w:rFonts w:ascii="Times New Roman" w:hAnsi="Times New Roman"/>
                  <w:sz w:val="20"/>
                  <w:szCs w:val="20"/>
                </w:rPr>
                <w:t>Time</w:t>
              </w:r>
            </w:ins>
          </w:p>
        </w:tc>
        <w:tc>
          <w:tcPr>
            <w:tcW w:w="900" w:type="dxa"/>
            <w:shd w:val="clear" w:color="auto" w:fill="auto"/>
            <w:noWrap/>
          </w:tcPr>
          <w:p w14:paraId="0F4AE22C" w14:textId="77777777" w:rsidR="00176045" w:rsidRPr="00176045" w:rsidRDefault="00176045" w:rsidP="00176045">
            <w:pPr>
              <w:spacing w:before="0" w:after="0" w:line="240" w:lineRule="auto"/>
              <w:rPr>
                <w:ins w:id="274" w:author="Don Torok" w:date="2016-07-21T13:01:00Z"/>
                <w:rFonts w:ascii="Times New Roman" w:hAnsi="Times New Roman"/>
                <w:sz w:val="20"/>
                <w:szCs w:val="20"/>
              </w:rPr>
            </w:pPr>
          </w:p>
        </w:tc>
        <w:tc>
          <w:tcPr>
            <w:tcW w:w="2520" w:type="dxa"/>
            <w:shd w:val="clear" w:color="auto" w:fill="auto"/>
          </w:tcPr>
          <w:p w14:paraId="46D37D10" w14:textId="77777777" w:rsidR="00176045" w:rsidRPr="00176045" w:rsidRDefault="00176045" w:rsidP="00176045">
            <w:pPr>
              <w:spacing w:after="0"/>
              <w:rPr>
                <w:ins w:id="275" w:author="Don Torok" w:date="2016-07-21T13:02:00Z"/>
                <w:rFonts w:ascii="Times New Roman" w:hAnsi="Times New Roman"/>
                <w:sz w:val="20"/>
                <w:szCs w:val="20"/>
              </w:rPr>
            </w:pPr>
            <w:ins w:id="276" w:author="Don Torok" w:date="2016-07-21T13:02:00Z">
              <w:r w:rsidRPr="00176045">
                <w:rPr>
                  <w:rFonts w:ascii="Times New Roman" w:hAnsi="Times New Roman"/>
                  <w:sz w:val="20"/>
                  <w:szCs w:val="20"/>
                </w:rPr>
                <w:t>Non-standard column added to OMOP CDM</w:t>
              </w:r>
            </w:ins>
          </w:p>
          <w:p w14:paraId="3A71A8CD" w14:textId="77777777" w:rsidR="00176045" w:rsidRPr="00176045" w:rsidRDefault="00176045" w:rsidP="00176045">
            <w:pPr>
              <w:spacing w:before="0" w:after="0" w:line="240" w:lineRule="auto"/>
              <w:rPr>
                <w:ins w:id="277" w:author="Don Torok" w:date="2016-07-21T13:01:00Z"/>
                <w:rFonts w:ascii="Times New Roman" w:hAnsi="Times New Roman"/>
                <w:sz w:val="20"/>
                <w:szCs w:val="20"/>
              </w:rPr>
            </w:pPr>
          </w:p>
        </w:tc>
        <w:tc>
          <w:tcPr>
            <w:tcW w:w="4338" w:type="dxa"/>
          </w:tcPr>
          <w:p w14:paraId="3565A015" w14:textId="77777777" w:rsidR="00176045" w:rsidRPr="00176045" w:rsidRDefault="00176045" w:rsidP="00176045">
            <w:pPr>
              <w:spacing w:before="0" w:after="0" w:line="240" w:lineRule="auto"/>
              <w:rPr>
                <w:ins w:id="278" w:author="Don Torok" w:date="2016-07-21T13:02:00Z"/>
                <w:rFonts w:ascii="Times New Roman" w:hAnsi="Times New Roman"/>
                <w:sz w:val="20"/>
                <w:szCs w:val="20"/>
              </w:rPr>
            </w:pPr>
            <w:ins w:id="279" w:author="Don Torok" w:date="2016-07-21T13:02:00Z">
              <w:r w:rsidRPr="00176045">
                <w:rPr>
                  <w:rFonts w:ascii="Times New Roman" w:hAnsi="Times New Roman"/>
                  <w:sz w:val="20"/>
                  <w:szCs w:val="20"/>
                </w:rPr>
                <w:t>Time specimen was obtained.</w:t>
              </w:r>
            </w:ins>
          </w:p>
          <w:p w14:paraId="16BB16C7" w14:textId="77777777" w:rsidR="00176045" w:rsidRPr="00176045" w:rsidRDefault="00176045" w:rsidP="00176045">
            <w:pPr>
              <w:spacing w:before="0" w:after="0" w:line="240" w:lineRule="auto"/>
              <w:rPr>
                <w:ins w:id="280" w:author="Don Torok" w:date="2016-07-21T13:01:00Z"/>
                <w:rFonts w:ascii="Times New Roman" w:hAnsi="Times New Roman"/>
                <w:sz w:val="20"/>
                <w:szCs w:val="20"/>
              </w:rPr>
            </w:pPr>
            <w:ins w:id="281" w:author="Don Torok" w:date="2016-07-21T13:02:00Z">
              <w:r w:rsidRPr="00176045">
                <w:rPr>
                  <w:rFonts w:ascii="Times New Roman" w:hAnsi="Times New Roman"/>
                  <w:sz w:val="20"/>
                  <w:szCs w:val="20"/>
                </w:rPr>
                <w:t>Text. Format as 'HH:MI' as 24 hours clock with zero-padding for hours and minutes.</w:t>
              </w:r>
            </w:ins>
          </w:p>
        </w:tc>
      </w:tr>
    </w:tbl>
    <w:p w14:paraId="2F9BDEC7" w14:textId="77777777" w:rsidR="00872FA1" w:rsidRPr="00467EBC" w:rsidRDefault="00872FA1" w:rsidP="00872FA1">
      <w:pPr>
        <w:rPr>
          <w:rFonts w:ascii="Times New Roman" w:hAnsi="Times New Roman"/>
          <w:sz w:val="22"/>
          <w:szCs w:val="22"/>
        </w:rPr>
      </w:pPr>
    </w:p>
    <w:p w14:paraId="09BE416D" w14:textId="77777777" w:rsidR="000707CF" w:rsidRPr="000707CF" w:rsidRDefault="009C4052" w:rsidP="000707CF">
      <w:pPr>
        <w:pStyle w:val="Heading2"/>
        <w:numPr>
          <w:ilvl w:val="0"/>
          <w:numId w:val="15"/>
        </w:numPr>
        <w:rPr>
          <w:rFonts w:ascii="Times New Roman" w:hAnsi="Times New Roman" w:cs="Times New Roman"/>
        </w:rPr>
      </w:pPr>
      <w:r>
        <w:rPr>
          <w:rFonts w:ascii="Times New Roman" w:hAnsi="Times New Roman" w:cs="Times New Roman"/>
        </w:rPr>
        <w:lastRenderedPageBreak/>
        <w:t xml:space="preserve"> </w:t>
      </w:r>
      <w:bookmarkStart w:id="282" w:name="_Toc447292616"/>
      <w:r w:rsidR="006B6A18" w:rsidRPr="005F3DB0">
        <w:rPr>
          <w:rFonts w:ascii="Times New Roman" w:hAnsi="Times New Roman" w:cs="Times New Roman"/>
        </w:rPr>
        <w:t>OBSERVATION</w:t>
      </w:r>
      <w:bookmarkEnd w:id="242"/>
      <w:bookmarkEnd w:id="243"/>
      <w:bookmarkEnd w:id="244"/>
      <w:bookmarkEnd w:id="282"/>
    </w:p>
    <w:p w14:paraId="62E0B0DC" w14:textId="77777777"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900" w:type="dxa"/>
        <w:tblLayout w:type="fixed"/>
        <w:tblLook w:val="04A0" w:firstRow="1" w:lastRow="0" w:firstColumn="1" w:lastColumn="0" w:noHBand="0" w:noVBand="1"/>
      </w:tblPr>
      <w:tblGrid>
        <w:gridCol w:w="2610"/>
        <w:gridCol w:w="1440"/>
        <w:gridCol w:w="1260"/>
        <w:gridCol w:w="4500"/>
        <w:gridCol w:w="3090"/>
      </w:tblGrid>
      <w:tr w:rsidR="00283A68" w:rsidRPr="005F3DB0" w14:paraId="023DC659" w14:textId="77777777" w:rsidTr="0057454F">
        <w:trPr>
          <w:cnfStyle w:val="100000000000" w:firstRow="1" w:lastRow="0" w:firstColumn="0" w:lastColumn="0" w:oddVBand="0" w:evenVBand="0" w:oddHBand="0" w:evenHBand="0" w:firstRowFirstColumn="0" w:firstRowLastColumn="0" w:lastRowFirstColumn="0" w:lastRowLastColumn="0"/>
          <w:cantSplit/>
          <w:trHeight w:val="335"/>
        </w:trPr>
        <w:tc>
          <w:tcPr>
            <w:tcW w:w="2610" w:type="dxa"/>
            <w:hideMark/>
          </w:tcPr>
          <w:p w14:paraId="60EDE5F3" w14:textId="77777777"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Field</w:t>
            </w:r>
          </w:p>
        </w:tc>
        <w:tc>
          <w:tcPr>
            <w:tcW w:w="1440" w:type="dxa"/>
            <w:vAlign w:val="center"/>
          </w:tcPr>
          <w:p w14:paraId="219B890D" w14:textId="77777777" w:rsidR="00283A68" w:rsidRPr="005F3DB0" w:rsidRDefault="00283A68" w:rsidP="000D4674">
            <w:pPr>
              <w:spacing w:before="45" w:after="45" w:line="240" w:lineRule="auto"/>
              <w:jc w:val="center"/>
              <w:rPr>
                <w:rFonts w:ascii="Times New Roman" w:hAnsi="Times New Roman"/>
                <w:sz w:val="20"/>
              </w:rPr>
            </w:pPr>
            <w:r>
              <w:rPr>
                <w:rFonts w:ascii="Times New Roman" w:hAnsi="Times New Roman"/>
                <w:sz w:val="20"/>
              </w:rPr>
              <w:t>Type</w:t>
            </w:r>
          </w:p>
        </w:tc>
        <w:tc>
          <w:tcPr>
            <w:tcW w:w="1260" w:type="dxa"/>
            <w:hideMark/>
          </w:tcPr>
          <w:p w14:paraId="66E56F2B" w14:textId="77777777" w:rsidR="00283A68" w:rsidRPr="005F3DB0" w:rsidRDefault="00283A68"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500" w:type="dxa"/>
            <w:hideMark/>
          </w:tcPr>
          <w:p w14:paraId="0AE6AE59" w14:textId="77777777"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090" w:type="dxa"/>
            <w:hideMark/>
          </w:tcPr>
          <w:p w14:paraId="4EBB4B1F" w14:textId="77777777" w:rsidR="00283A68" w:rsidRPr="005F3DB0" w:rsidRDefault="00283A68" w:rsidP="007B1685">
            <w:pPr>
              <w:spacing w:before="45" w:after="45" w:line="240" w:lineRule="auto"/>
              <w:rPr>
                <w:rFonts w:ascii="Times New Roman" w:hAnsi="Times New Roman"/>
                <w:sz w:val="20"/>
              </w:rPr>
            </w:pPr>
            <w:r w:rsidRPr="005F3DB0">
              <w:rPr>
                <w:rFonts w:ascii="Times New Roman" w:hAnsi="Times New Roman"/>
                <w:sz w:val="20"/>
              </w:rPr>
              <w:t>P</w:t>
            </w:r>
            <w:r>
              <w:rPr>
                <w:rFonts w:ascii="Times New Roman" w:hAnsi="Times New Roman"/>
                <w:sz w:val="20"/>
              </w:rPr>
              <w:t>COR</w:t>
            </w:r>
            <w:r w:rsidRPr="005F3DB0">
              <w:rPr>
                <w:rFonts w:ascii="Times New Roman" w:hAnsi="Times New Roman"/>
                <w:sz w:val="20"/>
              </w:rPr>
              <w:t>net Conventions</w:t>
            </w:r>
          </w:p>
        </w:tc>
      </w:tr>
      <w:tr w:rsidR="00283A68" w:rsidRPr="005F3DB0" w14:paraId="61407806" w14:textId="77777777"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14:paraId="16EEEEE5"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observation_id</w:t>
            </w:r>
          </w:p>
        </w:tc>
        <w:tc>
          <w:tcPr>
            <w:tcW w:w="1440" w:type="dxa"/>
            <w:tcBorders>
              <w:top w:val="single" w:sz="4" w:space="0" w:color="auto"/>
              <w:left w:val="single" w:sz="4" w:space="0" w:color="auto"/>
              <w:bottom w:val="single" w:sz="4" w:space="0" w:color="auto"/>
              <w:right w:val="single" w:sz="4" w:space="0" w:color="auto"/>
            </w:tcBorders>
            <w:vAlign w:val="center"/>
          </w:tcPr>
          <w:p w14:paraId="674F8143"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01ECF6A"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6907FACF"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090" w:type="dxa"/>
            <w:tcBorders>
              <w:top w:val="single" w:sz="4" w:space="0" w:color="auto"/>
              <w:left w:val="single" w:sz="4" w:space="0" w:color="auto"/>
              <w:bottom w:val="single" w:sz="4" w:space="0" w:color="auto"/>
              <w:right w:val="single" w:sz="4" w:space="0" w:color="auto"/>
            </w:tcBorders>
          </w:tcPr>
          <w:p w14:paraId="722DC737"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0FE05D55" w14:textId="77777777" w:rsidTr="0057454F">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14:paraId="01495F84"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person_id</w:t>
            </w:r>
          </w:p>
        </w:tc>
        <w:tc>
          <w:tcPr>
            <w:tcW w:w="1440" w:type="dxa"/>
            <w:tcBorders>
              <w:top w:val="single" w:sz="4" w:space="0" w:color="auto"/>
              <w:left w:val="single" w:sz="4" w:space="0" w:color="auto"/>
              <w:bottom w:val="single" w:sz="4" w:space="0" w:color="auto"/>
              <w:right w:val="single" w:sz="4" w:space="0" w:color="auto"/>
            </w:tcBorders>
            <w:vAlign w:val="center"/>
          </w:tcPr>
          <w:p w14:paraId="76E1FC8D"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6A2B6DE"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3B4E3B97"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090" w:type="dxa"/>
            <w:tcBorders>
              <w:top w:val="single" w:sz="4" w:space="0" w:color="auto"/>
              <w:left w:val="single" w:sz="4" w:space="0" w:color="auto"/>
              <w:bottom w:val="single" w:sz="4" w:space="0" w:color="auto"/>
              <w:right w:val="single" w:sz="4" w:space="0" w:color="auto"/>
            </w:tcBorders>
          </w:tcPr>
          <w:p w14:paraId="4350DAA2" w14:textId="77777777" w:rsidR="00283A68" w:rsidRPr="005F3DB0" w:rsidRDefault="00283A68" w:rsidP="000D4674">
            <w:pPr>
              <w:spacing w:before="45" w:after="45" w:line="240" w:lineRule="auto"/>
              <w:ind w:left="360"/>
              <w:rPr>
                <w:rFonts w:ascii="Times New Roman" w:hAnsi="Times New Roman"/>
                <w:color w:val="000000"/>
                <w:sz w:val="20"/>
              </w:rPr>
            </w:pPr>
          </w:p>
        </w:tc>
      </w:tr>
      <w:tr w:rsidR="00283A68" w:rsidRPr="005F3DB0" w14:paraId="43628177" w14:textId="77777777" w:rsidTr="0057454F">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14:paraId="2D694F9C"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observation_concept_id</w:t>
            </w:r>
          </w:p>
        </w:tc>
        <w:tc>
          <w:tcPr>
            <w:tcW w:w="1440" w:type="dxa"/>
            <w:tcBorders>
              <w:top w:val="single" w:sz="4" w:space="0" w:color="auto"/>
              <w:left w:val="single" w:sz="4" w:space="0" w:color="auto"/>
              <w:bottom w:val="single" w:sz="4" w:space="0" w:color="auto"/>
              <w:right w:val="single" w:sz="4" w:space="0" w:color="auto"/>
            </w:tcBorders>
            <w:vAlign w:val="center"/>
          </w:tcPr>
          <w:p w14:paraId="3C1FE352"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E609DDA"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4B947E99"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090" w:type="dxa"/>
            <w:tcBorders>
              <w:top w:val="single" w:sz="4" w:space="0" w:color="auto"/>
              <w:left w:val="single" w:sz="4" w:space="0" w:color="auto"/>
              <w:bottom w:val="single" w:sz="4" w:space="0" w:color="auto"/>
              <w:right w:val="single" w:sz="4" w:space="0" w:color="auto"/>
            </w:tcBorders>
            <w:hideMark/>
          </w:tcPr>
          <w:p w14:paraId="1AC99B96" w14:textId="77777777" w:rsidR="00283A68" w:rsidRPr="005F3DB0" w:rsidRDefault="00283A68"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283A68" w:rsidRPr="005F3DB0" w14:paraId="2BB2A59B" w14:textId="77777777" w:rsidTr="0057454F">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14:paraId="350D8002"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observation_date</w:t>
            </w:r>
          </w:p>
        </w:tc>
        <w:tc>
          <w:tcPr>
            <w:tcW w:w="1440" w:type="dxa"/>
            <w:tcBorders>
              <w:top w:val="single" w:sz="4" w:space="0" w:color="auto"/>
              <w:left w:val="single" w:sz="4" w:space="0" w:color="auto"/>
              <w:bottom w:val="single" w:sz="4" w:space="0" w:color="auto"/>
              <w:right w:val="single" w:sz="4" w:space="0" w:color="auto"/>
            </w:tcBorders>
            <w:vAlign w:val="center"/>
          </w:tcPr>
          <w:p w14:paraId="61F49508"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F06389B"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2CB6974F"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090" w:type="dxa"/>
            <w:tcBorders>
              <w:top w:val="single" w:sz="4" w:space="0" w:color="auto"/>
              <w:left w:val="single" w:sz="4" w:space="0" w:color="auto"/>
              <w:bottom w:val="single" w:sz="4" w:space="0" w:color="auto"/>
              <w:right w:val="single" w:sz="4" w:space="0" w:color="auto"/>
            </w:tcBorders>
          </w:tcPr>
          <w:p w14:paraId="73D7750F"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5EB4B716" w14:textId="77777777" w:rsidTr="0057454F">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14:paraId="7F87E72C"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observation_time</w:t>
            </w:r>
          </w:p>
        </w:tc>
        <w:tc>
          <w:tcPr>
            <w:tcW w:w="1440" w:type="dxa"/>
            <w:tcBorders>
              <w:top w:val="single" w:sz="4" w:space="0" w:color="auto"/>
              <w:left w:val="single" w:sz="4" w:space="0" w:color="auto"/>
              <w:bottom w:val="single" w:sz="4" w:space="0" w:color="auto"/>
              <w:right w:val="single" w:sz="4" w:space="0" w:color="auto"/>
            </w:tcBorders>
            <w:vAlign w:val="center"/>
          </w:tcPr>
          <w:p w14:paraId="1BBC8836"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time</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AC23199"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76F573F9"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time of the observation</w:t>
            </w:r>
            <w:r w:rsidR="00002D50">
              <w:rPr>
                <w:rFonts w:ascii="Times New Roman" w:hAnsi="Times New Roman"/>
                <w:color w:val="000000"/>
                <w:sz w:val="20"/>
              </w:rPr>
              <w:t>. The format is text: HH:MI:SS military time.</w:t>
            </w:r>
            <w:r w:rsidR="00002D50" w:rsidRPr="005F3DB0">
              <w:rPr>
                <w:rFonts w:ascii="Times New Roman" w:hAnsi="Times New Roman"/>
                <w:color w:val="000000"/>
                <w:sz w:val="20"/>
              </w:rPr>
              <w:t xml:space="preserve"> </w:t>
            </w:r>
            <w:r w:rsidRPr="005F3DB0">
              <w:rPr>
                <w:rFonts w:ascii="Times New Roman" w:hAnsi="Times New Roman"/>
                <w:color w:val="000000"/>
                <w:sz w:val="20"/>
              </w:rPr>
              <w:t xml:space="preserve"> </w:t>
            </w:r>
          </w:p>
        </w:tc>
        <w:tc>
          <w:tcPr>
            <w:tcW w:w="3090" w:type="dxa"/>
            <w:tcBorders>
              <w:top w:val="single" w:sz="4" w:space="0" w:color="auto"/>
              <w:left w:val="single" w:sz="4" w:space="0" w:color="auto"/>
              <w:bottom w:val="single" w:sz="4" w:space="0" w:color="auto"/>
              <w:right w:val="single" w:sz="4" w:space="0" w:color="auto"/>
            </w:tcBorders>
          </w:tcPr>
          <w:p w14:paraId="416F1CE8"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67384E0A"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55E0B9C8"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observation_type_concept_id</w:t>
            </w:r>
          </w:p>
        </w:tc>
        <w:tc>
          <w:tcPr>
            <w:tcW w:w="1440" w:type="dxa"/>
            <w:tcBorders>
              <w:top w:val="single" w:sz="4" w:space="0" w:color="auto"/>
              <w:left w:val="single" w:sz="4" w:space="0" w:color="auto"/>
              <w:bottom w:val="single" w:sz="4" w:space="0" w:color="auto"/>
              <w:right w:val="single" w:sz="4" w:space="0" w:color="auto"/>
            </w:tcBorders>
            <w:vAlign w:val="center"/>
          </w:tcPr>
          <w:p w14:paraId="294411FD"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372D2B4"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14:paraId="570A1B48"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090" w:type="dxa"/>
            <w:tcBorders>
              <w:top w:val="single" w:sz="4" w:space="0" w:color="auto"/>
              <w:left w:val="single" w:sz="4" w:space="0" w:color="auto"/>
              <w:bottom w:val="single" w:sz="4" w:space="0" w:color="auto"/>
              <w:right w:val="single" w:sz="4" w:space="0" w:color="auto"/>
            </w:tcBorders>
            <w:hideMark/>
          </w:tcPr>
          <w:p w14:paraId="39C57578" w14:textId="77777777" w:rsidR="00283A68" w:rsidRPr="005F3DB0" w:rsidRDefault="00283A68" w:rsidP="0084007A">
            <w:pPr>
              <w:spacing w:before="0" w:after="0" w:line="240" w:lineRule="auto"/>
              <w:rPr>
                <w:rFonts w:ascii="Times New Roman" w:hAnsi="Times New Roman"/>
                <w:color w:val="333333"/>
                <w:sz w:val="20"/>
                <w:shd w:val="clear" w:color="auto" w:fill="FFFFFF"/>
              </w:rPr>
            </w:pPr>
            <w:r w:rsidRPr="0084007A">
              <w:rPr>
                <w:rFonts w:ascii="Times New Roman" w:hAnsi="Times New Roman"/>
                <w:color w:val="333333"/>
                <w:sz w:val="20"/>
                <w:shd w:val="clear" w:color="auto" w:fill="FFFFFF"/>
              </w:rPr>
              <w:t xml:space="preserve">Valid concept_ids found in CONCEPT table where vocabulary_id = </w:t>
            </w:r>
            <w:r w:rsidR="0084007A" w:rsidRPr="0084007A">
              <w:rPr>
                <w:rFonts w:ascii="Times New Roman" w:hAnsi="Times New Roman"/>
                <w:color w:val="333333"/>
                <w:sz w:val="20"/>
                <w:shd w:val="clear" w:color="auto" w:fill="FFFFFF"/>
              </w:rPr>
              <w:t>‘Observation Type’</w:t>
            </w:r>
            <w:r w:rsidRPr="0084007A">
              <w:rPr>
                <w:rFonts w:ascii="Times New Roman" w:hAnsi="Times New Roman"/>
                <w:color w:val="333333"/>
                <w:sz w:val="20"/>
                <w:shd w:val="clear" w:color="auto" w:fill="FFFFFF"/>
              </w:rPr>
              <w:t>.</w:t>
            </w:r>
            <w:r w:rsidRPr="005F3DB0">
              <w:rPr>
                <w:rFonts w:ascii="Times New Roman" w:hAnsi="Times New Roman"/>
                <w:color w:val="333333"/>
                <w:sz w:val="20"/>
                <w:shd w:val="clear" w:color="auto" w:fill="FFFFFF"/>
              </w:rPr>
              <w:t xml:space="preserve"> </w:t>
            </w:r>
          </w:p>
        </w:tc>
      </w:tr>
      <w:tr w:rsidR="00283A68" w:rsidRPr="005F3DB0" w14:paraId="6280B5A4" w14:textId="77777777"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14:paraId="7616C07A"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value_as_number</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E30945"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float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E78D22"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14:paraId="171E2EDD"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14:paraId="7BF8A222"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090" w:type="dxa"/>
            <w:tcBorders>
              <w:top w:val="single" w:sz="4" w:space="0" w:color="auto"/>
              <w:left w:val="single" w:sz="4" w:space="0" w:color="auto"/>
              <w:bottom w:val="single" w:sz="4" w:space="0" w:color="auto"/>
              <w:right w:val="single" w:sz="4" w:space="0" w:color="auto"/>
            </w:tcBorders>
          </w:tcPr>
          <w:p w14:paraId="0C70E7FE"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4B7067D2"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7EC54185"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value_as_string</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6F8F90" w14:textId="77777777" w:rsidR="00283A68" w:rsidRPr="005F3DB0" w:rsidRDefault="00283A68" w:rsidP="000D4674">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varchar(60)</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E37815"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14:paraId="6B827F57"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14:paraId="085C11EA"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090" w:type="dxa"/>
            <w:tcBorders>
              <w:top w:val="single" w:sz="4" w:space="0" w:color="auto"/>
              <w:left w:val="single" w:sz="4" w:space="0" w:color="auto"/>
              <w:bottom w:val="single" w:sz="4" w:space="0" w:color="auto"/>
              <w:right w:val="single" w:sz="4" w:space="0" w:color="auto"/>
            </w:tcBorders>
          </w:tcPr>
          <w:p w14:paraId="4F27F860"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2368D8D0" w14:textId="77777777" w:rsidTr="0057454F">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14:paraId="324BC12D"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value_as_concept_id</w:t>
            </w:r>
          </w:p>
        </w:tc>
        <w:tc>
          <w:tcPr>
            <w:tcW w:w="1440" w:type="dxa"/>
            <w:tcBorders>
              <w:top w:val="single" w:sz="4" w:space="0" w:color="auto"/>
              <w:left w:val="single" w:sz="4" w:space="0" w:color="auto"/>
              <w:bottom w:val="single" w:sz="4" w:space="0" w:color="auto"/>
              <w:right w:val="single" w:sz="4" w:space="0" w:color="auto"/>
            </w:tcBorders>
            <w:vAlign w:val="center"/>
          </w:tcPr>
          <w:p w14:paraId="1F3EA5AE"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166BEE1"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14:paraId="1DB5A032"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14:paraId="5BCF6B90"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090" w:type="dxa"/>
            <w:tcBorders>
              <w:top w:val="single" w:sz="4" w:space="0" w:color="auto"/>
              <w:left w:val="single" w:sz="4" w:space="0" w:color="auto"/>
              <w:bottom w:val="single" w:sz="4" w:space="0" w:color="auto"/>
              <w:right w:val="single" w:sz="4" w:space="0" w:color="auto"/>
            </w:tcBorders>
            <w:hideMark/>
          </w:tcPr>
          <w:p w14:paraId="3F5E6581" w14:textId="77777777" w:rsidR="00283A68" w:rsidRPr="005F3DB0" w:rsidRDefault="00283A68"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Valid concept_ids provided in the tables below</w:t>
            </w:r>
          </w:p>
        </w:tc>
      </w:tr>
      <w:tr w:rsidR="00283A68" w:rsidRPr="005F3DB0" w14:paraId="43E2129D" w14:textId="77777777"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14:paraId="085259F7"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unit_concept_id</w:t>
            </w:r>
          </w:p>
        </w:tc>
        <w:tc>
          <w:tcPr>
            <w:tcW w:w="1440" w:type="dxa"/>
            <w:tcBorders>
              <w:top w:val="single" w:sz="4" w:space="0" w:color="auto"/>
              <w:left w:val="single" w:sz="4" w:space="0" w:color="auto"/>
              <w:bottom w:val="single" w:sz="4" w:space="0" w:color="auto"/>
              <w:right w:val="single" w:sz="4" w:space="0" w:color="auto"/>
            </w:tcBorders>
            <w:vAlign w:val="center"/>
          </w:tcPr>
          <w:p w14:paraId="5A520742"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7ED6777"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09A6F6B5"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090" w:type="dxa"/>
            <w:tcBorders>
              <w:top w:val="single" w:sz="4" w:space="0" w:color="auto"/>
              <w:left w:val="single" w:sz="4" w:space="0" w:color="auto"/>
              <w:bottom w:val="single" w:sz="4" w:space="0" w:color="auto"/>
              <w:right w:val="single" w:sz="4" w:space="0" w:color="auto"/>
            </w:tcBorders>
            <w:hideMark/>
          </w:tcPr>
          <w:p w14:paraId="65533340" w14:textId="77777777" w:rsidR="00283A68" w:rsidRPr="005F3DB0" w:rsidRDefault="00283A68" w:rsidP="000D4674">
            <w:pPr>
              <w:spacing w:before="45" w:after="45" w:line="240" w:lineRule="auto"/>
              <w:rPr>
                <w:rFonts w:ascii="Times New Roman" w:hAnsi="Times New Roman"/>
                <w:color w:val="333333"/>
                <w:sz w:val="20"/>
                <w:shd w:val="clear" w:color="auto" w:fill="FFFFFF"/>
              </w:rPr>
            </w:pPr>
          </w:p>
        </w:tc>
      </w:tr>
      <w:tr w:rsidR="00283A68" w:rsidRPr="005F3DB0" w14:paraId="2DA87CF4" w14:textId="77777777" w:rsidTr="0057454F">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14:paraId="52F0EE3F" w14:textId="77777777" w:rsidR="00283A68" w:rsidRPr="005F3DB0" w:rsidRDefault="00283A68"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lastRenderedPageBreak/>
              <w:t>provider_id</w:t>
            </w:r>
          </w:p>
        </w:tc>
        <w:tc>
          <w:tcPr>
            <w:tcW w:w="1440" w:type="dxa"/>
            <w:tcBorders>
              <w:top w:val="single" w:sz="4" w:space="0" w:color="auto"/>
              <w:left w:val="single" w:sz="4" w:space="0" w:color="auto"/>
              <w:bottom w:val="single" w:sz="4" w:space="0" w:color="auto"/>
              <w:right w:val="single" w:sz="4" w:space="0" w:color="auto"/>
            </w:tcBorders>
            <w:vAlign w:val="center"/>
          </w:tcPr>
          <w:p w14:paraId="7FF0BF39" w14:textId="77777777" w:rsidR="00283A68" w:rsidRPr="005F3DB0" w:rsidRDefault="00283A68"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1E4F3D4" w14:textId="77777777" w:rsidR="00283A68" w:rsidRPr="005F3DB0" w:rsidRDefault="00283A68"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576AEB40" w14:textId="77777777" w:rsidR="00283A68" w:rsidRPr="005F3DB0" w:rsidRDefault="00283A68"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090" w:type="dxa"/>
            <w:tcBorders>
              <w:top w:val="single" w:sz="4" w:space="0" w:color="auto"/>
              <w:left w:val="single" w:sz="4" w:space="0" w:color="auto"/>
              <w:bottom w:val="single" w:sz="4" w:space="0" w:color="auto"/>
              <w:right w:val="single" w:sz="4" w:space="0" w:color="auto"/>
            </w:tcBorders>
          </w:tcPr>
          <w:p w14:paraId="3BCFCAEB" w14:textId="77777777" w:rsidR="00283A68" w:rsidRPr="005F3DB0" w:rsidRDefault="00283A68" w:rsidP="00DE5EED">
            <w:pPr>
              <w:spacing w:before="45" w:afterLines="45" w:after="108" w:line="240" w:lineRule="auto"/>
              <w:rPr>
                <w:rFonts w:ascii="Times New Roman" w:hAnsi="Times New Roman"/>
                <w:color w:val="000000"/>
                <w:sz w:val="20"/>
              </w:rPr>
            </w:pPr>
          </w:p>
        </w:tc>
      </w:tr>
      <w:tr w:rsidR="00283A68" w:rsidRPr="005F3DB0" w14:paraId="627C9C78" w14:textId="77777777" w:rsidTr="0057454F">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14:paraId="33CE5F7A"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visit_occurrence_id</w:t>
            </w:r>
          </w:p>
        </w:tc>
        <w:tc>
          <w:tcPr>
            <w:tcW w:w="1440" w:type="dxa"/>
            <w:tcBorders>
              <w:top w:val="single" w:sz="4" w:space="0" w:color="auto"/>
              <w:left w:val="single" w:sz="4" w:space="0" w:color="auto"/>
              <w:bottom w:val="single" w:sz="4" w:space="0" w:color="auto"/>
              <w:right w:val="single" w:sz="4" w:space="0" w:color="auto"/>
            </w:tcBorders>
            <w:vAlign w:val="center"/>
          </w:tcPr>
          <w:p w14:paraId="0F31A610" w14:textId="77777777"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EBC6603"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1CA275C1"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090" w:type="dxa"/>
            <w:tcBorders>
              <w:top w:val="single" w:sz="4" w:space="0" w:color="auto"/>
              <w:left w:val="single" w:sz="4" w:space="0" w:color="auto"/>
              <w:bottom w:val="single" w:sz="4" w:space="0" w:color="auto"/>
              <w:right w:val="single" w:sz="4" w:space="0" w:color="auto"/>
            </w:tcBorders>
          </w:tcPr>
          <w:p w14:paraId="1F8C3FE9" w14:textId="77777777" w:rsidR="00283A68" w:rsidRPr="005F3DB0" w:rsidRDefault="00283A68" w:rsidP="000D4674">
            <w:pPr>
              <w:spacing w:before="45" w:after="45" w:line="240" w:lineRule="auto"/>
              <w:rPr>
                <w:rFonts w:ascii="Times New Roman" w:hAnsi="Times New Roman"/>
                <w:color w:val="000000"/>
                <w:sz w:val="20"/>
              </w:rPr>
            </w:pPr>
          </w:p>
        </w:tc>
      </w:tr>
      <w:tr w:rsidR="005707AB" w:rsidRPr="005F3DB0" w14:paraId="3895CCA7"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14:paraId="618B84BA" w14:textId="77777777"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observation_source</w:t>
            </w:r>
            <w:r>
              <w:rPr>
                <w:rFonts w:ascii="Times New Roman" w:hAnsi="Times New Roman"/>
                <w:color w:val="000000"/>
                <w:sz w:val="20"/>
              </w:rPr>
              <w:t>_concept_id</w:t>
            </w:r>
          </w:p>
        </w:tc>
        <w:tc>
          <w:tcPr>
            <w:tcW w:w="1440" w:type="dxa"/>
            <w:tcBorders>
              <w:top w:val="single" w:sz="4" w:space="0" w:color="auto"/>
              <w:left w:val="single" w:sz="4" w:space="0" w:color="auto"/>
              <w:bottom w:val="single" w:sz="4" w:space="0" w:color="auto"/>
              <w:right w:val="single" w:sz="4" w:space="0" w:color="auto"/>
            </w:tcBorders>
            <w:vAlign w:val="center"/>
          </w:tcPr>
          <w:p w14:paraId="406FCB4E" w14:textId="77777777" w:rsidR="005707AB" w:rsidRPr="00283A68" w:rsidRDefault="005707AB" w:rsidP="00283A68">
            <w:pPr>
              <w:spacing w:before="45" w:after="45" w:line="240" w:lineRule="auto"/>
              <w:jc w:val="center"/>
              <w:rPr>
                <w:rFonts w:ascii="Times New Roman" w:hAnsi="Times New Roman"/>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D75338" w14:textId="77777777"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14:paraId="2EA043B1" w14:textId="77777777" w:rsidR="005707AB" w:rsidRPr="005F3DB0" w:rsidRDefault="005707AB" w:rsidP="000D4674">
            <w:pPr>
              <w:spacing w:before="45" w:after="45" w:line="240" w:lineRule="auto"/>
              <w:rPr>
                <w:rFonts w:ascii="Times New Roman" w:hAnsi="Times New Roman"/>
                <w:color w:val="000000"/>
                <w:sz w:val="20"/>
              </w:rPr>
            </w:pPr>
          </w:p>
        </w:tc>
        <w:tc>
          <w:tcPr>
            <w:tcW w:w="3090" w:type="dxa"/>
            <w:tcBorders>
              <w:top w:val="single" w:sz="4" w:space="0" w:color="auto"/>
              <w:left w:val="single" w:sz="4" w:space="0" w:color="auto"/>
              <w:bottom w:val="single" w:sz="4" w:space="0" w:color="auto"/>
              <w:right w:val="single" w:sz="4" w:space="0" w:color="auto"/>
            </w:tcBorders>
          </w:tcPr>
          <w:p w14:paraId="5551A78E" w14:textId="77777777" w:rsidR="005707AB" w:rsidRPr="005F3DB0" w:rsidRDefault="005707AB" w:rsidP="000D4674">
            <w:pPr>
              <w:spacing w:before="45" w:after="45" w:line="240" w:lineRule="auto"/>
              <w:rPr>
                <w:rFonts w:ascii="Times New Roman" w:hAnsi="Times New Roman"/>
                <w:color w:val="000000"/>
                <w:sz w:val="20"/>
              </w:rPr>
            </w:pPr>
          </w:p>
        </w:tc>
      </w:tr>
      <w:tr w:rsidR="005707AB" w:rsidRPr="005F3DB0" w14:paraId="6A6BCF5A"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14:paraId="65D8E2E1" w14:textId="77777777" w:rsidR="005707AB" w:rsidRPr="005F3DB0" w:rsidRDefault="005707AB" w:rsidP="000D4674">
            <w:pPr>
              <w:spacing w:before="45" w:after="45" w:line="240" w:lineRule="auto"/>
              <w:jc w:val="center"/>
              <w:rPr>
                <w:rFonts w:ascii="Times New Roman" w:hAnsi="Times New Roman"/>
                <w:color w:val="000000"/>
                <w:sz w:val="20"/>
              </w:rPr>
            </w:pPr>
            <w:r w:rsidRPr="005707AB">
              <w:rPr>
                <w:rFonts w:ascii="Times New Roman" w:hAnsi="Times New Roman"/>
                <w:color w:val="000000"/>
                <w:sz w:val="20"/>
              </w:rPr>
              <w:t>qualifier_source_value</w:t>
            </w:r>
          </w:p>
        </w:tc>
        <w:tc>
          <w:tcPr>
            <w:tcW w:w="1440" w:type="dxa"/>
            <w:tcBorders>
              <w:top w:val="single" w:sz="4" w:space="0" w:color="auto"/>
              <w:left w:val="single" w:sz="4" w:space="0" w:color="auto"/>
              <w:bottom w:val="single" w:sz="4" w:space="0" w:color="auto"/>
              <w:right w:val="single" w:sz="4" w:space="0" w:color="auto"/>
            </w:tcBorders>
            <w:vAlign w:val="center"/>
          </w:tcPr>
          <w:p w14:paraId="4C84C521" w14:textId="77777777" w:rsidR="005707AB" w:rsidRPr="00283A68" w:rsidRDefault="005707AB" w:rsidP="00283A68">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tcPr>
          <w:p w14:paraId="1C8B5257" w14:textId="77777777"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14:paraId="27E294CB" w14:textId="77777777" w:rsidR="005707AB" w:rsidRPr="005F3DB0" w:rsidRDefault="005707AB" w:rsidP="005707AB">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w:t>
            </w:r>
            <w:r>
              <w:rPr>
                <w:rFonts w:ascii="Times New Roman" w:hAnsi="Times New Roman"/>
                <w:color w:val="000000"/>
                <w:sz w:val="20"/>
              </w:rPr>
              <w:t>qualifier</w:t>
            </w:r>
            <w:r w:rsidRPr="005F3DB0">
              <w:rPr>
                <w:rFonts w:ascii="Times New Roman" w:hAnsi="Times New Roman"/>
                <w:color w:val="000000"/>
                <w:sz w:val="20"/>
              </w:rPr>
              <w:t xml:space="preserve">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14:paraId="3A730AA3" w14:textId="77777777" w:rsidR="005707AB" w:rsidRPr="005F3DB0" w:rsidRDefault="005707AB" w:rsidP="000D4674">
            <w:pPr>
              <w:spacing w:before="45" w:after="45" w:line="240" w:lineRule="auto"/>
              <w:rPr>
                <w:rFonts w:ascii="Times New Roman" w:hAnsi="Times New Roman"/>
                <w:color w:val="000000"/>
                <w:sz w:val="20"/>
              </w:rPr>
            </w:pPr>
          </w:p>
        </w:tc>
      </w:tr>
      <w:tr w:rsidR="00283A68" w:rsidRPr="005F3DB0" w14:paraId="7F771F85"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44FE9C1E"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observation_source_value</w:t>
            </w:r>
          </w:p>
        </w:tc>
        <w:tc>
          <w:tcPr>
            <w:tcW w:w="1440" w:type="dxa"/>
            <w:tcBorders>
              <w:top w:val="single" w:sz="4" w:space="0" w:color="auto"/>
              <w:left w:val="single" w:sz="4" w:space="0" w:color="auto"/>
              <w:bottom w:val="single" w:sz="4" w:space="0" w:color="auto"/>
              <w:right w:val="single" w:sz="4" w:space="0" w:color="auto"/>
            </w:tcBorders>
            <w:vAlign w:val="center"/>
          </w:tcPr>
          <w:p w14:paraId="76B7FE5E" w14:textId="77777777" w:rsidR="00283A68" w:rsidRPr="005F3DB0" w:rsidRDefault="00283A68" w:rsidP="00283A68">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BA64354"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0471A5A4"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14:paraId="16EC39EE" w14:textId="77777777" w:rsidR="00283A68" w:rsidRPr="005F3DB0" w:rsidRDefault="00283A68" w:rsidP="000D4674">
            <w:pPr>
              <w:spacing w:before="45" w:after="45" w:line="240" w:lineRule="auto"/>
              <w:rPr>
                <w:rFonts w:ascii="Times New Roman" w:hAnsi="Times New Roman"/>
                <w:color w:val="000000"/>
                <w:sz w:val="20"/>
              </w:rPr>
            </w:pPr>
          </w:p>
        </w:tc>
      </w:tr>
      <w:tr w:rsidR="00283A68" w:rsidRPr="005F3DB0" w14:paraId="4AD922AB" w14:textId="77777777"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14:paraId="18013D23"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unit_source_value</w:t>
            </w:r>
          </w:p>
        </w:tc>
        <w:tc>
          <w:tcPr>
            <w:tcW w:w="1440" w:type="dxa"/>
            <w:tcBorders>
              <w:top w:val="single" w:sz="4" w:space="0" w:color="auto"/>
              <w:left w:val="single" w:sz="4" w:space="0" w:color="auto"/>
              <w:bottom w:val="single" w:sz="4" w:space="0" w:color="auto"/>
              <w:right w:val="single" w:sz="4" w:space="0" w:color="auto"/>
            </w:tcBorders>
            <w:vAlign w:val="center"/>
          </w:tcPr>
          <w:p w14:paraId="02931919" w14:textId="77777777" w:rsidR="00283A68" w:rsidRPr="005F3DB0" w:rsidRDefault="00283A68" w:rsidP="000D4674">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0367C18" w14:textId="77777777"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14:paraId="25437E6A" w14:textId="77777777"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090" w:type="dxa"/>
            <w:tcBorders>
              <w:top w:val="single" w:sz="4" w:space="0" w:color="auto"/>
              <w:left w:val="single" w:sz="4" w:space="0" w:color="auto"/>
              <w:bottom w:val="single" w:sz="4" w:space="0" w:color="auto"/>
              <w:right w:val="single" w:sz="4" w:space="0" w:color="auto"/>
            </w:tcBorders>
          </w:tcPr>
          <w:p w14:paraId="29555CE2" w14:textId="77777777" w:rsidR="00283A68" w:rsidRPr="005F3DB0" w:rsidRDefault="00283A68" w:rsidP="000D4674">
            <w:pPr>
              <w:spacing w:before="45" w:after="45" w:line="240" w:lineRule="auto"/>
              <w:rPr>
                <w:rFonts w:ascii="Times New Roman" w:hAnsi="Times New Roman"/>
                <w:color w:val="000000"/>
                <w:sz w:val="20"/>
              </w:rPr>
            </w:pPr>
          </w:p>
        </w:tc>
      </w:tr>
    </w:tbl>
    <w:p w14:paraId="0713C86D" w14:textId="77777777" w:rsidR="008A1931" w:rsidRPr="008A1931" w:rsidRDefault="00B8656D" w:rsidP="008A1931">
      <w:pPr>
        <w:rPr>
          <w:rFonts w:ascii="Times New Roman" w:hAnsi="Times New Roman"/>
        </w:rPr>
      </w:pPr>
      <w:r>
        <w:rPr>
          <w:rFonts w:ascii="Times New Roman" w:hAnsi="Times New Roman"/>
        </w:rPr>
        <w:t xml:space="preserve"> </w:t>
      </w:r>
      <w:bookmarkStart w:id="283" w:name="_Toc447292617"/>
      <w:bookmarkStart w:id="284" w:name="_Toc447292618"/>
      <w:bookmarkStart w:id="285" w:name="_Toc447292619"/>
      <w:bookmarkStart w:id="286" w:name="_Toc447292620"/>
      <w:bookmarkStart w:id="287" w:name="_Toc447292621"/>
      <w:bookmarkStart w:id="288" w:name="_Toc447292622"/>
      <w:bookmarkStart w:id="289" w:name="_Toc447292623"/>
      <w:bookmarkStart w:id="290" w:name="_Toc447292624"/>
      <w:bookmarkStart w:id="291" w:name="_Toc447292625"/>
      <w:bookmarkStart w:id="292" w:name="_Toc447292626"/>
      <w:bookmarkStart w:id="293" w:name="_Toc447292627"/>
      <w:bookmarkStart w:id="294" w:name="_Toc447292628"/>
      <w:bookmarkStart w:id="295" w:name="_Toc447185156"/>
      <w:bookmarkEnd w:id="283"/>
      <w:bookmarkEnd w:id="284"/>
      <w:bookmarkEnd w:id="285"/>
      <w:bookmarkEnd w:id="286"/>
      <w:bookmarkEnd w:id="287"/>
      <w:bookmarkEnd w:id="288"/>
      <w:bookmarkEnd w:id="289"/>
      <w:bookmarkEnd w:id="290"/>
      <w:bookmarkEnd w:id="291"/>
      <w:bookmarkEnd w:id="292"/>
      <w:bookmarkEnd w:id="293"/>
      <w:bookmarkEnd w:id="294"/>
    </w:p>
    <w:p w14:paraId="1CFCA9F5"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bookmarkStart w:id="296" w:name="_Toc447292629"/>
      <w:bookmarkEnd w:id="295"/>
    </w:p>
    <w:p w14:paraId="2410E3DD"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3702502E"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6ECAC5B5"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740F9827"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154D037C"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468B7481"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6F014523"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1EC64C79"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38708211"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4F3AA449"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17BD63C2" w14:textId="77777777"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14:paraId="57A8B7C8" w14:textId="77777777" w:rsidR="0030258B" w:rsidRDefault="0075258F" w:rsidP="0075258F">
      <w:pPr>
        <w:pStyle w:val="Heading2"/>
        <w:numPr>
          <w:ilvl w:val="0"/>
          <w:numId w:val="35"/>
        </w:numPr>
      </w:pPr>
      <w:r>
        <w:t>PCORnet Values Stored in the Observatio</w:t>
      </w:r>
      <w:r w:rsidR="000F14BE">
        <w:t>n</w:t>
      </w:r>
      <w:r>
        <w:t xml:space="preserve"> Table</w:t>
      </w:r>
      <w:bookmarkEnd w:id="296"/>
    </w:p>
    <w:p w14:paraId="7E9F573C" w14:textId="77777777" w:rsidR="0075258F" w:rsidRPr="0075258F" w:rsidRDefault="0075258F" w:rsidP="000F14BE">
      <w:pPr>
        <w:pStyle w:val="Heading3"/>
        <w:numPr>
          <w:ilvl w:val="0"/>
          <w:numId w:val="0"/>
        </w:numPr>
        <w:ind w:left="72"/>
        <w:rPr>
          <w:szCs w:val="22"/>
        </w:rPr>
      </w:pPr>
      <w:bookmarkStart w:id="297" w:name="_Toc447292630"/>
      <w:r w:rsidRPr="0075258F">
        <w:t>Biobank Availability</w:t>
      </w:r>
      <w:bookmarkEnd w:id="297"/>
    </w:p>
    <w:p w14:paraId="41E281FF" w14:textId="77777777" w:rsidR="00FE496E" w:rsidRDefault="0030258B" w:rsidP="008A2478">
      <w:pPr>
        <w:rPr>
          <w:rFonts w:ascii="Times New Roman" w:hAnsi="Times New Roman"/>
          <w:sz w:val="22"/>
          <w:szCs w:val="22"/>
        </w:rPr>
      </w:pPr>
      <w:r w:rsidRPr="005F3DB0">
        <w:rPr>
          <w:rFonts w:ascii="Times New Roman" w:hAnsi="Times New Roman"/>
          <w:sz w:val="22"/>
          <w:szCs w:val="22"/>
        </w:rPr>
        <w:t xml:space="preserve">The PCORnet Demographic table has the attribute, </w:t>
      </w:r>
      <w:r w:rsidRPr="005F3DB0">
        <w:rPr>
          <w:rFonts w:ascii="Times New Roman" w:hAnsi="Times New Roman"/>
          <w:i/>
          <w:sz w:val="22"/>
          <w:szCs w:val="22"/>
        </w:rPr>
        <w:t>biobank_flag</w:t>
      </w:r>
      <w:r w:rsidRPr="005F3DB0">
        <w:rPr>
          <w:rFonts w:ascii="Times New Roman" w:hAnsi="Times New Roman"/>
          <w:sz w:val="22"/>
          <w:szCs w:val="22"/>
        </w:rPr>
        <w:t xml:space="preserve">, with the possible values of ‘Y’ or ‘N’.  </w:t>
      </w:r>
    </w:p>
    <w:p w14:paraId="29A1EE60" w14:textId="77777777" w:rsidR="00FE496E" w:rsidRDefault="00FE496E" w:rsidP="00FE496E">
      <w:pPr>
        <w:rPr>
          <w:rFonts w:ascii="Times New Roman" w:hAnsi="Times New Roman"/>
          <w:sz w:val="22"/>
          <w:szCs w:val="22"/>
        </w:rPr>
      </w:pPr>
      <w:r>
        <w:rPr>
          <w:rFonts w:ascii="Times New Roman" w:hAnsi="Times New Roman"/>
          <w:sz w:val="22"/>
          <w:szCs w:val="22"/>
        </w:rPr>
        <w:t>There are two places in OMOP CDM where information regarding biobank information is available:</w:t>
      </w:r>
    </w:p>
    <w:p w14:paraId="4442B171" w14:textId="77777777" w:rsidR="00FE496E" w:rsidRPr="005D5FF1" w:rsidRDefault="00FE496E" w:rsidP="005D5FF1">
      <w:pPr>
        <w:pStyle w:val="ListParagraph"/>
        <w:numPr>
          <w:ilvl w:val="0"/>
          <w:numId w:val="26"/>
        </w:numPr>
        <w:rPr>
          <w:rFonts w:ascii="Times New Roman" w:hAnsi="Times New Roman"/>
          <w:sz w:val="22"/>
          <w:szCs w:val="22"/>
        </w:rPr>
      </w:pPr>
      <w:r w:rsidRPr="005F3DB0">
        <w:rPr>
          <w:rFonts w:ascii="Times New Roman" w:hAnsi="Times New Roman"/>
          <w:sz w:val="22"/>
          <w:szCs w:val="22"/>
        </w:rPr>
        <w:t xml:space="preserve">Observation record for that person with </w:t>
      </w:r>
      <w:r w:rsidRPr="005F3DB0">
        <w:rPr>
          <w:rFonts w:ascii="Times New Roman" w:hAnsi="Times New Roman"/>
          <w:i/>
          <w:sz w:val="22"/>
          <w:szCs w:val="22"/>
        </w:rPr>
        <w:t>observation_concept_id</w:t>
      </w:r>
      <w:r w:rsidRPr="005F3DB0">
        <w:rPr>
          <w:rFonts w:ascii="Times New Roman" w:hAnsi="Times New Roman"/>
          <w:sz w:val="22"/>
          <w:szCs w:val="22"/>
        </w:rPr>
        <w:t xml:space="preserve"> equal to Biobank flag (</w:t>
      </w:r>
      <w:r w:rsidRPr="005F3DB0">
        <w:rPr>
          <w:rFonts w:ascii="Times New Roman" w:hAnsi="Times New Roman"/>
          <w:color w:val="333333"/>
          <w:sz w:val="22"/>
          <w:szCs w:val="22"/>
        </w:rPr>
        <w:t xml:space="preserve">4001345) and the Observation </w:t>
      </w:r>
      <w:r w:rsidRPr="005F3DB0">
        <w:rPr>
          <w:rFonts w:ascii="Times New Roman" w:hAnsi="Times New Roman"/>
          <w:i/>
          <w:color w:val="333333"/>
          <w:sz w:val="22"/>
          <w:szCs w:val="22"/>
        </w:rPr>
        <w:t>value_as_concept_id</w:t>
      </w:r>
      <w:r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t>
      </w:r>
      <w:r w:rsidR="001D0192" w:rsidRPr="00583434">
        <w:rPr>
          <w:rFonts w:ascii="Times New Roman" w:hAnsi="Times New Roman"/>
          <w:sz w:val="22"/>
          <w:szCs w:val="22"/>
        </w:rPr>
        <w:t xml:space="preserve">Biobank records may come from multiple sources. The convention is to have only one record per source. </w:t>
      </w:r>
    </w:p>
    <w:p w14:paraId="4D9E0A5A" w14:textId="77777777" w:rsidR="00FE496E" w:rsidRPr="005D5FF1" w:rsidRDefault="00FE496E" w:rsidP="005D5FF1">
      <w:pPr>
        <w:pStyle w:val="ListParagraph"/>
        <w:numPr>
          <w:ilvl w:val="0"/>
          <w:numId w:val="26"/>
        </w:numPr>
        <w:rPr>
          <w:rFonts w:ascii="Times New Roman" w:hAnsi="Times New Roman"/>
          <w:sz w:val="22"/>
          <w:szCs w:val="22"/>
        </w:rPr>
      </w:pPr>
      <w:r>
        <w:rPr>
          <w:rFonts w:ascii="Times New Roman" w:hAnsi="Times New Roman"/>
          <w:color w:val="333333"/>
          <w:sz w:val="22"/>
          <w:szCs w:val="22"/>
        </w:rPr>
        <w:t xml:space="preserve">At least one Specimen record for that person </w:t>
      </w:r>
      <w:r w:rsidR="001D0192">
        <w:rPr>
          <w:rFonts w:ascii="Times New Roman" w:hAnsi="Times New Roman"/>
          <w:color w:val="333333"/>
          <w:sz w:val="22"/>
          <w:szCs w:val="22"/>
        </w:rPr>
        <w:t>exists</w:t>
      </w:r>
      <w:r>
        <w:rPr>
          <w:rFonts w:ascii="Times New Roman" w:hAnsi="Times New Roman"/>
          <w:color w:val="333333"/>
          <w:sz w:val="22"/>
          <w:szCs w:val="22"/>
        </w:rPr>
        <w:t>.</w:t>
      </w:r>
    </w:p>
    <w:p w14:paraId="42FFF16B" w14:textId="77777777" w:rsidR="00FE496E" w:rsidRPr="005D5FF1" w:rsidRDefault="00FE496E" w:rsidP="00FE496E">
      <w:pPr>
        <w:rPr>
          <w:rFonts w:ascii="Times New Roman" w:hAnsi="Times New Roman"/>
          <w:sz w:val="22"/>
          <w:szCs w:val="22"/>
        </w:rPr>
      </w:pPr>
      <w:r>
        <w:rPr>
          <w:rFonts w:ascii="Times New Roman" w:hAnsi="Times New Roman"/>
          <w:sz w:val="22"/>
          <w:szCs w:val="22"/>
        </w:rPr>
        <w:lastRenderedPageBreak/>
        <w:t>Either one of those two conditions indicates existence of biobank information (biobank_flag=Y). The absence of Specimen record for the patient and no record in Observation</w:t>
      </w:r>
      <w:r w:rsidR="001D0192">
        <w:rPr>
          <w:rFonts w:ascii="Times New Roman" w:hAnsi="Times New Roman"/>
          <w:sz w:val="22"/>
          <w:szCs w:val="22"/>
        </w:rPr>
        <w:t xml:space="preserve"> table </w:t>
      </w:r>
      <w:r w:rsidR="001D0192" w:rsidRPr="005F3DB0">
        <w:rPr>
          <w:rFonts w:ascii="Times New Roman" w:hAnsi="Times New Roman"/>
          <w:sz w:val="22"/>
          <w:szCs w:val="22"/>
        </w:rPr>
        <w:t xml:space="preserve">with </w:t>
      </w:r>
      <w:r w:rsidR="001D0192" w:rsidRPr="005F3DB0">
        <w:rPr>
          <w:rFonts w:ascii="Times New Roman" w:hAnsi="Times New Roman"/>
          <w:i/>
          <w:sz w:val="22"/>
          <w:szCs w:val="22"/>
        </w:rPr>
        <w:t>observation_concept_id</w:t>
      </w:r>
      <w:r w:rsidR="001D0192" w:rsidRPr="005F3DB0">
        <w:rPr>
          <w:rFonts w:ascii="Times New Roman" w:hAnsi="Times New Roman"/>
          <w:sz w:val="22"/>
          <w:szCs w:val="22"/>
        </w:rPr>
        <w:t xml:space="preserve"> equal to Biobank flag (</w:t>
      </w:r>
      <w:r w:rsidR="001D0192" w:rsidRPr="005F3DB0">
        <w:rPr>
          <w:rFonts w:ascii="Times New Roman" w:hAnsi="Times New Roman"/>
          <w:color w:val="333333"/>
          <w:sz w:val="22"/>
          <w:szCs w:val="22"/>
        </w:rPr>
        <w:t xml:space="preserve">4001345) and the Observation </w:t>
      </w:r>
      <w:r w:rsidR="001D0192" w:rsidRPr="005F3DB0">
        <w:rPr>
          <w:rFonts w:ascii="Times New Roman" w:hAnsi="Times New Roman"/>
          <w:i/>
          <w:color w:val="333333"/>
          <w:sz w:val="22"/>
          <w:szCs w:val="22"/>
        </w:rPr>
        <w:t>value_as_concept_id</w:t>
      </w:r>
      <w:r w:rsidR="001D0192"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will set biobank_flag=N.</w:t>
      </w:r>
    </w:p>
    <w:p w14:paraId="6FDD5DBA" w14:textId="77777777" w:rsidR="0030258B" w:rsidRPr="005F3DB0" w:rsidRDefault="0030258B" w:rsidP="000F14BE">
      <w:pPr>
        <w:pStyle w:val="Heading3"/>
        <w:numPr>
          <w:ilvl w:val="0"/>
          <w:numId w:val="0"/>
        </w:numPr>
        <w:rPr>
          <w:rFonts w:ascii="Times New Roman" w:hAnsi="Times New Roman" w:cs="Times New Roman"/>
          <w:sz w:val="22"/>
          <w:szCs w:val="22"/>
        </w:rPr>
      </w:pPr>
      <w:bookmarkStart w:id="298" w:name="_Toc447185157"/>
      <w:bookmarkStart w:id="299" w:name="_Toc447292631"/>
      <w:r w:rsidRPr="005F3DB0">
        <w:rPr>
          <w:rFonts w:ascii="Times New Roman" w:hAnsi="Times New Roman" w:cs="Times New Roman"/>
          <w:sz w:val="22"/>
          <w:szCs w:val="22"/>
        </w:rPr>
        <w:t>Chart Availability</w:t>
      </w:r>
      <w:bookmarkEnd w:id="298"/>
      <w:bookmarkEnd w:id="299"/>
    </w:p>
    <w:p w14:paraId="1A6189D4" w14:textId="77777777"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PCORnet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PCORnet Enrollment table correspond</w:t>
      </w:r>
      <w:r w:rsidR="008A2478" w:rsidRPr="005F3DB0">
        <w:rPr>
          <w:rFonts w:ascii="Times New Roman" w:hAnsi="Times New Roman"/>
          <w:sz w:val="22"/>
          <w:szCs w:val="22"/>
        </w:rPr>
        <w:t>s with the OMOP CDM Observation_</w:t>
      </w:r>
      <w:r w:rsidRPr="005F3DB0">
        <w:rPr>
          <w:rFonts w:ascii="Times New Roman" w:hAnsi="Times New Roman"/>
          <w:sz w:val="22"/>
          <w:szCs w:val="22"/>
        </w:rPr>
        <w:t xml:space="preserve">Period table.  For each person/enrollment period combination, if you can review or requests charts for this person, the will need to be an observation record created.  The observation date should be the same as the enrollment period start date.  The </w:t>
      </w:r>
      <w:r w:rsidRPr="005F3DB0">
        <w:rPr>
          <w:rFonts w:ascii="Times New Roman" w:hAnsi="Times New Roman"/>
          <w:i/>
          <w:sz w:val="22"/>
          <w:szCs w:val="22"/>
        </w:rPr>
        <w:t>observation_concept_id</w:t>
      </w:r>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r w:rsidRPr="005F3DB0">
        <w:rPr>
          <w:rFonts w:ascii="Times New Roman" w:hAnsi="Times New Roman"/>
          <w:i/>
          <w:color w:val="333333"/>
          <w:sz w:val="22"/>
          <w:szCs w:val="22"/>
        </w:rPr>
        <w:t>value_as_concept_id</w:t>
      </w:r>
      <w:r w:rsidRPr="005F3DB0">
        <w:rPr>
          <w:rFonts w:ascii="Times New Roman" w:hAnsi="Times New Roman"/>
          <w:color w:val="333333"/>
          <w:sz w:val="22"/>
          <w:szCs w:val="22"/>
        </w:rPr>
        <w:t xml:space="preserve"> should be set to either Yes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14:paraId="2AF15B2A" w14:textId="77777777" w:rsidR="000707CF" w:rsidRDefault="000707CF">
      <w:pPr>
        <w:spacing w:before="0" w:after="0" w:line="240" w:lineRule="auto"/>
        <w:rPr>
          <w:rFonts w:ascii="Times New Roman" w:hAnsi="Times New Roman"/>
        </w:rPr>
      </w:pPr>
    </w:p>
    <w:p w14:paraId="0843293C" w14:textId="77777777" w:rsidR="006B7F52" w:rsidRPr="00D747C7" w:rsidRDefault="006B7F52" w:rsidP="006B7F52">
      <w:pPr>
        <w:pStyle w:val="Heading3"/>
        <w:numPr>
          <w:ilvl w:val="0"/>
          <w:numId w:val="0"/>
        </w:numPr>
        <w:rPr>
          <w:rFonts w:ascii="Times New Roman" w:hAnsi="Times New Roman"/>
          <w:smallCaps w:val="0"/>
          <w:sz w:val="22"/>
          <w:szCs w:val="22"/>
        </w:rPr>
      </w:pPr>
      <w:bookmarkStart w:id="300" w:name="_Toc447292634"/>
      <w:r w:rsidRPr="00D747C7">
        <w:rPr>
          <w:rFonts w:ascii="Times New Roman" w:hAnsi="Times New Roman"/>
          <w:smallCaps w:val="0"/>
          <w:sz w:val="22"/>
          <w:szCs w:val="22"/>
        </w:rPr>
        <w:t>Vital Signs</w:t>
      </w:r>
      <w:bookmarkEnd w:id="300"/>
    </w:p>
    <w:p w14:paraId="1391A782" w14:textId="77777777" w:rsidR="003708A9" w:rsidRPr="00D747C7" w:rsidRDefault="003708A9" w:rsidP="003708A9">
      <w:pPr>
        <w:pStyle w:val="Heading3"/>
        <w:numPr>
          <w:ilvl w:val="0"/>
          <w:numId w:val="30"/>
        </w:numPr>
        <w:rPr>
          <w:rFonts w:ascii="Times New Roman" w:hAnsi="Times New Roman" w:cs="Times New Roman"/>
          <w:sz w:val="22"/>
          <w:szCs w:val="22"/>
        </w:rPr>
      </w:pPr>
      <w:bookmarkStart w:id="301" w:name="_Toc447292635"/>
      <w:r w:rsidRPr="00D747C7">
        <w:rPr>
          <w:rFonts w:ascii="Times New Roman" w:hAnsi="Times New Roman" w:cs="Times New Roman"/>
          <w:sz w:val="22"/>
          <w:szCs w:val="22"/>
        </w:rPr>
        <w:t>T</w:t>
      </w:r>
      <w:r w:rsidRPr="00D747C7">
        <w:rPr>
          <w:rFonts w:ascii="Times New Roman" w:hAnsi="Times New Roman" w:cs="Times New Roman"/>
          <w:smallCaps w:val="0"/>
          <w:sz w:val="22"/>
          <w:szCs w:val="22"/>
        </w:rPr>
        <w:t>obacco</w:t>
      </w:r>
      <w:bookmarkEnd w:id="301"/>
    </w:p>
    <w:p w14:paraId="55D3EF5B" w14:textId="77777777" w:rsidR="003708A9" w:rsidRPr="00D747C7" w:rsidRDefault="003708A9" w:rsidP="003708A9">
      <w:pPr>
        <w:rPr>
          <w:rFonts w:ascii="Times New Roman" w:hAnsi="Times New Roman"/>
          <w:sz w:val="22"/>
          <w:szCs w:val="22"/>
        </w:rPr>
      </w:pPr>
      <w:r w:rsidRPr="00D747C7">
        <w:rPr>
          <w:rFonts w:ascii="Times New Roman" w:hAnsi="Times New Roman"/>
          <w:sz w:val="22"/>
          <w:szCs w:val="22"/>
        </w:rPr>
        <w:t>There are two fields in PCORnet VITAL table, TOBACCO and TOBACCO_TYPE. TOBACCO field vocabulary reflects current and former smoking status, frequency, and amount of the tobacco smoking.  TOBACCO_TYPE reflects the type of tobacco.</w:t>
      </w:r>
    </w:p>
    <w:p w14:paraId="3E925AB0" w14:textId="77777777" w:rsidR="005707AB" w:rsidRPr="00D747C7" w:rsidRDefault="005707AB">
      <w:pPr>
        <w:spacing w:before="0" w:after="0" w:line="240" w:lineRule="auto"/>
        <w:rPr>
          <w:rFonts w:ascii="Times New Roman" w:hAnsi="Times New Roman"/>
        </w:rPr>
      </w:pPr>
    </w:p>
    <w:p w14:paraId="0FADE99B" w14:textId="77777777" w:rsidR="007544E5" w:rsidRPr="00D747C7" w:rsidRDefault="003708A9" w:rsidP="003708A9">
      <w:pPr>
        <w:rPr>
          <w:rFonts w:ascii="Times New Roman" w:hAnsi="Times New Roman"/>
          <w:sz w:val="22"/>
          <w:szCs w:val="22"/>
        </w:rPr>
      </w:pPr>
      <w:r w:rsidRPr="00D747C7">
        <w:rPr>
          <w:rFonts w:ascii="Times New Roman" w:hAnsi="Times New Roman"/>
          <w:sz w:val="22"/>
          <w:szCs w:val="22"/>
        </w:rPr>
        <w:t>The source for TOBACCO field</w:t>
      </w:r>
      <w:r w:rsidR="00B1782B" w:rsidRPr="00D747C7">
        <w:rPr>
          <w:rFonts w:ascii="Times New Roman" w:hAnsi="Times New Roman"/>
          <w:sz w:val="22"/>
          <w:szCs w:val="22"/>
        </w:rPr>
        <w:t xml:space="preserve"> is</w:t>
      </w:r>
      <w:r w:rsidR="004468B2" w:rsidRPr="00D747C7">
        <w:rPr>
          <w:rFonts w:ascii="Times New Roman" w:hAnsi="Times New Roman"/>
          <w:sz w:val="22"/>
          <w:szCs w:val="22"/>
        </w:rPr>
        <w:t xml:space="preserve"> in</w:t>
      </w:r>
      <w:r w:rsidR="00B1782B" w:rsidRPr="00D747C7">
        <w:rPr>
          <w:rFonts w:ascii="Times New Roman" w:hAnsi="Times New Roman"/>
          <w:sz w:val="22"/>
          <w:szCs w:val="22"/>
        </w:rPr>
        <w:t xml:space="preserve"> a pair of</w:t>
      </w:r>
      <w:r w:rsidR="007544E5" w:rsidRPr="00D747C7">
        <w:rPr>
          <w:rFonts w:ascii="Times New Roman" w:hAnsi="Times New Roman"/>
          <w:sz w:val="22"/>
          <w:szCs w:val="22"/>
        </w:rPr>
        <w:t xml:space="preserve"> </w:t>
      </w:r>
      <w:r w:rsidR="00731A9C" w:rsidRPr="00D747C7">
        <w:rPr>
          <w:rFonts w:ascii="Times New Roman" w:hAnsi="Times New Roman"/>
          <w:i/>
          <w:sz w:val="22"/>
          <w:szCs w:val="22"/>
        </w:rPr>
        <w:t>Observation.</w:t>
      </w:r>
      <w:r w:rsidR="007544E5" w:rsidRPr="00D747C7">
        <w:rPr>
          <w:rFonts w:ascii="Times New Roman" w:hAnsi="Times New Roman"/>
          <w:i/>
          <w:sz w:val="22"/>
          <w:szCs w:val="22"/>
        </w:rPr>
        <w:t xml:space="preserve">observation_concept_id </w:t>
      </w:r>
      <w:r w:rsidR="00B1782B" w:rsidRPr="00D747C7">
        <w:rPr>
          <w:rFonts w:ascii="Times New Roman" w:hAnsi="Times New Roman"/>
          <w:sz w:val="22"/>
          <w:szCs w:val="22"/>
        </w:rPr>
        <w:t>and</w:t>
      </w:r>
      <w:r w:rsidR="00B1782B" w:rsidRPr="00D747C7">
        <w:rPr>
          <w:rFonts w:ascii="Times New Roman" w:hAnsi="Times New Roman"/>
          <w:i/>
          <w:sz w:val="22"/>
          <w:szCs w:val="22"/>
        </w:rPr>
        <w:t xml:space="preserve"> Observation.value_as_concept_id </w:t>
      </w:r>
      <w:r w:rsidR="007544E5" w:rsidRPr="00D747C7">
        <w:rPr>
          <w:rFonts w:ascii="Times New Roman" w:hAnsi="Times New Roman"/>
          <w:sz w:val="22"/>
          <w:szCs w:val="22"/>
        </w:rPr>
        <w:t>field</w:t>
      </w:r>
      <w:r w:rsidR="00B1782B" w:rsidRPr="00D747C7">
        <w:rPr>
          <w:rFonts w:ascii="Times New Roman" w:hAnsi="Times New Roman"/>
          <w:sz w:val="22"/>
          <w:szCs w:val="22"/>
        </w:rPr>
        <w:t>s</w:t>
      </w:r>
      <w:r w:rsidR="007544E5" w:rsidRPr="00D747C7">
        <w:rPr>
          <w:rFonts w:ascii="Times New Roman" w:hAnsi="Times New Roman"/>
          <w:sz w:val="22"/>
          <w:szCs w:val="22"/>
        </w:rPr>
        <w:t>.</w:t>
      </w:r>
      <w:r w:rsidR="00B1782B" w:rsidRPr="00D747C7">
        <w:rPr>
          <w:rFonts w:ascii="Times New Roman" w:hAnsi="Times New Roman"/>
          <w:sz w:val="22"/>
          <w:szCs w:val="22"/>
        </w:rPr>
        <w:t xml:space="preserve"> The value of </w:t>
      </w:r>
      <w:r w:rsidR="00B1782B" w:rsidRPr="00D747C7">
        <w:rPr>
          <w:rFonts w:ascii="Times New Roman" w:hAnsi="Times New Roman"/>
          <w:i/>
          <w:sz w:val="22"/>
          <w:szCs w:val="22"/>
        </w:rPr>
        <w:t xml:space="preserve">Observation.observation_concept_id </w:t>
      </w:r>
      <w:r w:rsidR="00B1782B" w:rsidRPr="00D747C7">
        <w:rPr>
          <w:rFonts w:ascii="Times New Roman" w:hAnsi="Times New Roman"/>
          <w:sz w:val="22"/>
          <w:szCs w:val="22"/>
        </w:rPr>
        <w:t>is</w:t>
      </w:r>
      <w:r w:rsidR="00D653C5" w:rsidRPr="00D747C7">
        <w:rPr>
          <w:rFonts w:ascii="Times New Roman" w:hAnsi="Times New Roman"/>
          <w:sz w:val="22"/>
          <w:szCs w:val="22"/>
        </w:rPr>
        <w:t xml:space="preserve"> 4275495</w:t>
      </w:r>
      <w:r w:rsidR="00B1782B" w:rsidRPr="00D747C7">
        <w:rPr>
          <w:rFonts w:ascii="Times New Roman" w:hAnsi="Times New Roman"/>
          <w:sz w:val="22"/>
          <w:szCs w:val="22"/>
        </w:rPr>
        <w:t xml:space="preserve"> </w:t>
      </w:r>
      <w:r w:rsidR="00511A59" w:rsidRPr="00D747C7">
        <w:rPr>
          <w:rFonts w:ascii="Times New Roman" w:hAnsi="Times New Roman"/>
          <w:sz w:val="22"/>
          <w:szCs w:val="22"/>
        </w:rPr>
        <w:t>(</w:t>
      </w:r>
      <w:r w:rsidR="00B1782B" w:rsidRPr="00D747C7">
        <w:rPr>
          <w:rFonts w:ascii="Times New Roman" w:hAnsi="Times New Roman"/>
          <w:sz w:val="22"/>
          <w:szCs w:val="22"/>
        </w:rPr>
        <w:t>‘</w:t>
      </w:r>
      <w:r w:rsidR="00D653C5" w:rsidRPr="00D747C7">
        <w:rPr>
          <w:rFonts w:ascii="Times New Roman" w:hAnsi="Times New Roman"/>
          <w:sz w:val="22"/>
          <w:szCs w:val="22"/>
        </w:rPr>
        <w:t>Tobacco smoking behavior - finding</w:t>
      </w:r>
      <w:r w:rsidR="00B1782B" w:rsidRPr="00D747C7">
        <w:rPr>
          <w:rFonts w:ascii="Times New Roman" w:hAnsi="Times New Roman"/>
          <w:sz w:val="22"/>
          <w:szCs w:val="22"/>
        </w:rPr>
        <w:t>’</w:t>
      </w:r>
      <w:r w:rsidR="00511A59" w:rsidRPr="00D747C7">
        <w:rPr>
          <w:rFonts w:ascii="Times New Roman" w:hAnsi="Times New Roman"/>
          <w:sz w:val="22"/>
          <w:szCs w:val="22"/>
        </w:rPr>
        <w:t>)</w:t>
      </w:r>
      <w:r w:rsidR="00B1782B" w:rsidRPr="00D747C7">
        <w:rPr>
          <w:rFonts w:ascii="Times New Roman" w:hAnsi="Times New Roman"/>
          <w:sz w:val="22"/>
          <w:szCs w:val="22"/>
        </w:rPr>
        <w:t>.</w:t>
      </w:r>
      <w:r w:rsidR="007544E5" w:rsidRPr="00D747C7">
        <w:rPr>
          <w:rFonts w:ascii="Times New Roman" w:hAnsi="Times New Roman"/>
          <w:sz w:val="22"/>
          <w:szCs w:val="22"/>
        </w:rPr>
        <w:t xml:space="preserve"> </w:t>
      </w:r>
      <w:r w:rsidR="00B1782B" w:rsidRPr="00D747C7">
        <w:rPr>
          <w:rFonts w:ascii="Times New Roman" w:hAnsi="Times New Roman"/>
          <w:sz w:val="22"/>
          <w:szCs w:val="22"/>
        </w:rPr>
        <w:t>P</w:t>
      </w:r>
      <w:r w:rsidR="004468B2" w:rsidRPr="00D747C7">
        <w:rPr>
          <w:rFonts w:ascii="Times New Roman" w:hAnsi="Times New Roman"/>
          <w:sz w:val="22"/>
          <w:szCs w:val="22"/>
        </w:rPr>
        <w:t>ermissible</w:t>
      </w:r>
      <w:r w:rsidR="00B1782B" w:rsidRPr="00D747C7">
        <w:rPr>
          <w:rFonts w:ascii="Times New Roman" w:hAnsi="Times New Roman"/>
          <w:sz w:val="22"/>
          <w:szCs w:val="22"/>
        </w:rPr>
        <w:t xml:space="preserve"> values of</w:t>
      </w:r>
      <w:r w:rsidR="004468B2" w:rsidRPr="00B1782B">
        <w:rPr>
          <w:rFonts w:ascii="Times New Roman" w:hAnsi="Times New Roman"/>
          <w:color w:val="4F81BD" w:themeColor="accent1"/>
          <w:sz w:val="22"/>
          <w:szCs w:val="22"/>
        </w:rPr>
        <w:t xml:space="preserve"> </w:t>
      </w:r>
      <w:r w:rsidR="00B1782B" w:rsidRPr="00D747C7">
        <w:rPr>
          <w:rFonts w:ascii="Times New Roman" w:hAnsi="Times New Roman"/>
          <w:i/>
          <w:sz w:val="22"/>
          <w:szCs w:val="22"/>
        </w:rPr>
        <w:t xml:space="preserve">Observation.value_as_concept_id </w:t>
      </w:r>
      <w:r w:rsidR="004468B2" w:rsidRPr="00D747C7">
        <w:rPr>
          <w:rFonts w:ascii="Times New Roman" w:hAnsi="Times New Roman"/>
          <w:sz w:val="22"/>
          <w:szCs w:val="22"/>
        </w:rPr>
        <w:t>represent mutually exclusive tobacco smoking status including</w:t>
      </w:r>
      <w:r w:rsidR="00731A9C" w:rsidRPr="00D747C7">
        <w:rPr>
          <w:rFonts w:ascii="Times New Roman" w:hAnsi="Times New Roman"/>
          <w:sz w:val="22"/>
          <w:szCs w:val="22"/>
        </w:rPr>
        <w:t>:</w:t>
      </w:r>
      <w:r w:rsidR="004468B2" w:rsidRPr="00D747C7">
        <w:rPr>
          <w:rFonts w:ascii="Times New Roman" w:hAnsi="Times New Roman"/>
          <w:sz w:val="22"/>
          <w:szCs w:val="22"/>
        </w:rPr>
        <w:t xml:space="preserve"> current and former smoking status, frequency, and daily consumption</w:t>
      </w:r>
      <w:r w:rsidR="00731A9C" w:rsidRPr="00D747C7">
        <w:rPr>
          <w:rFonts w:ascii="Times New Roman" w:hAnsi="Times New Roman"/>
          <w:sz w:val="22"/>
          <w:szCs w:val="22"/>
        </w:rPr>
        <w:t>,</w:t>
      </w:r>
      <w:r w:rsidR="004468B2" w:rsidRPr="00D747C7">
        <w:rPr>
          <w:rFonts w:ascii="Times New Roman" w:hAnsi="Times New Roman"/>
          <w:sz w:val="22"/>
          <w:szCs w:val="22"/>
        </w:rPr>
        <w:t xml:space="preserve"> as described in the table below.</w:t>
      </w:r>
      <w:r w:rsidR="00B1782B" w:rsidRPr="00D747C7">
        <w:rPr>
          <w:rFonts w:ascii="Times New Roman" w:hAnsi="Times New Roman"/>
          <w:sz w:val="22"/>
          <w:szCs w:val="22"/>
        </w:rPr>
        <w:t xml:space="preserve"> There should be only one Observation record for a given time point.</w:t>
      </w:r>
    </w:p>
    <w:p w14:paraId="1DE7A6B8" w14:textId="77777777" w:rsidR="003708A9" w:rsidRPr="00D747C7" w:rsidRDefault="003708A9" w:rsidP="003708A9">
      <w:pPr>
        <w:rPr>
          <w:rFonts w:ascii="Times New Roman" w:hAnsi="Times New Roman"/>
          <w:sz w:val="22"/>
          <w:szCs w:val="22"/>
        </w:rPr>
      </w:pPr>
    </w:p>
    <w:tbl>
      <w:tblPr>
        <w:tblStyle w:val="TableGrid"/>
        <w:tblW w:w="0" w:type="auto"/>
        <w:tblInd w:w="720" w:type="dxa"/>
        <w:tblLook w:val="04A0" w:firstRow="1" w:lastRow="0" w:firstColumn="1" w:lastColumn="0" w:noHBand="0" w:noVBand="1"/>
      </w:tblPr>
      <w:tblGrid>
        <w:gridCol w:w="3001"/>
        <w:gridCol w:w="1016"/>
        <w:gridCol w:w="1656"/>
        <w:gridCol w:w="1373"/>
        <w:gridCol w:w="2897"/>
      </w:tblGrid>
      <w:tr w:rsidR="002E1E3C" w:rsidRPr="00D747C7" w14:paraId="10B056F7" w14:textId="77777777" w:rsidTr="0097224A">
        <w:trPr>
          <w:cantSplit/>
          <w:tblHeader/>
        </w:trPr>
        <w:tc>
          <w:tcPr>
            <w:tcW w:w="3001" w:type="dxa"/>
            <w:shd w:val="clear" w:color="auto" w:fill="A6A6A6" w:themeFill="background1" w:themeFillShade="A6"/>
          </w:tcPr>
          <w:p w14:paraId="5AF3984A"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Name</w:t>
            </w:r>
          </w:p>
        </w:tc>
        <w:tc>
          <w:tcPr>
            <w:tcW w:w="1016" w:type="dxa"/>
            <w:shd w:val="clear" w:color="auto" w:fill="A6A6A6" w:themeFill="background1" w:themeFillShade="A6"/>
          </w:tcPr>
          <w:p w14:paraId="4E26389B"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Id</w:t>
            </w:r>
          </w:p>
        </w:tc>
        <w:tc>
          <w:tcPr>
            <w:tcW w:w="1656" w:type="dxa"/>
            <w:shd w:val="clear" w:color="auto" w:fill="A6A6A6" w:themeFill="background1" w:themeFillShade="A6"/>
          </w:tcPr>
          <w:p w14:paraId="2B567777"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Status</w:t>
            </w:r>
          </w:p>
        </w:tc>
        <w:tc>
          <w:tcPr>
            <w:tcW w:w="1373" w:type="dxa"/>
            <w:shd w:val="clear" w:color="auto" w:fill="A6A6A6" w:themeFill="background1" w:themeFillShade="A6"/>
          </w:tcPr>
          <w:p w14:paraId="2F31CBF3"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Frequency</w:t>
            </w:r>
          </w:p>
        </w:tc>
        <w:tc>
          <w:tcPr>
            <w:tcW w:w="2897" w:type="dxa"/>
            <w:shd w:val="clear" w:color="auto" w:fill="A6A6A6" w:themeFill="background1" w:themeFillShade="A6"/>
          </w:tcPr>
          <w:p w14:paraId="2469FA34" w14:textId="77777777"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Daily consumption</w:t>
            </w:r>
          </w:p>
        </w:tc>
      </w:tr>
      <w:tr w:rsidR="002E1E3C" w:rsidRPr="00D747C7" w14:paraId="064F4F06" w14:textId="77777777" w:rsidTr="0097224A">
        <w:trPr>
          <w:cantSplit/>
        </w:trPr>
        <w:tc>
          <w:tcPr>
            <w:tcW w:w="3001" w:type="dxa"/>
          </w:tcPr>
          <w:p w14:paraId="5804EC70"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Moderate smoker (20 or less per day)</w:t>
            </w:r>
          </w:p>
        </w:tc>
        <w:tc>
          <w:tcPr>
            <w:tcW w:w="1016" w:type="dxa"/>
          </w:tcPr>
          <w:p w14:paraId="4FEF730E"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4209585</w:t>
            </w:r>
          </w:p>
        </w:tc>
        <w:tc>
          <w:tcPr>
            <w:tcW w:w="1656" w:type="dxa"/>
          </w:tcPr>
          <w:p w14:paraId="301DCF48"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02A5C5EA"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14:paraId="2CA663CC"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Moderate smoker (20 or less per day)</w:t>
            </w:r>
          </w:p>
        </w:tc>
      </w:tr>
      <w:tr w:rsidR="002E1E3C" w:rsidRPr="00D747C7" w14:paraId="454AB52B" w14:textId="77777777" w:rsidTr="0097224A">
        <w:tc>
          <w:tcPr>
            <w:tcW w:w="3001" w:type="dxa"/>
          </w:tcPr>
          <w:p w14:paraId="2B974F5B"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Heavy smoker (over 20 per day)</w:t>
            </w:r>
          </w:p>
        </w:tc>
        <w:tc>
          <w:tcPr>
            <w:tcW w:w="1016" w:type="dxa"/>
          </w:tcPr>
          <w:p w14:paraId="66CC160C"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4209006</w:t>
            </w:r>
          </w:p>
        </w:tc>
        <w:tc>
          <w:tcPr>
            <w:tcW w:w="1656" w:type="dxa"/>
          </w:tcPr>
          <w:p w14:paraId="3E76A8D8"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6938422E"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14:paraId="2E4FC524"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Heavy smoker (over 20 per day)</w:t>
            </w:r>
          </w:p>
        </w:tc>
      </w:tr>
      <w:tr w:rsidR="002E1E3C" w:rsidRPr="00D747C7" w14:paraId="5E3D0ECB" w14:textId="77777777" w:rsidTr="002E1E3C">
        <w:tc>
          <w:tcPr>
            <w:tcW w:w="3001" w:type="dxa"/>
            <w:shd w:val="clear" w:color="auto" w:fill="auto"/>
          </w:tcPr>
          <w:p w14:paraId="5E150A36"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Smokes tobacco daily</w:t>
            </w:r>
          </w:p>
        </w:tc>
        <w:tc>
          <w:tcPr>
            <w:tcW w:w="1016" w:type="dxa"/>
            <w:shd w:val="clear" w:color="auto" w:fill="auto"/>
          </w:tcPr>
          <w:p w14:paraId="6835A06B"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42709996</w:t>
            </w:r>
          </w:p>
        </w:tc>
        <w:tc>
          <w:tcPr>
            <w:tcW w:w="1656" w:type="dxa"/>
            <w:shd w:val="clear" w:color="auto" w:fill="auto"/>
          </w:tcPr>
          <w:p w14:paraId="6C580ACD"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shd w:val="clear" w:color="auto" w:fill="auto"/>
          </w:tcPr>
          <w:p w14:paraId="08A343D3"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shd w:val="clear" w:color="auto" w:fill="auto"/>
          </w:tcPr>
          <w:p w14:paraId="7A6DB81C"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14:paraId="38F24470" w14:textId="77777777" w:rsidTr="00D653C5">
        <w:tc>
          <w:tcPr>
            <w:tcW w:w="3001" w:type="dxa"/>
          </w:tcPr>
          <w:p w14:paraId="676D6F10"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Occasional tobacco smoker</w:t>
            </w:r>
          </w:p>
        </w:tc>
        <w:tc>
          <w:tcPr>
            <w:tcW w:w="1016" w:type="dxa"/>
            <w:shd w:val="clear" w:color="auto" w:fill="FFFF00"/>
          </w:tcPr>
          <w:p w14:paraId="6C4AB989"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TBD</w:t>
            </w:r>
          </w:p>
        </w:tc>
        <w:tc>
          <w:tcPr>
            <w:tcW w:w="1656" w:type="dxa"/>
          </w:tcPr>
          <w:p w14:paraId="09BCBF39"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2900AA53"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Some day</w:t>
            </w:r>
          </w:p>
        </w:tc>
        <w:tc>
          <w:tcPr>
            <w:tcW w:w="2897" w:type="dxa"/>
          </w:tcPr>
          <w:p w14:paraId="199309F9"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160C4E52" w14:textId="77777777" w:rsidTr="0097224A">
        <w:tc>
          <w:tcPr>
            <w:tcW w:w="3001" w:type="dxa"/>
          </w:tcPr>
          <w:p w14:paraId="41385242"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 xml:space="preserve">Smoker </w:t>
            </w:r>
          </w:p>
        </w:tc>
        <w:tc>
          <w:tcPr>
            <w:tcW w:w="1016" w:type="dxa"/>
          </w:tcPr>
          <w:p w14:paraId="28B87217"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1656" w:type="dxa"/>
          </w:tcPr>
          <w:p w14:paraId="46FD941A"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14:paraId="092788AF"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14:paraId="4CB34FE1"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14:paraId="5F7D9EB8" w14:textId="77777777" w:rsidTr="0097224A">
        <w:tc>
          <w:tcPr>
            <w:tcW w:w="3001" w:type="dxa"/>
          </w:tcPr>
          <w:p w14:paraId="7125629F"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Never smoked tobacco</w:t>
            </w:r>
          </w:p>
        </w:tc>
        <w:tc>
          <w:tcPr>
            <w:tcW w:w="1016" w:type="dxa"/>
          </w:tcPr>
          <w:p w14:paraId="42456EDD"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1656" w:type="dxa"/>
          </w:tcPr>
          <w:p w14:paraId="7CBAECEC"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Never smoker</w:t>
            </w:r>
          </w:p>
        </w:tc>
        <w:tc>
          <w:tcPr>
            <w:tcW w:w="1373" w:type="dxa"/>
          </w:tcPr>
          <w:p w14:paraId="2A20155E"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2BE085E6"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5E8A2C8A" w14:textId="77777777" w:rsidTr="0097224A">
        <w:tc>
          <w:tcPr>
            <w:tcW w:w="3001" w:type="dxa"/>
          </w:tcPr>
          <w:p w14:paraId="713EF4B3"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Non-smoker</w:t>
            </w:r>
          </w:p>
        </w:tc>
        <w:tc>
          <w:tcPr>
            <w:tcW w:w="1016" w:type="dxa"/>
          </w:tcPr>
          <w:p w14:paraId="173E5A89"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1656" w:type="dxa"/>
          </w:tcPr>
          <w:p w14:paraId="4E23F5A3" w14:textId="77777777" w:rsidR="002E1E3C" w:rsidRPr="00D747C7" w:rsidRDefault="002E1E3C" w:rsidP="00D30061">
            <w:pPr>
              <w:spacing w:after="0"/>
              <w:rPr>
                <w:rFonts w:ascii="Times New Roman" w:hAnsi="Times New Roman"/>
                <w:sz w:val="20"/>
                <w:szCs w:val="20"/>
              </w:rPr>
            </w:pPr>
            <w:r w:rsidRPr="00D747C7">
              <w:rPr>
                <w:rFonts w:ascii="Times New Roman" w:hAnsi="Times New Roman"/>
                <w:sz w:val="20"/>
                <w:szCs w:val="20"/>
              </w:rPr>
              <w:t>Current non-smoker, former status unknown</w:t>
            </w:r>
          </w:p>
        </w:tc>
        <w:tc>
          <w:tcPr>
            <w:tcW w:w="1373" w:type="dxa"/>
          </w:tcPr>
          <w:p w14:paraId="54934D13"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3200AA18"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093DAA18" w14:textId="77777777" w:rsidTr="0097224A">
        <w:tc>
          <w:tcPr>
            <w:tcW w:w="3001" w:type="dxa"/>
          </w:tcPr>
          <w:p w14:paraId="75DB9175"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Ex-smoker</w:t>
            </w:r>
          </w:p>
        </w:tc>
        <w:tc>
          <w:tcPr>
            <w:tcW w:w="1016" w:type="dxa"/>
          </w:tcPr>
          <w:p w14:paraId="036821DB"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4310250</w:t>
            </w:r>
          </w:p>
        </w:tc>
        <w:tc>
          <w:tcPr>
            <w:tcW w:w="1656" w:type="dxa"/>
          </w:tcPr>
          <w:p w14:paraId="4CE774D9"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Former smoker</w:t>
            </w:r>
          </w:p>
        </w:tc>
        <w:tc>
          <w:tcPr>
            <w:tcW w:w="1373" w:type="dxa"/>
          </w:tcPr>
          <w:p w14:paraId="667A7BB3"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14:paraId="03E87E30" w14:textId="77777777"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14:paraId="15AB014B" w14:textId="77777777" w:rsidTr="0097224A">
        <w:tc>
          <w:tcPr>
            <w:tcW w:w="3001" w:type="dxa"/>
          </w:tcPr>
          <w:p w14:paraId="1DB3061B" w14:textId="77777777"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016" w:type="dxa"/>
          </w:tcPr>
          <w:p w14:paraId="77FDF3CD" w14:textId="77777777"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1656" w:type="dxa"/>
          </w:tcPr>
          <w:p w14:paraId="647EEFF0"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1373" w:type="dxa"/>
          </w:tcPr>
          <w:p w14:paraId="74C7BCC0"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2DA1078A"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1CA08669" w14:textId="77777777" w:rsidTr="0097224A">
        <w:tc>
          <w:tcPr>
            <w:tcW w:w="3001" w:type="dxa"/>
          </w:tcPr>
          <w:p w14:paraId="5C5D4AA6"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016" w:type="dxa"/>
          </w:tcPr>
          <w:p w14:paraId="0205A92F"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1656" w:type="dxa"/>
          </w:tcPr>
          <w:p w14:paraId="2E38329D" w14:textId="77777777" w:rsidR="002E1E3C" w:rsidRPr="00D747C7" w:rsidRDefault="002E1E3C" w:rsidP="00D30061">
            <w:pPr>
              <w:spacing w:after="0"/>
              <w:jc w:val="both"/>
              <w:rPr>
                <w:rFonts w:ascii="Times New Roman" w:hAnsi="Times New Roman"/>
                <w:sz w:val="20"/>
                <w:szCs w:val="20"/>
                <w:highlight w:val="yellow"/>
              </w:rPr>
            </w:pPr>
            <w:r w:rsidRPr="00D747C7">
              <w:rPr>
                <w:rFonts w:ascii="Times New Roman" w:hAnsi="Times New Roman"/>
                <w:sz w:val="20"/>
                <w:szCs w:val="20"/>
              </w:rPr>
              <w:t>Unknown</w:t>
            </w:r>
          </w:p>
        </w:tc>
        <w:tc>
          <w:tcPr>
            <w:tcW w:w="1373" w:type="dxa"/>
          </w:tcPr>
          <w:p w14:paraId="3CFA6FE7"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6EA3CA9B"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14:paraId="55D25379" w14:textId="77777777" w:rsidTr="0097224A">
        <w:tc>
          <w:tcPr>
            <w:tcW w:w="3001" w:type="dxa"/>
          </w:tcPr>
          <w:p w14:paraId="55512569"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016" w:type="dxa"/>
          </w:tcPr>
          <w:p w14:paraId="251520FC" w14:textId="77777777"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1656" w:type="dxa"/>
          </w:tcPr>
          <w:p w14:paraId="369F3658" w14:textId="77777777"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Status cannot be mapped to any concepts above</w:t>
            </w:r>
          </w:p>
        </w:tc>
        <w:tc>
          <w:tcPr>
            <w:tcW w:w="1373" w:type="dxa"/>
          </w:tcPr>
          <w:p w14:paraId="14F49CCC"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14:paraId="072FF4E3" w14:textId="77777777"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bl>
    <w:p w14:paraId="00D92CD7" w14:textId="77777777" w:rsidR="007544E5" w:rsidRPr="00D747C7" w:rsidRDefault="007544E5" w:rsidP="007544E5">
      <w:pPr>
        <w:pStyle w:val="ListParagraph"/>
        <w:ind w:left="0"/>
        <w:rPr>
          <w:rFonts w:ascii="Times New Roman" w:hAnsi="Times New Roman"/>
        </w:rPr>
      </w:pPr>
    </w:p>
    <w:p w14:paraId="2699EC74" w14:textId="77777777" w:rsidR="005913DF" w:rsidRPr="00D747C7" w:rsidRDefault="005913DF" w:rsidP="00731A9C">
      <w:pPr>
        <w:rPr>
          <w:rFonts w:ascii="Times New Roman" w:hAnsi="Times New Roman"/>
          <w:sz w:val="22"/>
          <w:szCs w:val="22"/>
        </w:rPr>
      </w:pPr>
    </w:p>
    <w:p w14:paraId="7A10E864" w14:textId="77777777" w:rsidR="005913DF" w:rsidRPr="00D747C7" w:rsidRDefault="005913DF" w:rsidP="00731A9C">
      <w:pPr>
        <w:rPr>
          <w:rFonts w:ascii="Times New Roman" w:hAnsi="Times New Roman"/>
          <w:sz w:val="22"/>
          <w:szCs w:val="22"/>
        </w:rPr>
      </w:pPr>
    </w:p>
    <w:p w14:paraId="75B05041" w14:textId="77777777" w:rsidR="00DD210F" w:rsidRPr="00D747C7" w:rsidRDefault="000028DB" w:rsidP="00731A9C">
      <w:pPr>
        <w:rPr>
          <w:rFonts w:ascii="Times New Roman" w:hAnsi="Times New Roman"/>
          <w:sz w:val="22"/>
          <w:szCs w:val="22"/>
        </w:rPr>
      </w:pPr>
      <w:r w:rsidRPr="00D747C7">
        <w:rPr>
          <w:rFonts w:ascii="Times New Roman" w:hAnsi="Times New Roman"/>
          <w:sz w:val="22"/>
          <w:szCs w:val="22"/>
        </w:rPr>
        <w:t xml:space="preserve">The source for TOBACCO_TYPE field is in a pair of </w:t>
      </w:r>
      <w:r w:rsidRPr="00D747C7">
        <w:rPr>
          <w:rFonts w:ascii="Times New Roman" w:hAnsi="Times New Roman"/>
          <w:i/>
          <w:sz w:val="22"/>
          <w:szCs w:val="22"/>
        </w:rPr>
        <w:t xml:space="preserve">Observation.observation_concept_id </w:t>
      </w:r>
      <w:r w:rsidRPr="00D747C7">
        <w:rPr>
          <w:rFonts w:ascii="Times New Roman" w:hAnsi="Times New Roman"/>
          <w:sz w:val="22"/>
          <w:szCs w:val="22"/>
        </w:rPr>
        <w:t>and</w:t>
      </w:r>
      <w:r w:rsidRPr="00D747C7">
        <w:rPr>
          <w:rFonts w:ascii="Times New Roman" w:hAnsi="Times New Roman"/>
          <w:i/>
          <w:sz w:val="22"/>
          <w:szCs w:val="22"/>
        </w:rPr>
        <w:t xml:space="preserve"> Observation.value_as_concept_id </w:t>
      </w:r>
      <w:r w:rsidRPr="00D747C7">
        <w:rPr>
          <w:rFonts w:ascii="Times New Roman" w:hAnsi="Times New Roman"/>
          <w:sz w:val="22"/>
          <w:szCs w:val="22"/>
        </w:rPr>
        <w:t xml:space="preserve">fields. The value of </w:t>
      </w:r>
      <w:r w:rsidRPr="00D747C7">
        <w:rPr>
          <w:rFonts w:ascii="Times New Roman" w:hAnsi="Times New Roman"/>
          <w:i/>
          <w:sz w:val="22"/>
          <w:szCs w:val="22"/>
        </w:rPr>
        <w:t xml:space="preserve">Observation.observation_concept_id </w:t>
      </w:r>
      <w:r w:rsidRPr="00D747C7">
        <w:rPr>
          <w:rFonts w:ascii="Times New Roman" w:hAnsi="Times New Roman"/>
          <w:sz w:val="22"/>
          <w:szCs w:val="22"/>
        </w:rPr>
        <w:t>is 4298794 ‘Smoker’</w:t>
      </w:r>
      <w:r w:rsidR="008D69C9" w:rsidRPr="00D747C7">
        <w:rPr>
          <w:rFonts w:ascii="Times New Roman" w:hAnsi="Times New Roman"/>
          <w:i/>
          <w:sz w:val="22"/>
          <w:szCs w:val="22"/>
        </w:rPr>
        <w:t xml:space="preserve">. </w:t>
      </w:r>
      <w:r w:rsidR="008D69C9" w:rsidRPr="00D747C7">
        <w:rPr>
          <w:rFonts w:ascii="Times New Roman" w:hAnsi="Times New Roman"/>
          <w:sz w:val="22"/>
          <w:szCs w:val="22"/>
        </w:rPr>
        <w:t xml:space="preserve">The permissible </w:t>
      </w:r>
      <w:r w:rsidRPr="00D747C7">
        <w:rPr>
          <w:rFonts w:ascii="Times New Roman" w:hAnsi="Times New Roman"/>
          <w:sz w:val="22"/>
          <w:szCs w:val="22"/>
        </w:rPr>
        <w:t xml:space="preserve">values of </w:t>
      </w:r>
      <w:r w:rsidRPr="00D747C7">
        <w:rPr>
          <w:rFonts w:ascii="Times New Roman" w:hAnsi="Times New Roman"/>
          <w:i/>
          <w:sz w:val="22"/>
          <w:szCs w:val="22"/>
        </w:rPr>
        <w:t xml:space="preserve">Observation.value_as_concept_id </w:t>
      </w:r>
      <w:r w:rsidRPr="00D747C7">
        <w:rPr>
          <w:rFonts w:ascii="Times New Roman" w:hAnsi="Times New Roman"/>
          <w:sz w:val="22"/>
          <w:szCs w:val="22"/>
        </w:rPr>
        <w:t>concepts are given in the table below. Tobacco type record can appear only if tobacco smoking status</w:t>
      </w:r>
      <w:r w:rsidR="00164201" w:rsidRPr="00D747C7">
        <w:rPr>
          <w:rFonts w:ascii="Times New Roman" w:hAnsi="Times New Roman"/>
          <w:sz w:val="22"/>
          <w:szCs w:val="22"/>
        </w:rPr>
        <w:t xml:space="preserve"> is or was positive. There should not be any tobacco type records if tobacco status is negative. Permissible c</w:t>
      </w:r>
      <w:r w:rsidR="008D69C9" w:rsidRPr="00D747C7">
        <w:rPr>
          <w:rFonts w:ascii="Times New Roman" w:hAnsi="Times New Roman"/>
          <w:sz w:val="22"/>
          <w:szCs w:val="22"/>
        </w:rPr>
        <w:t>ombinations of tobacco status and tobacco type concepts are</w:t>
      </w:r>
      <w:r w:rsidR="00164201" w:rsidRPr="00D747C7">
        <w:rPr>
          <w:rFonts w:ascii="Times New Roman" w:hAnsi="Times New Roman"/>
          <w:sz w:val="22"/>
          <w:szCs w:val="22"/>
        </w:rPr>
        <w:t xml:space="preserve"> g</w:t>
      </w:r>
      <w:r w:rsidR="008D69C9" w:rsidRPr="00D747C7">
        <w:rPr>
          <w:rFonts w:ascii="Times New Roman" w:hAnsi="Times New Roman"/>
          <w:sz w:val="22"/>
          <w:szCs w:val="22"/>
        </w:rPr>
        <w:t xml:space="preserve">iven in the table below. </w:t>
      </w:r>
      <w:r w:rsidR="00731A9C" w:rsidRPr="00D747C7">
        <w:rPr>
          <w:rFonts w:ascii="Times New Roman" w:hAnsi="Times New Roman"/>
          <w:sz w:val="22"/>
          <w:szCs w:val="22"/>
        </w:rPr>
        <w:t xml:space="preserve">There may be one or more Observation records </w:t>
      </w:r>
      <w:r w:rsidR="00DD210F" w:rsidRPr="00D747C7">
        <w:rPr>
          <w:rFonts w:ascii="Times New Roman" w:hAnsi="Times New Roman"/>
          <w:sz w:val="22"/>
          <w:szCs w:val="22"/>
        </w:rPr>
        <w:t xml:space="preserve">describing tobacco type for a given time point. This depends on the meaning of the tobacco type concept as described below. </w:t>
      </w:r>
    </w:p>
    <w:tbl>
      <w:tblPr>
        <w:tblStyle w:val="TableGrid"/>
        <w:tblW w:w="0" w:type="auto"/>
        <w:tblInd w:w="720" w:type="dxa"/>
        <w:tblLook w:val="04A0" w:firstRow="1" w:lastRow="0" w:firstColumn="1" w:lastColumn="0" w:noHBand="0" w:noVBand="1"/>
      </w:tblPr>
      <w:tblGrid>
        <w:gridCol w:w="2143"/>
        <w:gridCol w:w="1240"/>
        <w:gridCol w:w="3995"/>
        <w:gridCol w:w="2839"/>
      </w:tblGrid>
      <w:tr w:rsidR="00164201" w:rsidRPr="00D747C7" w14:paraId="296FE9A8" w14:textId="77777777" w:rsidTr="009413B5">
        <w:trPr>
          <w:cantSplit/>
          <w:tblHeader/>
        </w:trPr>
        <w:tc>
          <w:tcPr>
            <w:tcW w:w="2143" w:type="dxa"/>
            <w:shd w:val="clear" w:color="auto" w:fill="A6A6A6" w:themeFill="background1" w:themeFillShade="A6"/>
          </w:tcPr>
          <w:p w14:paraId="0803C2E1" w14:textId="77777777"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Name</w:t>
            </w:r>
          </w:p>
        </w:tc>
        <w:tc>
          <w:tcPr>
            <w:tcW w:w="1240" w:type="dxa"/>
            <w:shd w:val="clear" w:color="auto" w:fill="A6A6A6" w:themeFill="background1" w:themeFillShade="A6"/>
          </w:tcPr>
          <w:p w14:paraId="1357EF8F" w14:textId="77777777"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Id</w:t>
            </w:r>
          </w:p>
        </w:tc>
        <w:tc>
          <w:tcPr>
            <w:tcW w:w="3995" w:type="dxa"/>
            <w:shd w:val="clear" w:color="auto" w:fill="A6A6A6" w:themeFill="background1" w:themeFillShade="A6"/>
          </w:tcPr>
          <w:p w14:paraId="2F8DEECF" w14:textId="77777777"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status concepts</w:t>
            </w:r>
          </w:p>
        </w:tc>
        <w:tc>
          <w:tcPr>
            <w:tcW w:w="2839" w:type="dxa"/>
            <w:shd w:val="clear" w:color="auto" w:fill="A6A6A6" w:themeFill="background1" w:themeFillShade="A6"/>
          </w:tcPr>
          <w:p w14:paraId="730F34F7" w14:textId="77777777"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type concepts</w:t>
            </w:r>
          </w:p>
        </w:tc>
      </w:tr>
      <w:tr w:rsidR="00164201" w:rsidRPr="00D747C7" w14:paraId="3942291C" w14:textId="77777777" w:rsidTr="009413B5">
        <w:trPr>
          <w:cantSplit/>
        </w:trPr>
        <w:tc>
          <w:tcPr>
            <w:tcW w:w="2143" w:type="dxa"/>
          </w:tcPr>
          <w:p w14:paraId="4563AAAC"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Cigarette smoker</w:t>
            </w:r>
          </w:p>
        </w:tc>
        <w:tc>
          <w:tcPr>
            <w:tcW w:w="1240" w:type="dxa"/>
          </w:tcPr>
          <w:p w14:paraId="1B975DC1"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4276526</w:t>
            </w:r>
          </w:p>
        </w:tc>
        <w:tc>
          <w:tcPr>
            <w:tcW w:w="3995" w:type="dxa"/>
          </w:tcPr>
          <w:p w14:paraId="18F483B7"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776DCBB5"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Heavy smoker (over 20 per day): 4209006</w:t>
            </w:r>
          </w:p>
          <w:p w14:paraId="4A2CE2DA"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Chain smoker: 4044778</w:t>
            </w:r>
          </w:p>
          <w:p w14:paraId="3707A807"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Smokes tobacco daily: 42709996</w:t>
            </w:r>
          </w:p>
          <w:p w14:paraId="3BC5DE6C" w14:textId="77777777"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Occasional tobacco smoker: TBD</w:t>
            </w:r>
          </w:p>
          <w:p w14:paraId="30F2B2D2" w14:textId="77777777" w:rsidR="00164201" w:rsidRPr="00D747C7" w:rsidRDefault="00164201" w:rsidP="003247DD">
            <w:pPr>
              <w:spacing w:after="0"/>
              <w:rPr>
                <w:rFonts w:ascii="Times New Roman" w:hAnsi="Times New Roman"/>
                <w:sz w:val="20"/>
                <w:szCs w:val="20"/>
              </w:rPr>
            </w:pPr>
            <w:r w:rsidRPr="00D747C7">
              <w:rPr>
                <w:rFonts w:ascii="Times New Roman" w:hAnsi="Times New Roman"/>
                <w:sz w:val="20"/>
                <w:szCs w:val="20"/>
              </w:rPr>
              <w:t>Smoker: 4298794</w:t>
            </w:r>
          </w:p>
        </w:tc>
        <w:tc>
          <w:tcPr>
            <w:tcW w:w="2839" w:type="dxa"/>
          </w:tcPr>
          <w:p w14:paraId="69C2F71B"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p w14:paraId="778EB852"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Pipe smoker: 4218917</w:t>
            </w:r>
          </w:p>
        </w:tc>
      </w:tr>
      <w:tr w:rsidR="00164201" w:rsidRPr="00D747C7" w14:paraId="117CB89C" w14:textId="77777777" w:rsidTr="009413B5">
        <w:tc>
          <w:tcPr>
            <w:tcW w:w="2143" w:type="dxa"/>
          </w:tcPr>
          <w:p w14:paraId="3A2FF2CF"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 smoker</w:t>
            </w:r>
          </w:p>
        </w:tc>
        <w:tc>
          <w:tcPr>
            <w:tcW w:w="1240" w:type="dxa"/>
          </w:tcPr>
          <w:p w14:paraId="5C82CEA8"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4246415</w:t>
            </w:r>
          </w:p>
        </w:tc>
        <w:tc>
          <w:tcPr>
            <w:tcW w:w="3995" w:type="dxa"/>
            <w:shd w:val="clear" w:color="auto" w:fill="auto"/>
          </w:tcPr>
          <w:p w14:paraId="213EEC9B"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0607CD87"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14:paraId="74647800"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14:paraId="4D5C8E89"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14:paraId="72D50565"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Occasional tobacco smoker: TBD</w:t>
            </w:r>
          </w:p>
          <w:p w14:paraId="713CD58C" w14:textId="77777777"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14:paraId="45D93E64"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 4276526</w:t>
            </w:r>
          </w:p>
          <w:p w14:paraId="3A3B56C6"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 4218917</w:t>
            </w:r>
          </w:p>
        </w:tc>
      </w:tr>
      <w:tr w:rsidR="00164201" w:rsidRPr="00D747C7" w14:paraId="0CD5B96D" w14:textId="77777777" w:rsidTr="009413B5">
        <w:tc>
          <w:tcPr>
            <w:tcW w:w="2143" w:type="dxa"/>
          </w:tcPr>
          <w:p w14:paraId="78C2E181"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w:t>
            </w:r>
          </w:p>
        </w:tc>
        <w:tc>
          <w:tcPr>
            <w:tcW w:w="1240" w:type="dxa"/>
          </w:tcPr>
          <w:p w14:paraId="675211D7"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4218917</w:t>
            </w:r>
          </w:p>
        </w:tc>
        <w:tc>
          <w:tcPr>
            <w:tcW w:w="3995" w:type="dxa"/>
            <w:shd w:val="clear" w:color="auto" w:fill="auto"/>
          </w:tcPr>
          <w:p w14:paraId="5283483C"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11770B8D"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14:paraId="1F02ED54"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14:paraId="4E575F78"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14:paraId="08F66207" w14:textId="77777777"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Occasional tobacco smoker: TBD</w:t>
            </w:r>
          </w:p>
          <w:p w14:paraId="6F1B5B71" w14:textId="77777777"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14:paraId="078FE109"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Cigarette smoker: 4276526</w:t>
            </w:r>
          </w:p>
          <w:p w14:paraId="35B8C7CC"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tc>
      </w:tr>
      <w:tr w:rsidR="00164201" w:rsidRPr="00D747C7" w14:paraId="25DBBB7B" w14:textId="77777777" w:rsidTr="009413B5">
        <w:tc>
          <w:tcPr>
            <w:tcW w:w="2143" w:type="dxa"/>
          </w:tcPr>
          <w:p w14:paraId="7E3735AE"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w:t>
            </w:r>
          </w:p>
        </w:tc>
        <w:tc>
          <w:tcPr>
            <w:tcW w:w="1240" w:type="dxa"/>
          </w:tcPr>
          <w:p w14:paraId="27133F0F"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3995" w:type="dxa"/>
          </w:tcPr>
          <w:p w14:paraId="2866FD30" w14:textId="77777777" w:rsidR="00164201" w:rsidRPr="00D747C7" w:rsidRDefault="00164201" w:rsidP="003247DD">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14:paraId="120BF302"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p w14:paraId="6F763BA9"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Ex-pipe smoker : 4222303</w:t>
            </w:r>
          </w:p>
        </w:tc>
      </w:tr>
      <w:tr w:rsidR="00164201" w:rsidRPr="00D747C7" w14:paraId="4BC7AAFE" w14:textId="77777777" w:rsidTr="009413B5">
        <w:tc>
          <w:tcPr>
            <w:tcW w:w="2143" w:type="dxa"/>
          </w:tcPr>
          <w:p w14:paraId="79B42589"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 smoker</w:t>
            </w:r>
          </w:p>
        </w:tc>
        <w:tc>
          <w:tcPr>
            <w:tcW w:w="1240" w:type="dxa"/>
          </w:tcPr>
          <w:p w14:paraId="0F110065"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3995" w:type="dxa"/>
          </w:tcPr>
          <w:p w14:paraId="1A48CD7A"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14:paraId="75FF904B"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 : 4298794</w:t>
            </w:r>
          </w:p>
          <w:p w14:paraId="684F7851"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 : 4222303</w:t>
            </w:r>
          </w:p>
        </w:tc>
      </w:tr>
      <w:tr w:rsidR="00164201" w:rsidRPr="00D747C7" w14:paraId="656D88AD" w14:textId="77777777" w:rsidTr="009413B5">
        <w:tc>
          <w:tcPr>
            <w:tcW w:w="2143" w:type="dxa"/>
          </w:tcPr>
          <w:p w14:paraId="45F7BDDF"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w:t>
            </w:r>
          </w:p>
        </w:tc>
        <w:tc>
          <w:tcPr>
            <w:tcW w:w="1240" w:type="dxa"/>
          </w:tcPr>
          <w:p w14:paraId="4C3BE78E" w14:textId="77777777"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3995" w:type="dxa"/>
          </w:tcPr>
          <w:p w14:paraId="312F20BB"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14:paraId="78078038" w14:textId="77777777" w:rsidR="00164201" w:rsidRPr="00D747C7" w:rsidRDefault="00164201" w:rsidP="00100F28">
            <w:pPr>
              <w:spacing w:after="0"/>
              <w:rPr>
                <w:rFonts w:ascii="Times New Roman" w:hAnsi="Times New Roman"/>
                <w:sz w:val="20"/>
                <w:szCs w:val="20"/>
              </w:rPr>
            </w:pPr>
            <w:r w:rsidRPr="00D747C7">
              <w:rPr>
                <w:rFonts w:ascii="Times New Roman" w:hAnsi="Times New Roman"/>
                <w:sz w:val="20"/>
                <w:szCs w:val="20"/>
              </w:rPr>
              <w:t>Ex-cigarette smoker : 4298794</w:t>
            </w:r>
          </w:p>
          <w:p w14:paraId="52CEDFD3" w14:textId="77777777"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tc>
      </w:tr>
      <w:tr w:rsidR="009413B5" w:rsidRPr="00D747C7" w14:paraId="48F6784B" w14:textId="77777777" w:rsidTr="009413B5">
        <w:tc>
          <w:tcPr>
            <w:tcW w:w="2143" w:type="dxa"/>
          </w:tcPr>
          <w:p w14:paraId="36214BAF"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240" w:type="dxa"/>
          </w:tcPr>
          <w:p w14:paraId="36615590"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3995" w:type="dxa"/>
            <w:vMerge w:val="restart"/>
          </w:tcPr>
          <w:p w14:paraId="4F1C38BF"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Moderate smoker (20 or less per day): 4209585</w:t>
            </w:r>
          </w:p>
          <w:p w14:paraId="08B9E383"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lastRenderedPageBreak/>
              <w:t>Heavy smoker (over 20 per day): 4209006</w:t>
            </w:r>
          </w:p>
          <w:p w14:paraId="5E59D02F"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Chain smoker: 4044778</w:t>
            </w:r>
          </w:p>
          <w:p w14:paraId="369492BC"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Smokes tobacco daily: 42709996</w:t>
            </w:r>
          </w:p>
          <w:p w14:paraId="7CCE1334" w14:textId="77777777"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Occasional tobacco smoker: TBD</w:t>
            </w:r>
          </w:p>
          <w:p w14:paraId="08C3BB17" w14:textId="77777777"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Smoker: 4298794</w:t>
            </w:r>
          </w:p>
          <w:p w14:paraId="57ED04F2" w14:textId="77777777"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vMerge w:val="restart"/>
          </w:tcPr>
          <w:p w14:paraId="3AE39C78" w14:textId="77777777" w:rsidR="009413B5" w:rsidRPr="00D747C7" w:rsidRDefault="009413B5" w:rsidP="00394345">
            <w:pPr>
              <w:spacing w:after="0"/>
              <w:jc w:val="both"/>
              <w:rPr>
                <w:rFonts w:ascii="Times New Roman" w:hAnsi="Times New Roman"/>
                <w:sz w:val="20"/>
                <w:szCs w:val="20"/>
              </w:rPr>
            </w:pPr>
            <w:r w:rsidRPr="00D747C7">
              <w:rPr>
                <w:rFonts w:ascii="Times New Roman" w:hAnsi="Times New Roman"/>
                <w:sz w:val="20"/>
                <w:szCs w:val="20"/>
              </w:rPr>
              <w:lastRenderedPageBreak/>
              <w:t>None</w:t>
            </w:r>
          </w:p>
        </w:tc>
      </w:tr>
      <w:tr w:rsidR="009413B5" w:rsidRPr="00D747C7" w14:paraId="18556A2F" w14:textId="77777777" w:rsidTr="009413B5">
        <w:tc>
          <w:tcPr>
            <w:tcW w:w="2143" w:type="dxa"/>
          </w:tcPr>
          <w:p w14:paraId="3271A0C6"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240" w:type="dxa"/>
          </w:tcPr>
          <w:p w14:paraId="4C31A95D"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3995" w:type="dxa"/>
            <w:vMerge/>
          </w:tcPr>
          <w:p w14:paraId="283B4208" w14:textId="77777777" w:rsidR="009413B5" w:rsidRPr="00D747C7" w:rsidRDefault="009413B5" w:rsidP="00394345">
            <w:pPr>
              <w:spacing w:after="0"/>
              <w:jc w:val="both"/>
              <w:rPr>
                <w:rFonts w:ascii="Times New Roman" w:hAnsi="Times New Roman"/>
                <w:sz w:val="20"/>
                <w:szCs w:val="20"/>
              </w:rPr>
            </w:pPr>
          </w:p>
        </w:tc>
        <w:tc>
          <w:tcPr>
            <w:tcW w:w="2839" w:type="dxa"/>
            <w:vMerge/>
          </w:tcPr>
          <w:p w14:paraId="0461004E" w14:textId="77777777" w:rsidR="009413B5" w:rsidRPr="00D747C7" w:rsidRDefault="009413B5" w:rsidP="00394345">
            <w:pPr>
              <w:spacing w:after="0"/>
              <w:jc w:val="both"/>
              <w:rPr>
                <w:rFonts w:ascii="Times New Roman" w:hAnsi="Times New Roman"/>
                <w:sz w:val="20"/>
                <w:szCs w:val="20"/>
              </w:rPr>
            </w:pPr>
          </w:p>
        </w:tc>
      </w:tr>
      <w:tr w:rsidR="009413B5" w:rsidRPr="00D747C7" w14:paraId="4B0A539D" w14:textId="77777777" w:rsidTr="009413B5">
        <w:tc>
          <w:tcPr>
            <w:tcW w:w="2143" w:type="dxa"/>
          </w:tcPr>
          <w:p w14:paraId="1FD7493E"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lastRenderedPageBreak/>
              <w:t>Other</w:t>
            </w:r>
          </w:p>
        </w:tc>
        <w:tc>
          <w:tcPr>
            <w:tcW w:w="1240" w:type="dxa"/>
          </w:tcPr>
          <w:p w14:paraId="2121A3E5" w14:textId="77777777"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3995" w:type="dxa"/>
            <w:vMerge/>
          </w:tcPr>
          <w:p w14:paraId="22994FE6" w14:textId="77777777" w:rsidR="009413B5" w:rsidRPr="00D747C7" w:rsidRDefault="009413B5" w:rsidP="00394345">
            <w:pPr>
              <w:spacing w:after="0"/>
              <w:jc w:val="both"/>
              <w:rPr>
                <w:rFonts w:ascii="Times New Roman" w:hAnsi="Times New Roman"/>
                <w:sz w:val="20"/>
                <w:szCs w:val="20"/>
              </w:rPr>
            </w:pPr>
          </w:p>
        </w:tc>
        <w:tc>
          <w:tcPr>
            <w:tcW w:w="2839" w:type="dxa"/>
            <w:vMerge/>
          </w:tcPr>
          <w:p w14:paraId="6E9AFDDF" w14:textId="77777777" w:rsidR="009413B5" w:rsidRPr="00D747C7" w:rsidRDefault="009413B5" w:rsidP="00394345">
            <w:pPr>
              <w:spacing w:after="0"/>
              <w:jc w:val="both"/>
              <w:rPr>
                <w:rFonts w:ascii="Times New Roman" w:hAnsi="Times New Roman"/>
                <w:sz w:val="20"/>
                <w:szCs w:val="20"/>
              </w:rPr>
            </w:pPr>
          </w:p>
        </w:tc>
      </w:tr>
    </w:tbl>
    <w:p w14:paraId="663694C3" w14:textId="77777777" w:rsidR="00731A9C" w:rsidRPr="00D747C7" w:rsidRDefault="00731A9C" w:rsidP="00731A9C">
      <w:pPr>
        <w:pStyle w:val="ListParagraph"/>
        <w:ind w:left="0"/>
        <w:rPr>
          <w:rFonts w:ascii="Times New Roman" w:hAnsi="Times New Roman"/>
        </w:rPr>
      </w:pPr>
    </w:p>
    <w:p w14:paraId="56F5D7CD" w14:textId="77777777" w:rsidR="003247DD" w:rsidRPr="00D747C7" w:rsidRDefault="002C1E28" w:rsidP="003247DD">
      <w:pPr>
        <w:rPr>
          <w:rFonts w:ascii="Times New Roman" w:hAnsi="Times New Roman"/>
          <w:sz w:val="22"/>
          <w:szCs w:val="22"/>
        </w:rPr>
      </w:pPr>
      <w:r w:rsidRPr="00D747C7">
        <w:rPr>
          <w:rFonts w:ascii="Times New Roman" w:hAnsi="Times New Roman"/>
          <w:sz w:val="22"/>
          <w:szCs w:val="22"/>
        </w:rPr>
        <w:t>The</w:t>
      </w:r>
      <w:r w:rsidR="003247DD" w:rsidRPr="00D747C7">
        <w:rPr>
          <w:rFonts w:ascii="Times New Roman" w:hAnsi="Times New Roman"/>
          <w:sz w:val="22"/>
          <w:szCs w:val="22"/>
        </w:rPr>
        <w:t xml:space="preserve"> two observation</w:t>
      </w:r>
      <w:r w:rsidRPr="00D747C7">
        <w:rPr>
          <w:rFonts w:ascii="Times New Roman" w:hAnsi="Times New Roman"/>
          <w:sz w:val="22"/>
          <w:szCs w:val="22"/>
        </w:rPr>
        <w:t xml:space="preserve"> records for tobacco status and tobacco type</w:t>
      </w:r>
      <w:r w:rsidR="003247DD" w:rsidRPr="00D747C7">
        <w:rPr>
          <w:rFonts w:ascii="Times New Roman" w:hAnsi="Times New Roman"/>
          <w:sz w:val="22"/>
          <w:szCs w:val="22"/>
        </w:rPr>
        <w:t xml:space="preserve"> are linked together via FACT_RELATIONSHIP table. For each pair of observation records, there will be two records in the FACT_RELATIONSHIP table. The first record will contain: domain_concept_id_1 and domain_concept_id_2  equal to 27 (‘Observation’), Fact_id_1 and Fact_id_2 equal to the respective observation_id of tobacco status and tobacco type records in the Observation table, and relationship_concept_id equal to </w:t>
      </w:r>
      <w:r w:rsidR="003247DD" w:rsidRPr="00D747C7">
        <w:rPr>
          <w:rFonts w:ascii="Times New Roman" w:hAnsi="Times New Roman"/>
          <w:sz w:val="22"/>
          <w:szCs w:val="22"/>
          <w:highlight w:val="yellow"/>
        </w:rPr>
        <w:t>TBD</w:t>
      </w:r>
      <w:r w:rsidR="003247DD" w:rsidRPr="00D747C7">
        <w:rPr>
          <w:rFonts w:ascii="Times New Roman" w:hAnsi="Times New Roman"/>
          <w:sz w:val="22"/>
          <w:szCs w:val="22"/>
        </w:rPr>
        <w:t xml:space="preserve">. The second record will contain: domain_concept_id_1 and domain_concept_id_2  equal to 27 (‘Observation’), Fact_id_1 and Fact_id_2 equal to the respective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_id of </w:t>
      </w:r>
      <w:r w:rsidR="009B6D1D" w:rsidRPr="00D747C7">
        <w:rPr>
          <w:rFonts w:ascii="Times New Roman" w:hAnsi="Times New Roman"/>
          <w:sz w:val="22"/>
          <w:szCs w:val="22"/>
        </w:rPr>
        <w:t xml:space="preserve">tobacco type and tobacco status </w:t>
      </w:r>
      <w:r w:rsidR="003247DD" w:rsidRPr="00D747C7">
        <w:rPr>
          <w:rFonts w:ascii="Times New Roman" w:hAnsi="Times New Roman"/>
          <w:sz w:val="22"/>
          <w:szCs w:val="22"/>
        </w:rPr>
        <w:t xml:space="preserve">records in the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 table, and relationship_concept_id equal to </w:t>
      </w:r>
      <w:r w:rsidR="009B6D1D" w:rsidRPr="00D747C7">
        <w:rPr>
          <w:rFonts w:ascii="Times New Roman" w:hAnsi="Times New Roman"/>
          <w:sz w:val="22"/>
          <w:szCs w:val="22"/>
          <w:highlight w:val="yellow"/>
        </w:rPr>
        <w:t>TBD</w:t>
      </w:r>
      <w:r w:rsidR="003247DD" w:rsidRPr="00D747C7">
        <w:rPr>
          <w:rFonts w:ascii="Times New Roman" w:hAnsi="Times New Roman"/>
          <w:sz w:val="22"/>
          <w:szCs w:val="22"/>
        </w:rPr>
        <w:t>.</w:t>
      </w:r>
    </w:p>
    <w:p w14:paraId="3064C0F2" w14:textId="77777777" w:rsidR="00731A9C" w:rsidRDefault="00731A9C" w:rsidP="00AB189A">
      <w:pPr>
        <w:rPr>
          <w:rFonts w:ascii="Times New Roman" w:hAnsi="Times New Roman"/>
          <w:sz w:val="22"/>
          <w:szCs w:val="22"/>
        </w:rPr>
      </w:pPr>
    </w:p>
    <w:p w14:paraId="244AC5DA" w14:textId="77777777" w:rsidR="004A6BCD" w:rsidRDefault="004A6BCD">
      <w:pPr>
        <w:spacing w:before="0" w:after="0" w:line="240" w:lineRule="auto"/>
        <w:rPr>
          <w:rFonts w:ascii="Times New Roman" w:hAnsi="Times New Roman"/>
          <w:color w:val="4F81BD" w:themeColor="accent1"/>
        </w:rPr>
      </w:pPr>
      <w:r>
        <w:rPr>
          <w:rFonts w:ascii="Times New Roman" w:hAnsi="Times New Roman"/>
          <w:color w:val="4F81BD" w:themeColor="accent1"/>
        </w:rPr>
        <w:br w:type="page"/>
      </w:r>
    </w:p>
    <w:p w14:paraId="6395100A" w14:textId="77777777" w:rsidR="004A6BCD" w:rsidRPr="000707CF" w:rsidRDefault="004A6BCD" w:rsidP="000F14BE">
      <w:pPr>
        <w:pStyle w:val="Heading2"/>
        <w:numPr>
          <w:ilvl w:val="0"/>
          <w:numId w:val="41"/>
        </w:numPr>
        <w:rPr>
          <w:rFonts w:ascii="Times New Roman" w:hAnsi="Times New Roman" w:cs="Times New Roman"/>
        </w:rPr>
      </w:pPr>
      <w:bookmarkStart w:id="302" w:name="_Toc447292636"/>
      <w:r>
        <w:rPr>
          <w:rFonts w:ascii="Times New Roman" w:hAnsi="Times New Roman" w:cs="Times New Roman"/>
        </w:rPr>
        <w:lastRenderedPageBreak/>
        <w:t>DRUG_EXPOSURE</w:t>
      </w:r>
      <w:bookmarkEnd w:id="302"/>
    </w:p>
    <w:p w14:paraId="68953349" w14:textId="77777777" w:rsidR="004A6BCD" w:rsidRPr="001019E5" w:rsidRDefault="004A6BCD" w:rsidP="004A6BCD">
      <w:pPr>
        <w:rPr>
          <w:rFonts w:ascii="Times New Roman" w:hAnsi="Times New Roman"/>
          <w:sz w:val="22"/>
          <w:szCs w:val="22"/>
        </w:rPr>
      </w:pPr>
      <w:r w:rsidRPr="001019E5">
        <w:rPr>
          <w:rFonts w:ascii="Times New Roman" w:hAnsi="Times New Roman"/>
          <w:sz w:val="22"/>
          <w:szCs w:val="22"/>
        </w:rPr>
        <w:t>The drug exposure domain captures records about the utilization of a Drug when ingested or otherwise introduced into the body. A Drug is a biochemical substance formulated in such a way that when administered to a Person it will exert a certain physiological effect. Drugs include prescription and over-the-counter medicines, vaccines, and large-molecule biologic therapies. Radiological devices ingested or applied</w:t>
      </w:r>
      <w:r>
        <w:rPr>
          <w:rFonts w:ascii="Times New Roman" w:hAnsi="Times New Roman"/>
          <w:sz w:val="22"/>
          <w:szCs w:val="22"/>
        </w:rPr>
        <w:t xml:space="preserve"> locally do not count as Drugs.</w:t>
      </w:r>
    </w:p>
    <w:p w14:paraId="3EDD67B0" w14:textId="77777777" w:rsidR="004A6BCD" w:rsidRPr="001019E5" w:rsidRDefault="004A6BCD" w:rsidP="004A6BCD">
      <w:pPr>
        <w:rPr>
          <w:rFonts w:ascii="Times New Roman" w:hAnsi="Times New Roman"/>
          <w:sz w:val="22"/>
          <w:szCs w:val="22"/>
        </w:rPr>
      </w:pPr>
      <w:r w:rsidRPr="001019E5">
        <w:rPr>
          <w:rFonts w:ascii="Times New Roman" w:hAnsi="Times New Roman"/>
          <w:sz w:val="22"/>
          <w:szCs w:val="22"/>
        </w:rPr>
        <w:t>Drug Exposure is inferred from clinical events associated with orders, prescriptions written, pharmacy dispensings, procedural administrations, and other patient-rep</w:t>
      </w:r>
      <w:r>
        <w:rPr>
          <w:rFonts w:ascii="Times New Roman" w:hAnsi="Times New Roman"/>
          <w:sz w:val="22"/>
          <w:szCs w:val="22"/>
        </w:rPr>
        <w:t>orted information, for example:</w:t>
      </w:r>
    </w:p>
    <w:p w14:paraId="4EDFA18E" w14:textId="77777777"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“Prescription” section of an EHR captures prescriptions written by physicians or from electronic ordering systems</w:t>
      </w:r>
    </w:p>
    <w:p w14:paraId="74459D86" w14:textId="77777777"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“Medication list” section of an EHR for both non-prescription products and medications prescribed by other providers</w:t>
      </w:r>
    </w:p>
    <w:p w14:paraId="2DB90ED3" w14:textId="77777777"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Prescriptions filled at dispensing providers such as pharmacies, and then captured in reimbursement claim systems</w:t>
      </w:r>
    </w:p>
    <w:p w14:paraId="2F7A72EB" w14:textId="77777777" w:rsidR="004A6BCD"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Drugs administered as part of a Procedure, s</w:t>
      </w:r>
      <w:r>
        <w:rPr>
          <w:rFonts w:ascii="Times New Roman" w:hAnsi="Times New Roman"/>
          <w:sz w:val="22"/>
          <w:szCs w:val="22"/>
        </w:rPr>
        <w:t>uch as chemotherapy or vaccines</w:t>
      </w:r>
    </w:p>
    <w:p w14:paraId="0797790A" w14:textId="77777777" w:rsidR="004A6BCD" w:rsidRDefault="004A6BCD" w:rsidP="004A6BCD">
      <w:pPr>
        <w:rPr>
          <w:rFonts w:ascii="Times New Roman" w:hAnsi="Times New Roman"/>
          <w:sz w:val="22"/>
          <w:szCs w:val="22"/>
        </w:rPr>
      </w:pPr>
    </w:p>
    <w:tbl>
      <w:tblPr>
        <w:tblStyle w:val="TableGrid"/>
        <w:tblW w:w="0" w:type="auto"/>
        <w:tblLook w:val="04A0" w:firstRow="1" w:lastRow="0" w:firstColumn="1" w:lastColumn="0" w:noHBand="0" w:noVBand="1"/>
      </w:tblPr>
      <w:tblGrid>
        <w:gridCol w:w="2718"/>
        <w:gridCol w:w="1440"/>
        <w:gridCol w:w="1260"/>
        <w:gridCol w:w="4500"/>
        <w:gridCol w:w="3060"/>
      </w:tblGrid>
      <w:tr w:rsidR="004A6BCD" w:rsidRPr="001019E5" w14:paraId="176E2C0B" w14:textId="77777777" w:rsidTr="004A6BCD">
        <w:trPr>
          <w:cantSplit/>
          <w:tblHeader/>
        </w:trPr>
        <w:tc>
          <w:tcPr>
            <w:tcW w:w="2718" w:type="dxa"/>
            <w:shd w:val="clear" w:color="auto" w:fill="F8F8F8"/>
          </w:tcPr>
          <w:p w14:paraId="590B3C0A"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Field</w:t>
            </w:r>
          </w:p>
        </w:tc>
        <w:tc>
          <w:tcPr>
            <w:tcW w:w="1440" w:type="dxa"/>
            <w:shd w:val="clear" w:color="auto" w:fill="F8F8F8"/>
          </w:tcPr>
          <w:p w14:paraId="1F0B2972"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Type</w:t>
            </w:r>
          </w:p>
        </w:tc>
        <w:tc>
          <w:tcPr>
            <w:tcW w:w="1260" w:type="dxa"/>
            <w:shd w:val="clear" w:color="auto" w:fill="F8F8F8"/>
          </w:tcPr>
          <w:p w14:paraId="0A41BDC7"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Required</w:t>
            </w:r>
          </w:p>
        </w:tc>
        <w:tc>
          <w:tcPr>
            <w:tcW w:w="4500" w:type="dxa"/>
            <w:shd w:val="clear" w:color="auto" w:fill="F8F8F8"/>
          </w:tcPr>
          <w:p w14:paraId="171A3A16"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Description</w:t>
            </w:r>
          </w:p>
        </w:tc>
        <w:tc>
          <w:tcPr>
            <w:tcW w:w="3060" w:type="dxa"/>
            <w:shd w:val="clear" w:color="auto" w:fill="F8F8F8"/>
          </w:tcPr>
          <w:p w14:paraId="643319B5" w14:textId="77777777"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PCORnet Conventions</w:t>
            </w:r>
          </w:p>
        </w:tc>
      </w:tr>
      <w:tr w:rsidR="004A6BCD" w:rsidRPr="001019E5" w14:paraId="0FDF51F1" w14:textId="77777777" w:rsidTr="004A6BCD">
        <w:trPr>
          <w:cantSplit/>
        </w:trPr>
        <w:tc>
          <w:tcPr>
            <w:tcW w:w="2718" w:type="dxa"/>
          </w:tcPr>
          <w:p w14:paraId="789C5C10"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drug_exposure_id</w:t>
            </w:r>
          </w:p>
        </w:tc>
        <w:tc>
          <w:tcPr>
            <w:tcW w:w="1440" w:type="dxa"/>
          </w:tcPr>
          <w:p w14:paraId="2184C940"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7E296467"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14FDC08D"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system-generated unique identifier for each Drug utilization event.</w:t>
            </w:r>
          </w:p>
        </w:tc>
        <w:tc>
          <w:tcPr>
            <w:tcW w:w="3060" w:type="dxa"/>
          </w:tcPr>
          <w:p w14:paraId="65D0A1E2" w14:textId="77777777" w:rsidR="004A6BCD" w:rsidRPr="001019E5" w:rsidRDefault="004A6BCD" w:rsidP="004A6BCD">
            <w:pPr>
              <w:rPr>
                <w:rFonts w:ascii="Times New Roman" w:hAnsi="Times New Roman"/>
                <w:sz w:val="20"/>
                <w:szCs w:val="20"/>
              </w:rPr>
            </w:pPr>
          </w:p>
        </w:tc>
      </w:tr>
      <w:tr w:rsidR="004A6BCD" w:rsidRPr="001019E5" w14:paraId="1F7FC952" w14:textId="77777777" w:rsidTr="004A6BCD">
        <w:trPr>
          <w:cantSplit/>
        </w:trPr>
        <w:tc>
          <w:tcPr>
            <w:tcW w:w="2718" w:type="dxa"/>
          </w:tcPr>
          <w:p w14:paraId="0557412D"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person_id</w:t>
            </w:r>
          </w:p>
        </w:tc>
        <w:tc>
          <w:tcPr>
            <w:tcW w:w="1440" w:type="dxa"/>
          </w:tcPr>
          <w:p w14:paraId="7F6C1EC8"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71E5CAC6"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17A11255"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identifier to the person who is subjected to the Drug. The demographic details of that person are stored in the person table.</w:t>
            </w:r>
          </w:p>
        </w:tc>
        <w:tc>
          <w:tcPr>
            <w:tcW w:w="3060" w:type="dxa"/>
          </w:tcPr>
          <w:p w14:paraId="1948F8DC" w14:textId="77777777" w:rsidR="004A6BCD" w:rsidRPr="001019E5" w:rsidRDefault="006C63FC" w:rsidP="004A6BCD">
            <w:pPr>
              <w:rPr>
                <w:rFonts w:ascii="Times New Roman" w:hAnsi="Times New Roman"/>
                <w:sz w:val="20"/>
                <w:szCs w:val="20"/>
              </w:rPr>
            </w:pPr>
            <w:r>
              <w:rPr>
                <w:rFonts w:ascii="Times New Roman" w:hAnsi="Times New Roman"/>
                <w:sz w:val="20"/>
                <w:szCs w:val="20"/>
              </w:rPr>
              <w:t>Derive prescribing.patid from this value.</w:t>
            </w:r>
          </w:p>
        </w:tc>
      </w:tr>
      <w:tr w:rsidR="004A6BCD" w:rsidRPr="001019E5" w14:paraId="5575497C" w14:textId="77777777" w:rsidTr="004A6BCD">
        <w:trPr>
          <w:cantSplit/>
        </w:trPr>
        <w:tc>
          <w:tcPr>
            <w:tcW w:w="2718" w:type="dxa"/>
          </w:tcPr>
          <w:p w14:paraId="045B0784"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drug_concept_id</w:t>
            </w:r>
          </w:p>
        </w:tc>
        <w:tc>
          <w:tcPr>
            <w:tcW w:w="1440" w:type="dxa"/>
          </w:tcPr>
          <w:p w14:paraId="333BF353"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1DF27C9D"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7AA3551E"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that refers to a Standard Concept identifier in the Standardized Vocabularies for the Drug concept.</w:t>
            </w:r>
          </w:p>
        </w:tc>
        <w:tc>
          <w:tcPr>
            <w:tcW w:w="3060" w:type="dxa"/>
          </w:tcPr>
          <w:p w14:paraId="6705680B" w14:textId="77777777" w:rsidR="004A6BCD" w:rsidRPr="001019E5" w:rsidRDefault="004A6BCD" w:rsidP="004A6BCD">
            <w:pPr>
              <w:rPr>
                <w:rFonts w:ascii="Times New Roman" w:hAnsi="Times New Roman"/>
                <w:sz w:val="20"/>
                <w:szCs w:val="20"/>
              </w:rPr>
            </w:pPr>
          </w:p>
        </w:tc>
      </w:tr>
      <w:tr w:rsidR="004A6BCD" w:rsidRPr="001019E5" w14:paraId="3C9B6F8B" w14:textId="77777777" w:rsidTr="004A6BCD">
        <w:trPr>
          <w:cantSplit/>
        </w:trPr>
        <w:tc>
          <w:tcPr>
            <w:tcW w:w="2718" w:type="dxa"/>
          </w:tcPr>
          <w:p w14:paraId="0F90EB92"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drug_exposure_start_date</w:t>
            </w:r>
          </w:p>
        </w:tc>
        <w:tc>
          <w:tcPr>
            <w:tcW w:w="1440" w:type="dxa"/>
          </w:tcPr>
          <w:p w14:paraId="45AA0B7E"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14:paraId="2787B73E"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1C8D9087"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The start date for the current instance of Drug utilization. Valid entries include a start date of a prescription, the date a prescription was filled, or the date on which a Drug administration procedure was recorded.</w:t>
            </w:r>
          </w:p>
        </w:tc>
        <w:tc>
          <w:tcPr>
            <w:tcW w:w="3060" w:type="dxa"/>
          </w:tcPr>
          <w:p w14:paraId="7DEE5E0F" w14:textId="77777777" w:rsidR="004A6BCD" w:rsidRPr="001019E5" w:rsidRDefault="006C63FC" w:rsidP="004A6BCD">
            <w:pPr>
              <w:rPr>
                <w:rFonts w:ascii="Times New Roman" w:hAnsi="Times New Roman"/>
                <w:sz w:val="20"/>
                <w:szCs w:val="20"/>
              </w:rPr>
            </w:pPr>
            <w:r>
              <w:rPr>
                <w:rFonts w:ascii="Times New Roman" w:hAnsi="Times New Roman"/>
                <w:sz w:val="20"/>
                <w:szCs w:val="20"/>
              </w:rPr>
              <w:t>Target for this value is prescribing.rx_start_date.</w:t>
            </w:r>
          </w:p>
        </w:tc>
      </w:tr>
      <w:tr w:rsidR="004A6BCD" w:rsidRPr="001019E5" w14:paraId="7C73FCD8" w14:textId="77777777" w:rsidTr="004A6BCD">
        <w:trPr>
          <w:cantSplit/>
        </w:trPr>
        <w:tc>
          <w:tcPr>
            <w:tcW w:w="2718" w:type="dxa"/>
          </w:tcPr>
          <w:p w14:paraId="3212F858"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drug_exposure_end_date</w:t>
            </w:r>
          </w:p>
        </w:tc>
        <w:tc>
          <w:tcPr>
            <w:tcW w:w="1440" w:type="dxa"/>
          </w:tcPr>
          <w:p w14:paraId="1CCE2170"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14:paraId="2AE57485"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FB3D9F3"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The end date for the current instance of Drug utilization. It is not available from all sources.</w:t>
            </w:r>
          </w:p>
        </w:tc>
        <w:tc>
          <w:tcPr>
            <w:tcW w:w="3060" w:type="dxa"/>
          </w:tcPr>
          <w:p w14:paraId="71BD0BA0" w14:textId="77777777" w:rsidR="004A6BCD"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prescribing.rx_end_date.</w:t>
            </w:r>
          </w:p>
        </w:tc>
      </w:tr>
      <w:tr w:rsidR="004A6BCD" w:rsidRPr="001019E5" w14:paraId="369B45E4" w14:textId="77777777" w:rsidTr="004A6BCD">
        <w:trPr>
          <w:cantSplit/>
        </w:trPr>
        <w:tc>
          <w:tcPr>
            <w:tcW w:w="2718" w:type="dxa"/>
          </w:tcPr>
          <w:p w14:paraId="08B7F743"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lastRenderedPageBreak/>
              <w:t>drug_type_concept_id</w:t>
            </w:r>
          </w:p>
        </w:tc>
        <w:tc>
          <w:tcPr>
            <w:tcW w:w="1440" w:type="dxa"/>
          </w:tcPr>
          <w:p w14:paraId="14958482"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4709276C"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14:paraId="453A3CEA"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to the predefined Concept identifier in the Standardized Vocabularies reflecting the type of Drug Exposure recorded. It indicates how the Drug Exposure was represented in the source data.</w:t>
            </w:r>
          </w:p>
        </w:tc>
        <w:tc>
          <w:tcPr>
            <w:tcW w:w="3060" w:type="dxa"/>
          </w:tcPr>
          <w:p w14:paraId="663FBF50" w14:textId="77777777" w:rsidR="004A6BCD" w:rsidRPr="001019E5" w:rsidRDefault="004A6BCD" w:rsidP="004A6BCD">
            <w:pPr>
              <w:rPr>
                <w:rFonts w:ascii="Times New Roman" w:hAnsi="Times New Roman"/>
                <w:sz w:val="20"/>
                <w:szCs w:val="20"/>
              </w:rPr>
            </w:pPr>
          </w:p>
        </w:tc>
      </w:tr>
      <w:tr w:rsidR="004A6BCD" w:rsidRPr="001019E5" w14:paraId="2795329D" w14:textId="77777777" w:rsidTr="004A6BCD">
        <w:trPr>
          <w:cantSplit/>
        </w:trPr>
        <w:tc>
          <w:tcPr>
            <w:tcW w:w="2718" w:type="dxa"/>
          </w:tcPr>
          <w:p w14:paraId="7DD50FE5"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stop_reason</w:t>
            </w:r>
          </w:p>
        </w:tc>
        <w:tc>
          <w:tcPr>
            <w:tcW w:w="1440" w:type="dxa"/>
          </w:tcPr>
          <w:p w14:paraId="71CFBCC0"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varchar(20)</w:t>
            </w:r>
          </w:p>
        </w:tc>
        <w:tc>
          <w:tcPr>
            <w:tcW w:w="1260" w:type="dxa"/>
          </w:tcPr>
          <w:p w14:paraId="4988F5A1"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26440046" w14:textId="77777777" w:rsidR="004A6BCD" w:rsidRPr="001019E5" w:rsidRDefault="004A6BCD" w:rsidP="004A6BCD">
            <w:pPr>
              <w:rPr>
                <w:rFonts w:ascii="Times New Roman" w:hAnsi="Times New Roman"/>
                <w:sz w:val="20"/>
                <w:szCs w:val="20"/>
              </w:rPr>
            </w:pPr>
            <w:r w:rsidRPr="001019E5">
              <w:rPr>
                <w:rFonts w:ascii="Times New Roman" w:hAnsi="Times New Roman"/>
                <w:sz w:val="20"/>
                <w:szCs w:val="20"/>
              </w:rPr>
              <w:t>The reason the Drug was stopped. Reasons include regimen completed, changed, removed, etc.</w:t>
            </w:r>
          </w:p>
        </w:tc>
        <w:tc>
          <w:tcPr>
            <w:tcW w:w="3060" w:type="dxa"/>
          </w:tcPr>
          <w:p w14:paraId="19CB4EA8" w14:textId="77777777" w:rsidR="004A6BCD" w:rsidRPr="001019E5" w:rsidRDefault="004A6BCD" w:rsidP="004A6BCD">
            <w:pPr>
              <w:rPr>
                <w:rFonts w:ascii="Times New Roman" w:hAnsi="Times New Roman"/>
                <w:sz w:val="20"/>
                <w:szCs w:val="20"/>
              </w:rPr>
            </w:pPr>
          </w:p>
        </w:tc>
      </w:tr>
      <w:tr w:rsidR="006C63FC" w:rsidRPr="001019E5" w14:paraId="2F01F2E9" w14:textId="77777777" w:rsidTr="004A6BCD">
        <w:trPr>
          <w:cantSplit/>
        </w:trPr>
        <w:tc>
          <w:tcPr>
            <w:tcW w:w="2718" w:type="dxa"/>
          </w:tcPr>
          <w:p w14:paraId="21C371A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refills</w:t>
            </w:r>
          </w:p>
        </w:tc>
        <w:tc>
          <w:tcPr>
            <w:tcW w:w="1440" w:type="dxa"/>
          </w:tcPr>
          <w:p w14:paraId="61EAD0A1"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08529199"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62A85DA4"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refills after the initial prescription. The initial prescription is not counted, values start with 0.</w:t>
            </w:r>
          </w:p>
        </w:tc>
        <w:tc>
          <w:tcPr>
            <w:tcW w:w="3060" w:type="dxa"/>
          </w:tcPr>
          <w:p w14:paraId="701D4C38" w14:textId="77777777" w:rsidR="006C63FC"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prescribing.rx_refills.</w:t>
            </w:r>
          </w:p>
        </w:tc>
      </w:tr>
      <w:tr w:rsidR="006C63FC" w:rsidRPr="001019E5" w14:paraId="7221C679" w14:textId="77777777" w:rsidTr="004A6BCD">
        <w:trPr>
          <w:cantSplit/>
        </w:trPr>
        <w:tc>
          <w:tcPr>
            <w:tcW w:w="2718" w:type="dxa"/>
          </w:tcPr>
          <w:p w14:paraId="78D0A424"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quantity</w:t>
            </w:r>
          </w:p>
        </w:tc>
        <w:tc>
          <w:tcPr>
            <w:tcW w:w="1440" w:type="dxa"/>
          </w:tcPr>
          <w:p w14:paraId="7735EE9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14:paraId="6B0E0352"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13A2481E"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quantity of drug as recorded in the original prescription or dispensing record.</w:t>
            </w:r>
          </w:p>
        </w:tc>
        <w:tc>
          <w:tcPr>
            <w:tcW w:w="3060" w:type="dxa"/>
          </w:tcPr>
          <w:p w14:paraId="53B56CF5" w14:textId="77777777" w:rsidR="006C63FC"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prescribing.rx_quantity.</w:t>
            </w:r>
          </w:p>
        </w:tc>
      </w:tr>
      <w:tr w:rsidR="006C63FC" w:rsidRPr="001019E5" w14:paraId="7C849393" w14:textId="77777777" w:rsidTr="004A6BCD">
        <w:trPr>
          <w:cantSplit/>
        </w:trPr>
        <w:tc>
          <w:tcPr>
            <w:tcW w:w="2718" w:type="dxa"/>
          </w:tcPr>
          <w:p w14:paraId="14C7F723"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days_supply</w:t>
            </w:r>
          </w:p>
        </w:tc>
        <w:tc>
          <w:tcPr>
            <w:tcW w:w="1440" w:type="dxa"/>
          </w:tcPr>
          <w:p w14:paraId="5660B1D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56933A74"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69365A91"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days of supply of the medication as recorded in the original prescription or dispensing record.</w:t>
            </w:r>
          </w:p>
        </w:tc>
        <w:tc>
          <w:tcPr>
            <w:tcW w:w="3060" w:type="dxa"/>
          </w:tcPr>
          <w:p w14:paraId="653D5220" w14:textId="77777777" w:rsidR="006C63FC" w:rsidRPr="001019E5" w:rsidRDefault="006C63FC" w:rsidP="006C63FC">
            <w:pPr>
              <w:rPr>
                <w:rFonts w:ascii="Times New Roman" w:hAnsi="Times New Roman"/>
                <w:sz w:val="20"/>
                <w:szCs w:val="20"/>
              </w:rPr>
            </w:pPr>
            <w:r>
              <w:rPr>
                <w:rFonts w:ascii="Times New Roman" w:hAnsi="Times New Roman"/>
                <w:sz w:val="20"/>
                <w:szCs w:val="20"/>
              </w:rPr>
              <w:t>Target for this value is prescribing.rx_days_supply.</w:t>
            </w:r>
          </w:p>
        </w:tc>
      </w:tr>
      <w:tr w:rsidR="006C63FC" w:rsidRPr="001019E5" w14:paraId="45C43919" w14:textId="77777777" w:rsidTr="004A6BCD">
        <w:trPr>
          <w:cantSplit/>
        </w:trPr>
        <w:tc>
          <w:tcPr>
            <w:tcW w:w="2718" w:type="dxa"/>
          </w:tcPr>
          <w:p w14:paraId="051E7B92"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sig</w:t>
            </w:r>
          </w:p>
        </w:tc>
        <w:tc>
          <w:tcPr>
            <w:tcW w:w="1440" w:type="dxa"/>
          </w:tcPr>
          <w:p w14:paraId="7D774B9B"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clob</w:t>
            </w:r>
          </w:p>
        </w:tc>
        <w:tc>
          <w:tcPr>
            <w:tcW w:w="1260" w:type="dxa"/>
          </w:tcPr>
          <w:p w14:paraId="649C62A8"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5E81AFDB"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The directions (“signetur”) on the Drug prescription as recorded in the original prescription (and printed on the container) or dispensing record.</w:t>
            </w:r>
          </w:p>
        </w:tc>
        <w:tc>
          <w:tcPr>
            <w:tcW w:w="3060" w:type="dxa"/>
          </w:tcPr>
          <w:p w14:paraId="304442D2" w14:textId="77777777" w:rsidR="006C63FC" w:rsidRPr="001019E5" w:rsidRDefault="006C63FC" w:rsidP="004A6BCD">
            <w:pPr>
              <w:rPr>
                <w:rFonts w:ascii="Times New Roman" w:hAnsi="Times New Roman"/>
                <w:sz w:val="20"/>
                <w:szCs w:val="20"/>
              </w:rPr>
            </w:pPr>
          </w:p>
        </w:tc>
      </w:tr>
      <w:tr w:rsidR="006C63FC" w:rsidRPr="001019E5" w14:paraId="3467A03D" w14:textId="77777777" w:rsidTr="004A6BCD">
        <w:trPr>
          <w:cantSplit/>
        </w:trPr>
        <w:tc>
          <w:tcPr>
            <w:tcW w:w="2718" w:type="dxa"/>
          </w:tcPr>
          <w:p w14:paraId="13CF4083"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route_concept_id</w:t>
            </w:r>
          </w:p>
        </w:tc>
        <w:tc>
          <w:tcPr>
            <w:tcW w:w="1440" w:type="dxa"/>
          </w:tcPr>
          <w:p w14:paraId="10EA9F8F"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13F7ECBF"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29420CEB"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route of administration.</w:t>
            </w:r>
          </w:p>
        </w:tc>
        <w:tc>
          <w:tcPr>
            <w:tcW w:w="3060" w:type="dxa"/>
          </w:tcPr>
          <w:p w14:paraId="65F64951" w14:textId="77777777" w:rsidR="006C63FC" w:rsidRPr="001019E5" w:rsidRDefault="006C63FC" w:rsidP="004A6BCD">
            <w:pPr>
              <w:rPr>
                <w:rFonts w:ascii="Times New Roman" w:hAnsi="Times New Roman"/>
                <w:sz w:val="20"/>
                <w:szCs w:val="20"/>
              </w:rPr>
            </w:pPr>
          </w:p>
        </w:tc>
      </w:tr>
      <w:tr w:rsidR="006C63FC" w:rsidRPr="001019E5" w14:paraId="11891E8B" w14:textId="77777777" w:rsidTr="004A6BCD">
        <w:trPr>
          <w:cantSplit/>
        </w:trPr>
        <w:tc>
          <w:tcPr>
            <w:tcW w:w="2718" w:type="dxa"/>
          </w:tcPr>
          <w:p w14:paraId="067B08A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effective_drug_dose</w:t>
            </w:r>
          </w:p>
        </w:tc>
        <w:tc>
          <w:tcPr>
            <w:tcW w:w="1440" w:type="dxa"/>
          </w:tcPr>
          <w:p w14:paraId="39077C88"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14:paraId="6F413808"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40F87D0"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Numerical value of Drug dose for this Drug Exposure record.</w:t>
            </w:r>
          </w:p>
        </w:tc>
        <w:tc>
          <w:tcPr>
            <w:tcW w:w="3060" w:type="dxa"/>
          </w:tcPr>
          <w:p w14:paraId="52DA089C" w14:textId="77777777" w:rsidR="006C63FC" w:rsidRPr="001019E5" w:rsidRDefault="006C63FC" w:rsidP="004A6BCD">
            <w:pPr>
              <w:rPr>
                <w:rFonts w:ascii="Times New Roman" w:hAnsi="Times New Roman"/>
                <w:sz w:val="20"/>
                <w:szCs w:val="20"/>
              </w:rPr>
            </w:pPr>
          </w:p>
        </w:tc>
      </w:tr>
      <w:tr w:rsidR="006C63FC" w:rsidRPr="001019E5" w14:paraId="25050EDB" w14:textId="77777777" w:rsidTr="004A6BCD">
        <w:trPr>
          <w:cantSplit/>
        </w:trPr>
        <w:tc>
          <w:tcPr>
            <w:tcW w:w="2718" w:type="dxa"/>
          </w:tcPr>
          <w:p w14:paraId="5465741D"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dose_unit_concept_ id</w:t>
            </w:r>
          </w:p>
        </w:tc>
        <w:tc>
          <w:tcPr>
            <w:tcW w:w="1440" w:type="dxa"/>
          </w:tcPr>
          <w:p w14:paraId="5324708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37FDA56A"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18BF9A18"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unit the effective_drug_dose value is expressed.</w:t>
            </w:r>
          </w:p>
        </w:tc>
        <w:tc>
          <w:tcPr>
            <w:tcW w:w="3060" w:type="dxa"/>
          </w:tcPr>
          <w:p w14:paraId="0987423F" w14:textId="77777777" w:rsidR="006C63FC" w:rsidRPr="001019E5" w:rsidRDefault="006C63FC" w:rsidP="004A6BCD">
            <w:pPr>
              <w:rPr>
                <w:rFonts w:ascii="Times New Roman" w:hAnsi="Times New Roman"/>
                <w:sz w:val="20"/>
                <w:szCs w:val="20"/>
              </w:rPr>
            </w:pPr>
          </w:p>
        </w:tc>
      </w:tr>
      <w:tr w:rsidR="006C63FC" w:rsidRPr="001019E5" w14:paraId="3CCE993F" w14:textId="77777777" w:rsidTr="004A6BCD">
        <w:trPr>
          <w:cantSplit/>
        </w:trPr>
        <w:tc>
          <w:tcPr>
            <w:tcW w:w="2718" w:type="dxa"/>
          </w:tcPr>
          <w:p w14:paraId="4E17A23A"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lot_number</w:t>
            </w:r>
          </w:p>
        </w:tc>
        <w:tc>
          <w:tcPr>
            <w:tcW w:w="1440" w:type="dxa"/>
          </w:tcPr>
          <w:p w14:paraId="7BB76D8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46F1A172"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ECB5E51"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An identifier assigned to a particular quantity or lot of Drug product from the manufacturer.</w:t>
            </w:r>
          </w:p>
        </w:tc>
        <w:tc>
          <w:tcPr>
            <w:tcW w:w="3060" w:type="dxa"/>
          </w:tcPr>
          <w:p w14:paraId="1AEE2358" w14:textId="77777777" w:rsidR="006C63FC" w:rsidRPr="001019E5" w:rsidRDefault="006C63FC" w:rsidP="004A6BCD">
            <w:pPr>
              <w:rPr>
                <w:rFonts w:ascii="Times New Roman" w:hAnsi="Times New Roman"/>
                <w:sz w:val="20"/>
                <w:szCs w:val="20"/>
              </w:rPr>
            </w:pPr>
          </w:p>
        </w:tc>
      </w:tr>
      <w:tr w:rsidR="006C63FC" w:rsidRPr="001019E5" w14:paraId="629137FC" w14:textId="77777777" w:rsidTr="004A6BCD">
        <w:trPr>
          <w:cantSplit/>
        </w:trPr>
        <w:tc>
          <w:tcPr>
            <w:tcW w:w="2718" w:type="dxa"/>
          </w:tcPr>
          <w:p w14:paraId="5CD9DB27"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lastRenderedPageBreak/>
              <w:t>provider_id</w:t>
            </w:r>
          </w:p>
        </w:tc>
        <w:tc>
          <w:tcPr>
            <w:tcW w:w="1440" w:type="dxa"/>
          </w:tcPr>
          <w:p w14:paraId="2CB95C22"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5E104C95"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256CDDE"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provider in the provider table who initiated (prescribed or administered) the Drug Exposure.</w:t>
            </w:r>
          </w:p>
        </w:tc>
        <w:tc>
          <w:tcPr>
            <w:tcW w:w="3060" w:type="dxa"/>
          </w:tcPr>
          <w:p w14:paraId="47247A0A" w14:textId="77777777" w:rsidR="006C63FC" w:rsidRDefault="006C63FC" w:rsidP="004A6BCD">
            <w:pPr>
              <w:rPr>
                <w:rFonts w:ascii="Times New Roman" w:hAnsi="Times New Roman"/>
                <w:sz w:val="20"/>
                <w:szCs w:val="20"/>
              </w:rPr>
            </w:pPr>
            <w:r>
              <w:rPr>
                <w:rFonts w:ascii="Times New Roman" w:hAnsi="Times New Roman"/>
                <w:sz w:val="20"/>
                <w:szCs w:val="20"/>
              </w:rPr>
              <w:t xml:space="preserve">Target for this </w:t>
            </w:r>
            <w:r w:rsidR="00011DF8">
              <w:rPr>
                <w:rFonts w:ascii="Times New Roman" w:hAnsi="Times New Roman"/>
                <w:sz w:val="20"/>
                <w:szCs w:val="20"/>
              </w:rPr>
              <w:t>value</w:t>
            </w:r>
            <w:r>
              <w:rPr>
                <w:rFonts w:ascii="Times New Roman" w:hAnsi="Times New Roman"/>
                <w:sz w:val="20"/>
                <w:szCs w:val="20"/>
              </w:rPr>
              <w:t xml:space="preserve"> would be prescribing.rx_providerid.</w:t>
            </w:r>
          </w:p>
          <w:p w14:paraId="5D6ABAE8" w14:textId="77777777" w:rsidR="006C63FC" w:rsidRPr="001019E5" w:rsidRDefault="00011DF8" w:rsidP="004A6BCD">
            <w:pPr>
              <w:rPr>
                <w:rFonts w:ascii="Times New Roman" w:hAnsi="Times New Roman"/>
                <w:sz w:val="20"/>
                <w:szCs w:val="20"/>
              </w:rPr>
            </w:pPr>
            <w:r>
              <w:rPr>
                <w:rFonts w:ascii="Times New Roman" w:hAnsi="Times New Roman"/>
                <w:sz w:val="20"/>
                <w:szCs w:val="20"/>
              </w:rPr>
              <w:t>However, w</w:t>
            </w:r>
            <w:r w:rsidR="006C63FC">
              <w:rPr>
                <w:rFonts w:ascii="Times New Roman" w:hAnsi="Times New Roman"/>
                <w:sz w:val="20"/>
                <w:szCs w:val="20"/>
              </w:rPr>
              <w:t>e have not populated the provider_id field in any OMOP tables so far.</w:t>
            </w:r>
          </w:p>
        </w:tc>
      </w:tr>
      <w:tr w:rsidR="006C63FC" w:rsidRPr="001019E5" w14:paraId="79505BE5" w14:textId="77777777" w:rsidTr="004A6BCD">
        <w:trPr>
          <w:cantSplit/>
        </w:trPr>
        <w:tc>
          <w:tcPr>
            <w:tcW w:w="2718" w:type="dxa"/>
          </w:tcPr>
          <w:p w14:paraId="781DB95A"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visit_occurrence_id</w:t>
            </w:r>
          </w:p>
        </w:tc>
        <w:tc>
          <w:tcPr>
            <w:tcW w:w="1440" w:type="dxa"/>
          </w:tcPr>
          <w:p w14:paraId="275CA6BC"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287549A6"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697267E" w14:textId="77777777"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visit in the visit table during which the Drug Exposure was initiated.</w:t>
            </w:r>
          </w:p>
        </w:tc>
        <w:tc>
          <w:tcPr>
            <w:tcW w:w="3060" w:type="dxa"/>
          </w:tcPr>
          <w:p w14:paraId="5FAC8AA9" w14:textId="77777777" w:rsidR="006C63FC" w:rsidRPr="001019E5" w:rsidRDefault="006C63FC" w:rsidP="004A6BCD">
            <w:pPr>
              <w:rPr>
                <w:rFonts w:ascii="Times New Roman" w:hAnsi="Times New Roman"/>
                <w:sz w:val="20"/>
                <w:szCs w:val="20"/>
              </w:rPr>
            </w:pPr>
            <w:r>
              <w:rPr>
                <w:rFonts w:ascii="Times New Roman" w:hAnsi="Times New Roman"/>
                <w:sz w:val="20"/>
                <w:szCs w:val="20"/>
              </w:rPr>
              <w:t>Derive prescribing.encounterid from this value.</w:t>
            </w:r>
          </w:p>
        </w:tc>
      </w:tr>
      <w:tr w:rsidR="00011DF8" w:rsidRPr="001019E5" w14:paraId="63180A82" w14:textId="77777777" w:rsidTr="004A6BCD">
        <w:trPr>
          <w:cantSplit/>
        </w:trPr>
        <w:tc>
          <w:tcPr>
            <w:tcW w:w="2718" w:type="dxa"/>
          </w:tcPr>
          <w:p w14:paraId="1AE24C9E"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drug_source_value</w:t>
            </w:r>
          </w:p>
        </w:tc>
        <w:tc>
          <w:tcPr>
            <w:tcW w:w="1440" w:type="dxa"/>
          </w:tcPr>
          <w:p w14:paraId="76A1F694"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3E7D79E9"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6EBABA15"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The source code for the Drug as it appears in the source data. This code is mapped to a Standard Drug concept in the Standardized Vocabularies and the original code is, stored here for reference.</w:t>
            </w:r>
          </w:p>
        </w:tc>
        <w:tc>
          <w:tcPr>
            <w:tcW w:w="3060" w:type="dxa"/>
          </w:tcPr>
          <w:p w14:paraId="0C819AB0" w14:textId="77777777" w:rsidR="00011DF8" w:rsidRPr="001019E5" w:rsidRDefault="00011DF8" w:rsidP="00011DF8">
            <w:pPr>
              <w:rPr>
                <w:rFonts w:ascii="Times New Roman" w:hAnsi="Times New Roman"/>
                <w:sz w:val="20"/>
                <w:szCs w:val="20"/>
              </w:rPr>
            </w:pPr>
            <w:r>
              <w:rPr>
                <w:rFonts w:ascii="Times New Roman" w:hAnsi="Times New Roman"/>
                <w:sz w:val="20"/>
                <w:szCs w:val="20"/>
              </w:rPr>
              <w:t>Target for this value is prescribing.raw_rx_med_name.</w:t>
            </w:r>
          </w:p>
        </w:tc>
      </w:tr>
      <w:tr w:rsidR="00011DF8" w:rsidRPr="001019E5" w14:paraId="5726BA19" w14:textId="77777777" w:rsidTr="004A6BCD">
        <w:trPr>
          <w:cantSplit/>
        </w:trPr>
        <w:tc>
          <w:tcPr>
            <w:tcW w:w="2718" w:type="dxa"/>
          </w:tcPr>
          <w:p w14:paraId="2C57FC63"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drug_source_concept_id</w:t>
            </w:r>
          </w:p>
        </w:tc>
        <w:tc>
          <w:tcPr>
            <w:tcW w:w="1440" w:type="dxa"/>
          </w:tcPr>
          <w:p w14:paraId="467A2FAA"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14:paraId="58837475"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46179554"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A foreign key to a Drug Concept that refers to the code used in the source.</w:t>
            </w:r>
          </w:p>
        </w:tc>
        <w:tc>
          <w:tcPr>
            <w:tcW w:w="3060" w:type="dxa"/>
          </w:tcPr>
          <w:p w14:paraId="11C895C7" w14:textId="77777777" w:rsidR="00011DF8" w:rsidRPr="001019E5" w:rsidRDefault="00011DF8" w:rsidP="004A6BCD">
            <w:pPr>
              <w:rPr>
                <w:rFonts w:ascii="Times New Roman" w:hAnsi="Times New Roman"/>
                <w:sz w:val="20"/>
                <w:szCs w:val="20"/>
              </w:rPr>
            </w:pPr>
          </w:p>
        </w:tc>
      </w:tr>
      <w:tr w:rsidR="00011DF8" w:rsidRPr="001019E5" w14:paraId="415C0956" w14:textId="77777777" w:rsidTr="004A6BCD">
        <w:trPr>
          <w:cantSplit/>
        </w:trPr>
        <w:tc>
          <w:tcPr>
            <w:tcW w:w="2718" w:type="dxa"/>
          </w:tcPr>
          <w:p w14:paraId="03BE43E0"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route_source_value</w:t>
            </w:r>
          </w:p>
        </w:tc>
        <w:tc>
          <w:tcPr>
            <w:tcW w:w="1440" w:type="dxa"/>
          </w:tcPr>
          <w:p w14:paraId="353EA657"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3F8039C3"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3534C5BB"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route of administration as detailed in the source.</w:t>
            </w:r>
          </w:p>
        </w:tc>
        <w:tc>
          <w:tcPr>
            <w:tcW w:w="3060" w:type="dxa"/>
          </w:tcPr>
          <w:p w14:paraId="4492733F" w14:textId="77777777" w:rsidR="00011DF8" w:rsidRPr="001019E5" w:rsidRDefault="00011DF8" w:rsidP="004A6BCD">
            <w:pPr>
              <w:rPr>
                <w:rFonts w:ascii="Times New Roman" w:hAnsi="Times New Roman"/>
                <w:sz w:val="20"/>
                <w:szCs w:val="20"/>
              </w:rPr>
            </w:pPr>
          </w:p>
        </w:tc>
      </w:tr>
      <w:tr w:rsidR="00011DF8" w:rsidRPr="001019E5" w14:paraId="2F3C8E49" w14:textId="77777777" w:rsidTr="004A6BCD">
        <w:trPr>
          <w:cantSplit/>
        </w:trPr>
        <w:tc>
          <w:tcPr>
            <w:tcW w:w="2718" w:type="dxa"/>
          </w:tcPr>
          <w:p w14:paraId="02DEECBB"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dose_unit_source_value</w:t>
            </w:r>
          </w:p>
        </w:tc>
        <w:tc>
          <w:tcPr>
            <w:tcW w:w="1440" w:type="dxa"/>
          </w:tcPr>
          <w:p w14:paraId="3D2C7629"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14:paraId="6DBDCD86"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14:paraId="25827B3A" w14:textId="77777777"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dose unit as detailed in the source.</w:t>
            </w:r>
          </w:p>
        </w:tc>
        <w:tc>
          <w:tcPr>
            <w:tcW w:w="3060" w:type="dxa"/>
          </w:tcPr>
          <w:p w14:paraId="19BE2921" w14:textId="77777777" w:rsidR="00011DF8" w:rsidRPr="001019E5" w:rsidRDefault="00011DF8" w:rsidP="004A6BCD">
            <w:pPr>
              <w:rPr>
                <w:rFonts w:ascii="Times New Roman" w:hAnsi="Times New Roman"/>
                <w:sz w:val="20"/>
                <w:szCs w:val="20"/>
              </w:rPr>
            </w:pPr>
          </w:p>
        </w:tc>
      </w:tr>
    </w:tbl>
    <w:p w14:paraId="412B624F" w14:textId="77777777" w:rsidR="004A6BCD" w:rsidRDefault="004A6BCD" w:rsidP="004A6BCD">
      <w:pPr>
        <w:rPr>
          <w:rFonts w:ascii="Times New Roman" w:hAnsi="Times New Roman"/>
        </w:rPr>
      </w:pPr>
      <w:r>
        <w:rPr>
          <w:rFonts w:ascii="Times New Roman" w:hAnsi="Times New Roman"/>
        </w:rPr>
        <w:t xml:space="preserve"> </w:t>
      </w:r>
    </w:p>
    <w:p w14:paraId="386737BB" w14:textId="77777777" w:rsidR="004A6BCD" w:rsidRPr="00F77F7A" w:rsidRDefault="004A6BCD" w:rsidP="004A6BCD">
      <w:pPr>
        <w:rPr>
          <w:rFonts w:ascii="Times New Roman" w:hAnsi="Times New Roman"/>
          <w:b/>
          <w:sz w:val="22"/>
          <w:szCs w:val="22"/>
        </w:rPr>
      </w:pPr>
      <w:r w:rsidRPr="00F77F7A">
        <w:rPr>
          <w:rFonts w:ascii="Times New Roman" w:hAnsi="Times New Roman"/>
          <w:b/>
          <w:sz w:val="22"/>
          <w:szCs w:val="22"/>
        </w:rPr>
        <w:t>Conventions</w:t>
      </w:r>
    </w:p>
    <w:p w14:paraId="6AD1E243" w14:textId="77777777" w:rsidR="004A6BCD" w:rsidRPr="00F77F7A" w:rsidRDefault="004A6BCD" w:rsidP="004A6BCD">
      <w:pPr>
        <w:pStyle w:val="ListParagraph"/>
        <w:keepLines/>
        <w:numPr>
          <w:ilvl w:val="0"/>
          <w:numId w:val="34"/>
        </w:numPr>
        <w:spacing w:before="0" w:after="0" w:line="240" w:lineRule="auto"/>
        <w:ind w:left="270" w:hanging="270"/>
        <w:contextualSpacing w:val="0"/>
        <w:rPr>
          <w:rFonts w:ascii="Times New Roman" w:hAnsi="Times New Roman"/>
          <w:sz w:val="22"/>
          <w:szCs w:val="22"/>
        </w:rPr>
      </w:pPr>
      <w:r w:rsidRPr="00F77F7A">
        <w:rPr>
          <w:rFonts w:ascii="Times New Roman" w:hAnsi="Times New Roman"/>
          <w:sz w:val="22"/>
          <w:szCs w:val="22"/>
        </w:rPr>
        <w:t>Valid Concepts for the drug_concept_id field belong to the “Drug” domain. Most Concepts in the Drug domain are based on RxNorm, but some may come from other sources. Concepts are members of the Clinical Drug or Pack, Branded Drug or Pack, Drug Component or Ingredient classes.</w:t>
      </w:r>
    </w:p>
    <w:p w14:paraId="10E222AC"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Source drug identifiers, including NDC codes, Generic Product Identifiers, etc. are mapped to Standard Drug Concepts in the Standardized Vocabularies (e.g., based on RxNorm). When the Drug Source Value of the code cannot be translated into standard Drug Concept IDs, a Drug exposure entry is stored with only the corresponding source_concept_id and drug_source_value and a drug_concept_id of 0.</w:t>
      </w:r>
    </w:p>
    <w:p w14:paraId="4E58DD8D"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lastRenderedPageBreak/>
        <w:t>The Drug Concept with the most detailed content of information is preferred during the mapping process. These are indicated in the concept_class_id field of the Concept and are recorded in the following order of precedence: “Branded Pack”, “Clinical Pack”, “Branded Drug”, “Clinical Drug”, “Branded Drug Component”, “Clinical Drug Component”, “Branded Drug Form”, “Clinical Drug Form”, and only if no other information is available “Ingredient”. Note: If only the drug class is known, the drug_concept_id should contain 0.</w:t>
      </w:r>
    </w:p>
    <w:p w14:paraId="4238457C"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A Drug Type is assigned to each Drug Exposure to track from what source the information was drawn or inferred from. The valid domain_id for these Concepts is “Drug Type”.</w:t>
      </w:r>
    </w:p>
    <w:p w14:paraId="03CE8908"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content of the refills field determines the current number of refills, not the number of remaining refills. For example, for a drug prescription with 2 refills, the content of this field for the 3 Drug Exposure events are null, 1 and 2.</w:t>
      </w:r>
    </w:p>
    <w:p w14:paraId="256BA95C"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route_concept_id refers to a Standard Concepts of the “Route” domain. Note: Route information can also be inferred from the Drug product itself by determining the Drug Form of the Concept, creating some partial overlap of the same type of information. However, the route_concept_id could resolve ambiguities of how a certain Drug Form is actually applied. For example, a “Solution” could be used orally or parentherally, and this field will make this determination.</w:t>
      </w:r>
    </w:p>
    <w:p w14:paraId="2E4D03C4"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Effective Drug Dose and the Dose Unit Concepts are provided in cases when dose information is explicitly provided, as it is typically for pediatric and chemotherapeutic treatments. The domain_id for the Dose Unit Concept is “Unit”. Note: this information can only be present if the Drug contains a single active ingredient. Combination products which have doses for each ingredient need to be recorded as separate records.</w:t>
      </w:r>
    </w:p>
    <w:p w14:paraId="5B964BC5"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lot_number field contains an identifier assigned from the manufacturer of the Drug product.</w:t>
      </w:r>
    </w:p>
    <w:p w14:paraId="2FE5AF0A"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If possible, the visit in which the drug was prescribed or delivered is recorded in the visit_occurrence_id field through a reference to the visit table.</w:t>
      </w:r>
    </w:p>
    <w:p w14:paraId="1978F0BF" w14:textId="77777777"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If possible, the prescribing or administering provider (physician or nurse) is recorded in the provider_id field through a reference to the provider table.</w:t>
      </w:r>
      <w:r w:rsidRPr="00F77F7A">
        <w:rPr>
          <w:rFonts w:ascii="Times New Roman" w:hAnsi="Times New Roman"/>
          <w:sz w:val="22"/>
          <w:szCs w:val="22"/>
        </w:rPr>
        <w:br w:type="page"/>
      </w:r>
    </w:p>
    <w:p w14:paraId="4FB88842" w14:textId="77777777"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303" w:name="_Toc447292637"/>
      <w:bookmarkEnd w:id="303"/>
    </w:p>
    <w:p w14:paraId="755020A5" w14:textId="77777777"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304" w:name="_Toc447292638"/>
      <w:bookmarkEnd w:id="304"/>
    </w:p>
    <w:p w14:paraId="1E013D86" w14:textId="77777777" w:rsidR="00ED0AD7" w:rsidRDefault="00ED0AD7" w:rsidP="00ED0AD7">
      <w:pPr>
        <w:pStyle w:val="Heading2"/>
        <w:numPr>
          <w:ilvl w:val="0"/>
          <w:numId w:val="15"/>
        </w:numPr>
        <w:rPr>
          <w:rFonts w:ascii="Times New Roman" w:hAnsi="Times New Roman" w:cs="Times New Roman"/>
          <w:sz w:val="22"/>
          <w:szCs w:val="22"/>
        </w:rPr>
      </w:pPr>
      <w:r>
        <w:rPr>
          <w:rFonts w:ascii="Times New Roman" w:hAnsi="Times New Roman" w:cs="Times New Roman"/>
        </w:rPr>
        <w:t xml:space="preserve"> </w:t>
      </w:r>
      <w:bookmarkStart w:id="305" w:name="_Toc447292639"/>
      <w:r w:rsidRPr="006472C1">
        <w:rPr>
          <w:rFonts w:ascii="Times New Roman" w:hAnsi="Times New Roman" w:cs="Times New Roman"/>
          <w:sz w:val="22"/>
          <w:szCs w:val="22"/>
        </w:rPr>
        <w:t>OUTSTANDING ISSUES</w:t>
      </w:r>
      <w:bookmarkEnd w:id="305"/>
    </w:p>
    <w:p w14:paraId="30A20098" w14:textId="77777777" w:rsidR="009B6D1D" w:rsidRPr="00814106" w:rsidRDefault="009B6D1D" w:rsidP="009B6D1D">
      <w:pPr>
        <w:pStyle w:val="ListParagraph"/>
        <w:ind w:left="0"/>
        <w:rPr>
          <w:rFonts w:ascii="Times New Roman" w:hAnsi="Times New Roman"/>
          <w:sz w:val="22"/>
          <w:szCs w:val="22"/>
        </w:rPr>
      </w:pPr>
      <w:r w:rsidRPr="00814106">
        <w:rPr>
          <w:rFonts w:ascii="Times New Roman" w:hAnsi="Times New Roman"/>
          <w:sz w:val="22"/>
          <w:szCs w:val="22"/>
        </w:rPr>
        <w:t>Immediate</w:t>
      </w:r>
    </w:p>
    <w:p w14:paraId="51FD8290" w14:textId="77777777" w:rsidR="009C4052" w:rsidRPr="00B12E04" w:rsidRDefault="009C4052"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Add new concept for ‘Occasional tobacco smoker’.</w:t>
      </w:r>
    </w:p>
    <w:p w14:paraId="0586A2C3" w14:textId="77777777" w:rsidR="009B6D1D" w:rsidRPr="00B12E04" w:rsidRDefault="009B6D1D"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Determine relationship_concept_id for linking tobacco status and tobacco type.</w:t>
      </w:r>
    </w:p>
    <w:p w14:paraId="191EBB27" w14:textId="77777777" w:rsidR="004A20E8" w:rsidRPr="00B12E04" w:rsidRDefault="004A20E8"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‘U/L’ unit is missing in UCUM vocabulary?</w:t>
      </w:r>
    </w:p>
    <w:p w14:paraId="4AFE965E" w14:textId="77777777" w:rsidR="000A5E11" w:rsidRPr="00814106" w:rsidRDefault="000A5E11" w:rsidP="000A5E11">
      <w:pPr>
        <w:numPr>
          <w:ilvl w:val="0"/>
          <w:numId w:val="31"/>
        </w:numPr>
        <w:suppressAutoHyphens/>
        <w:spacing w:before="0" w:after="0" w:line="240" w:lineRule="auto"/>
        <w:rPr>
          <w:rFonts w:ascii="Times New Roman" w:hAnsi="Times New Roman"/>
          <w:sz w:val="22"/>
          <w:szCs w:val="22"/>
        </w:rPr>
      </w:pPr>
      <w:r w:rsidRPr="00814106">
        <w:rPr>
          <w:rFonts w:ascii="Times New Roman" w:hAnsi="Times New Roman"/>
          <w:sz w:val="22"/>
          <w:szCs w:val="22"/>
        </w:rPr>
        <w:t>Check with Chris if concept 44814723  has been corrected: ‘Period while enrolled in study’ should be changed to ‘Geography based’.</w:t>
      </w:r>
    </w:p>
    <w:p w14:paraId="23DB6DC4" w14:textId="77777777" w:rsidR="009B6D1D" w:rsidRPr="00814106" w:rsidRDefault="009B6D1D" w:rsidP="009B6D1D">
      <w:pPr>
        <w:pStyle w:val="ListParagraph"/>
        <w:ind w:left="360"/>
        <w:rPr>
          <w:rFonts w:ascii="Times New Roman" w:hAnsi="Times New Roman"/>
          <w:sz w:val="22"/>
          <w:szCs w:val="22"/>
        </w:rPr>
      </w:pPr>
    </w:p>
    <w:p w14:paraId="340EB4F9" w14:textId="77777777" w:rsidR="006472C1" w:rsidRPr="00814106" w:rsidRDefault="006472C1" w:rsidP="006472C1">
      <w:pPr>
        <w:pStyle w:val="ListParagraph"/>
        <w:ind w:left="0"/>
        <w:rPr>
          <w:rFonts w:ascii="Times New Roman" w:hAnsi="Times New Roman"/>
          <w:sz w:val="22"/>
          <w:szCs w:val="22"/>
        </w:rPr>
      </w:pPr>
      <w:r w:rsidRPr="00814106">
        <w:rPr>
          <w:rFonts w:ascii="Times New Roman" w:hAnsi="Times New Roman"/>
          <w:sz w:val="22"/>
          <w:szCs w:val="22"/>
        </w:rPr>
        <w:t>Parking lot</w:t>
      </w:r>
    </w:p>
    <w:p w14:paraId="334173D9" w14:textId="77777777" w:rsidR="009C4052" w:rsidRPr="00814106" w:rsidRDefault="009C4052" w:rsidP="005707AB">
      <w:pPr>
        <w:pStyle w:val="ListParagraph"/>
        <w:numPr>
          <w:ilvl w:val="0"/>
          <w:numId w:val="24"/>
        </w:numPr>
        <w:rPr>
          <w:rFonts w:ascii="Times New Roman" w:hAnsi="Times New Roman"/>
          <w:sz w:val="22"/>
          <w:szCs w:val="22"/>
          <w:highlight w:val="yellow"/>
        </w:rPr>
      </w:pPr>
      <w:r w:rsidRPr="00814106">
        <w:rPr>
          <w:rFonts w:ascii="Times New Roman" w:hAnsi="Times New Roman"/>
          <w:sz w:val="22"/>
          <w:szCs w:val="22"/>
          <w:highlight w:val="yellow"/>
        </w:rPr>
        <w:t>Lab handling</w:t>
      </w:r>
    </w:p>
    <w:p w14:paraId="710618EE"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PRIORITY</w:t>
      </w:r>
    </w:p>
    <w:p w14:paraId="11F75F25"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RESULT_LOC</w:t>
      </w:r>
    </w:p>
    <w:p w14:paraId="5A09CB82"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LAB_PX</w:t>
      </w:r>
    </w:p>
    <w:p w14:paraId="44D1157D"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LAB_PX_TYPE</w:t>
      </w:r>
    </w:p>
    <w:p w14:paraId="24323F64"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LAB_ORDER_DATE– add to OMOP CDM and also add TIME</w:t>
      </w:r>
    </w:p>
    <w:p w14:paraId="36B6B725"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RESULT_DATE – add to OMOP CDM</w:t>
      </w:r>
    </w:p>
    <w:p w14:paraId="1A9CDBCA"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RESULT_TIME - add to OMOP CDM</w:t>
      </w:r>
    </w:p>
    <w:p w14:paraId="0EA88397"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NORM_MODIFIER_LOW</w:t>
      </w:r>
    </w:p>
    <w:p w14:paraId="71CCFBF6"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NORM_MODIFIER_HIGH</w:t>
      </w:r>
    </w:p>
    <w:p w14:paraId="5FEB10D7"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Abnormal indicator</w:t>
      </w:r>
    </w:p>
    <w:p w14:paraId="57F1E757" w14:textId="77777777"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 order – add concept</w:t>
      </w:r>
    </w:p>
    <w:p w14:paraId="7644C945" w14:textId="77777777" w:rsidR="009C4052" w:rsidRPr="00814106" w:rsidRDefault="009C4052" w:rsidP="009C4052">
      <w:pPr>
        <w:pStyle w:val="ListParagraph"/>
        <w:ind w:left="1080"/>
        <w:rPr>
          <w:rFonts w:ascii="Times New Roman" w:hAnsi="Times New Roman"/>
          <w:sz w:val="22"/>
          <w:szCs w:val="22"/>
        </w:rPr>
      </w:pPr>
    </w:p>
    <w:p w14:paraId="47EA6602" w14:textId="77777777" w:rsidR="005707AB" w:rsidRPr="00814106" w:rsidRDefault="005707AB" w:rsidP="005707A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ADD Death Handling to OMOP v5-PCORnet v2. </w:t>
      </w:r>
    </w:p>
    <w:p w14:paraId="06584401" w14:textId="77777777"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 xml:space="preserve">Will we record death information based on ICD9 or other conditions that indicate death? </w:t>
      </w:r>
    </w:p>
    <w:p w14:paraId="033595B6" w14:textId="77777777"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Handle source of death data</w:t>
      </w:r>
    </w:p>
    <w:p w14:paraId="39BD1533" w14:textId="77777777"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Will we exclude death records if there are conditions/drugs/procs/observations 60 days after indication of death?</w:t>
      </w:r>
    </w:p>
    <w:p w14:paraId="25E31435" w14:textId="77777777"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When observation period and chart availability determination is clear, address how Chart Availability in the Observation table connects with Observation_period table.</w:t>
      </w:r>
    </w:p>
    <w:p w14:paraId="138AF519" w14:textId="77777777"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sz w:val="22"/>
          <w:szCs w:val="22"/>
        </w:rPr>
        <w:t>Handling of Providers with multiple NPIs in PCORnet???</w:t>
      </w:r>
    </w:p>
    <w:p w14:paraId="54E96A44" w14:textId="77777777"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Discuss with OMOP: make care_site.place_of_service_concept_id a required field</w:t>
      </w:r>
      <w:r w:rsidR="00D72FF5" w:rsidRPr="00814106">
        <w:rPr>
          <w:rFonts w:ascii="Times New Roman" w:hAnsi="Times New Roman"/>
          <w:sz w:val="22"/>
          <w:szCs w:val="22"/>
        </w:rPr>
        <w:t xml:space="preserve"> </w:t>
      </w:r>
    </w:p>
    <w:p w14:paraId="199E96A9" w14:textId="77777777"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color w:val="000000"/>
          <w:sz w:val="22"/>
          <w:szCs w:val="22"/>
        </w:rPr>
        <w:t>Discuss with OMOP: make Provider.specialty_concept_id a required field</w:t>
      </w:r>
    </w:p>
    <w:p w14:paraId="740690B5" w14:textId="77777777" w:rsidR="006264AF" w:rsidRPr="00814106" w:rsidRDefault="006264AF"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Questions for OHDSI: Will there be gender, race, ethnicity source vocabularies?</w:t>
      </w:r>
    </w:p>
    <w:p w14:paraId="3AEA5C40" w14:textId="77777777" w:rsidR="006472C1" w:rsidRPr="00814106" w:rsidRDefault="006472C1"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Discuss distributions of records across the CDM tables based on the concept domain and how this affects interoperability with PCORnet.</w:t>
      </w:r>
    </w:p>
    <w:p w14:paraId="4BE1DDB0" w14:textId="77777777" w:rsidR="006472C1" w:rsidRPr="006472C1" w:rsidRDefault="006472C1" w:rsidP="006264AF">
      <w:pPr>
        <w:pStyle w:val="ListParagraph"/>
        <w:numPr>
          <w:ilvl w:val="0"/>
          <w:numId w:val="24"/>
        </w:numPr>
        <w:rPr>
          <w:rFonts w:ascii="Times New Roman" w:hAnsi="Times New Roman"/>
          <w:sz w:val="22"/>
          <w:szCs w:val="22"/>
        </w:rPr>
      </w:pPr>
      <w:r>
        <w:rPr>
          <w:rFonts w:ascii="Times New Roman" w:hAnsi="Times New Roman"/>
          <w:sz w:val="22"/>
          <w:szCs w:val="22"/>
        </w:rPr>
        <w:lastRenderedPageBreak/>
        <w:t xml:space="preserve">Discuss doubling diagnosis, procedure and other records based on code mappings and how these affect records related to these duplicates such as cost records. </w:t>
      </w:r>
    </w:p>
    <w:sectPr w:rsidR="006472C1" w:rsidRPr="006472C1" w:rsidSect="00F25619">
      <w:headerReference w:type="default" r:id="rId11"/>
      <w:footerReference w:type="default" r:id="rId12"/>
      <w:pgSz w:w="15840" w:h="12240" w:orient="landscape"/>
      <w:pgMar w:top="1440" w:right="162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9" w:author="Don Torok" w:date="2016-07-21T12:55:00Z" w:initials="DT">
    <w:p w14:paraId="5E2CEA0F" w14:textId="77777777" w:rsidR="00176045" w:rsidRDefault="00176045">
      <w:pPr>
        <w:pStyle w:val="CommentText"/>
      </w:pPr>
      <w:r>
        <w:rPr>
          <w:rStyle w:val="CommentReference"/>
        </w:rPr>
        <w:annotationRef/>
      </w:r>
      <w:r>
        <w:t xml:space="preserve">Rimma suggest adding Final (which </w:t>
      </w:r>
      <w:r>
        <w:rPr>
          <w:color w:val="000000"/>
          <w:sz w:val="20"/>
        </w:rPr>
        <w:t>interchangeable with Discharge), but they are clearly two different values in PCORnet?  Maybe because we do not have separate concept id’s for Final vs Discharge</w:t>
      </w:r>
    </w:p>
  </w:comment>
  <w:comment w:id="253" w:author="Don Torok" w:date="2016-07-21T13:10:00Z" w:initials="DT">
    <w:p w14:paraId="7C1C2ECE" w14:textId="77777777" w:rsidR="00D46B0A" w:rsidRDefault="00D46B0A">
      <w:pPr>
        <w:pStyle w:val="CommentText"/>
      </w:pPr>
      <w:r>
        <w:rPr>
          <w:rStyle w:val="CommentReference"/>
        </w:rPr>
        <w:annotationRef/>
      </w:r>
      <w:r>
        <w:t>I would really like to remove the use of the fact relationship table. Add complexity without benefit.</w:t>
      </w:r>
    </w:p>
  </w:comment>
  <w:comment w:id="258" w:author="Lisa" w:date="2016-07-15T05:56:00Z" w:initials="L">
    <w:p w14:paraId="603C85D3" w14:textId="77777777" w:rsidR="00176045" w:rsidRDefault="00176045">
      <w:pPr>
        <w:pStyle w:val="CommentText"/>
      </w:pPr>
      <w:r>
        <w:rPr>
          <w:rStyle w:val="CommentReference"/>
        </w:rPr>
        <w:annotationRef/>
      </w:r>
      <w:r>
        <w:t>I added these as they are in our ETL document, and it stated that we are not populating the other fields.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2CEA0F" w15:done="0"/>
  <w15:commentEx w15:paraId="7C1C2ECE" w15:done="0"/>
  <w15:commentEx w15:paraId="603C85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97081" w14:textId="77777777" w:rsidR="00680A43" w:rsidRDefault="00680A43" w:rsidP="00061AFF">
      <w:pPr>
        <w:spacing w:before="0" w:after="0" w:line="240" w:lineRule="auto"/>
      </w:pPr>
      <w:r>
        <w:separator/>
      </w:r>
    </w:p>
  </w:endnote>
  <w:endnote w:type="continuationSeparator" w:id="0">
    <w:p w14:paraId="07214DB8" w14:textId="77777777" w:rsidR="00680A43" w:rsidRDefault="00680A43" w:rsidP="00061AFF">
      <w:pPr>
        <w:spacing w:before="0" w:after="0" w:line="240" w:lineRule="auto"/>
      </w:pPr>
      <w:r>
        <w:continuationSeparator/>
      </w:r>
    </w:p>
  </w:endnote>
  <w:endnote w:type="continuationNotice" w:id="1">
    <w:p w14:paraId="173F25E4" w14:textId="77777777" w:rsidR="00680A43" w:rsidRDefault="00680A4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11644" w14:textId="6F0E91CB" w:rsidR="00063408" w:rsidRPr="00061AFF" w:rsidRDefault="00063408" w:rsidP="00A31DAC">
    <w:pPr>
      <w:pStyle w:val="Footer"/>
      <w:tabs>
        <w:tab w:val="clear" w:pos="8640"/>
        <w:tab w:val="right" w:pos="12780"/>
      </w:tabs>
    </w:pPr>
    <w:r>
      <w:t>1/22/16</w:t>
    </w:r>
    <w:r w:rsidRPr="00061AFF">
      <w:tab/>
    </w:r>
    <w:r w:rsidRPr="00061AFF">
      <w:tab/>
      <w:t xml:space="preserve">Page </w:t>
    </w:r>
    <w:r>
      <w:fldChar w:fldCharType="begin"/>
    </w:r>
    <w:r>
      <w:instrText xml:space="preserve"> PAGE  \* MERGEFORMAT </w:instrText>
    </w:r>
    <w:r>
      <w:fldChar w:fldCharType="separate"/>
    </w:r>
    <w:r w:rsidR="004327DD">
      <w:rPr>
        <w:noProof/>
      </w:rPr>
      <w:t>2</w:t>
    </w:r>
    <w:r>
      <w:rPr>
        <w:noProof/>
      </w:rPr>
      <w:fldChar w:fldCharType="end"/>
    </w:r>
    <w:r w:rsidRPr="00061AFF">
      <w:t xml:space="preserve"> of </w:t>
    </w:r>
    <w:r w:rsidR="00680A43">
      <w:fldChar w:fldCharType="begin"/>
    </w:r>
    <w:r w:rsidR="00680A43">
      <w:instrText xml:space="preserve"> SECTIONPAGES  \* MERGEFORMAT </w:instrText>
    </w:r>
    <w:r w:rsidR="00680A43">
      <w:fldChar w:fldCharType="separate"/>
    </w:r>
    <w:r w:rsidR="004327DD">
      <w:rPr>
        <w:noProof/>
      </w:rPr>
      <w:t>46</w:t>
    </w:r>
    <w:r w:rsidR="00680A4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1771D" w14:textId="77777777" w:rsidR="00680A43" w:rsidRDefault="00680A43" w:rsidP="00061AFF">
      <w:pPr>
        <w:spacing w:before="0" w:after="0" w:line="240" w:lineRule="auto"/>
      </w:pPr>
      <w:r>
        <w:separator/>
      </w:r>
    </w:p>
  </w:footnote>
  <w:footnote w:type="continuationSeparator" w:id="0">
    <w:p w14:paraId="51E9AE82" w14:textId="77777777" w:rsidR="00680A43" w:rsidRDefault="00680A43" w:rsidP="00061AFF">
      <w:pPr>
        <w:spacing w:before="0" w:after="0" w:line="240" w:lineRule="auto"/>
      </w:pPr>
      <w:r>
        <w:continuationSeparator/>
      </w:r>
    </w:p>
  </w:footnote>
  <w:footnote w:type="continuationNotice" w:id="1">
    <w:p w14:paraId="6B8C8F23" w14:textId="77777777" w:rsidR="00680A43" w:rsidRDefault="00680A4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47F46" w14:textId="77777777" w:rsidR="00063408" w:rsidRPr="00061AFF" w:rsidRDefault="00063408">
    <w:pPr>
      <w:pStyle w:val="Header"/>
    </w:pPr>
    <w:r>
      <w:t>OMOP CDMv5 Conventions for PCORnet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1219D"/>
    <w:multiLevelType w:val="hybridMultilevel"/>
    <w:tmpl w:val="8FEE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35D164D"/>
    <w:multiLevelType w:val="hybridMultilevel"/>
    <w:tmpl w:val="644668B2"/>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5A04775"/>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31452"/>
    <w:multiLevelType w:val="hybridMultilevel"/>
    <w:tmpl w:val="61EAA8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0A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54618"/>
    <w:multiLevelType w:val="hybridMultilevel"/>
    <w:tmpl w:val="96EA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A5EF4"/>
    <w:multiLevelType w:val="hybridMultilevel"/>
    <w:tmpl w:val="ECEA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96289"/>
    <w:multiLevelType w:val="hybridMultilevel"/>
    <w:tmpl w:val="6ACA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10674"/>
    <w:multiLevelType w:val="hybridMultilevel"/>
    <w:tmpl w:val="DF66E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207CA3"/>
    <w:multiLevelType w:val="multilevel"/>
    <w:tmpl w:val="9552078E"/>
    <w:lvl w:ilvl="0">
      <w:start w:val="12"/>
      <w:numFmt w:val="decimal"/>
      <w:lvlText w:val="%1."/>
      <w:lvlJc w:val="left"/>
      <w:pPr>
        <w:ind w:left="480" w:hanging="480"/>
      </w:pPr>
      <w:rPr>
        <w:rFonts w:hint="default"/>
      </w:rPr>
    </w:lvl>
    <w:lvl w:ilvl="1">
      <w:start w:val="1"/>
      <w:numFmt w:val="decimal"/>
      <w:lvlText w:val="%1.%2."/>
      <w:lvlJc w:val="left"/>
      <w:pPr>
        <w:ind w:left="2700" w:hanging="480"/>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180" w:hanging="108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6980" w:hanging="1440"/>
      </w:pPr>
      <w:rPr>
        <w:rFonts w:hint="default"/>
      </w:rPr>
    </w:lvl>
    <w:lvl w:ilvl="8">
      <w:start w:val="1"/>
      <w:numFmt w:val="decimal"/>
      <w:lvlText w:val="%1.%2.%3.%4.%5.%6.%7.%8.%9."/>
      <w:lvlJc w:val="left"/>
      <w:pPr>
        <w:ind w:left="19560" w:hanging="1800"/>
      </w:pPr>
      <w:rPr>
        <w:rFonts w:hint="default"/>
      </w:rPr>
    </w:lvl>
  </w:abstractNum>
  <w:abstractNum w:abstractNumId="15" w15:restartNumberingAfterBreak="0">
    <w:nsid w:val="3DC90AC1"/>
    <w:multiLevelType w:val="multilevel"/>
    <w:tmpl w:val="82600480"/>
    <w:lvl w:ilvl="0">
      <w:start w:val="12"/>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F05F3"/>
    <w:multiLevelType w:val="hybridMultilevel"/>
    <w:tmpl w:val="951E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134A2"/>
    <w:multiLevelType w:val="hybridMultilevel"/>
    <w:tmpl w:val="470C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C49AD"/>
    <w:multiLevelType w:val="multilevel"/>
    <w:tmpl w:val="5F70CFEA"/>
    <w:lvl w:ilvl="0">
      <w:start w:val="1"/>
      <w:numFmt w:val="decimal"/>
      <w:lvlText w:val="%1"/>
      <w:lvlJc w:val="left"/>
      <w:pPr>
        <w:ind w:left="432" w:hanging="432"/>
      </w:pPr>
      <w:rPr>
        <w:sz w:val="32"/>
      </w:rPr>
    </w:lvl>
    <w:lvl w:ilvl="1">
      <w:start w:val="1"/>
      <w:numFmt w:val="decimal"/>
      <w:lvlText w:val="%1.%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B7C3D"/>
    <w:multiLevelType w:val="hybridMultilevel"/>
    <w:tmpl w:val="EA7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613E7"/>
    <w:multiLevelType w:val="hybridMultilevel"/>
    <w:tmpl w:val="C722E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010E8D"/>
    <w:multiLevelType w:val="hybridMultilevel"/>
    <w:tmpl w:val="C64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04ACA"/>
    <w:multiLevelType w:val="hybridMultilevel"/>
    <w:tmpl w:val="C4CA2672"/>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95F63D9"/>
    <w:multiLevelType w:val="hybridMultilevel"/>
    <w:tmpl w:val="2968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B2DD7"/>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03A47"/>
    <w:multiLevelType w:val="hybridMultilevel"/>
    <w:tmpl w:val="4C2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F7C9D"/>
    <w:multiLevelType w:val="hybridMultilevel"/>
    <w:tmpl w:val="D2D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35EFF"/>
    <w:multiLevelType w:val="hybridMultilevel"/>
    <w:tmpl w:val="09DC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1109F1"/>
    <w:multiLevelType w:val="multilevel"/>
    <w:tmpl w:val="1F4CEB5E"/>
    <w:lvl w:ilvl="0">
      <w:start w:val="12"/>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31" w15:restartNumberingAfterBreak="0">
    <w:nsid w:val="63F85B6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15:restartNumberingAfterBreak="0">
    <w:nsid w:val="64EC7C68"/>
    <w:multiLevelType w:val="hybridMultilevel"/>
    <w:tmpl w:val="C54A1B9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15:restartNumberingAfterBreak="0">
    <w:nsid w:val="65C17B39"/>
    <w:multiLevelType w:val="hybridMultilevel"/>
    <w:tmpl w:val="29480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23009A"/>
    <w:multiLevelType w:val="hybridMultilevel"/>
    <w:tmpl w:val="74EC2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D6337"/>
    <w:multiLevelType w:val="hybridMultilevel"/>
    <w:tmpl w:val="1DBE6746"/>
    <w:lvl w:ilvl="0" w:tplc="6624E528">
      <w:start w:val="1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932352"/>
    <w:multiLevelType w:val="hybridMultilevel"/>
    <w:tmpl w:val="56B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5373AA"/>
    <w:multiLevelType w:val="hybridMultilevel"/>
    <w:tmpl w:val="C722EFA6"/>
    <w:lvl w:ilvl="0" w:tplc="224C3F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4C4AAB"/>
    <w:multiLevelType w:val="hybridMultilevel"/>
    <w:tmpl w:val="8F649C34"/>
    <w:lvl w:ilvl="0" w:tplc="0E2617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E31563"/>
    <w:multiLevelType w:val="multilevel"/>
    <w:tmpl w:val="36A2518C"/>
    <w:lvl w:ilvl="0">
      <w:start w:val="1"/>
      <w:numFmt w:val="decimal"/>
      <w:lvlText w:val="%1"/>
      <w:lvlJc w:val="left"/>
      <w:pPr>
        <w:ind w:left="432" w:hanging="432"/>
      </w:pPr>
      <w:rPr>
        <w:sz w:val="32"/>
      </w:rPr>
    </w:lvl>
    <w:lvl w:ilvl="1">
      <w:start w:val="1"/>
      <w:numFmt w:val="decimal"/>
      <w:lvlText w:val="%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3"/>
  </w:num>
  <w:num w:numId="4">
    <w:abstractNumId w:val="36"/>
  </w:num>
  <w:num w:numId="5">
    <w:abstractNumId w:val="20"/>
  </w:num>
  <w:num w:numId="6">
    <w:abstractNumId w:val="12"/>
  </w:num>
  <w:num w:numId="7">
    <w:abstractNumId w:val="29"/>
  </w:num>
  <w:num w:numId="8">
    <w:abstractNumId w:val="7"/>
  </w:num>
  <w:num w:numId="9">
    <w:abstractNumId w:val="34"/>
  </w:num>
  <w:num w:numId="10">
    <w:abstractNumId w:val="0"/>
  </w:num>
  <w:num w:numId="11">
    <w:abstractNumId w:val="2"/>
  </w:num>
  <w:num w:numId="12">
    <w:abstractNumId w:val="21"/>
  </w:num>
  <w:num w:numId="13">
    <w:abstractNumId w:val="42"/>
  </w:num>
  <w:num w:numId="14">
    <w:abstractNumId w:val="16"/>
  </w:num>
  <w:num w:numId="15">
    <w:abstractNumId w:val="13"/>
  </w:num>
  <w:num w:numId="16">
    <w:abstractNumId w:val="11"/>
  </w:num>
  <w:num w:numId="17">
    <w:abstractNumId w:val="33"/>
  </w:num>
  <w:num w:numId="18">
    <w:abstractNumId w:val="18"/>
  </w:num>
  <w:num w:numId="19">
    <w:abstractNumId w:val="5"/>
  </w:num>
  <w:num w:numId="20">
    <w:abstractNumId w:val="26"/>
  </w:num>
  <w:num w:numId="21">
    <w:abstractNumId w:val="32"/>
  </w:num>
  <w:num w:numId="22">
    <w:abstractNumId w:val="1"/>
  </w:num>
  <w:num w:numId="23">
    <w:abstractNumId w:val="38"/>
  </w:num>
  <w:num w:numId="24">
    <w:abstractNumId w:val="39"/>
  </w:num>
  <w:num w:numId="25">
    <w:abstractNumId w:val="25"/>
  </w:num>
  <w:num w:numId="26">
    <w:abstractNumId w:val="17"/>
  </w:num>
  <w:num w:numId="27">
    <w:abstractNumId w:val="30"/>
  </w:num>
  <w:num w:numId="28">
    <w:abstractNumId w:val="14"/>
  </w:num>
  <w:num w:numId="29">
    <w:abstractNumId w:val="15"/>
  </w:num>
  <w:num w:numId="30">
    <w:abstractNumId w:val="6"/>
  </w:num>
  <w:num w:numId="31">
    <w:abstractNumId w:val="22"/>
  </w:num>
  <w:num w:numId="32">
    <w:abstractNumId w:val="27"/>
  </w:num>
  <w:num w:numId="33">
    <w:abstractNumId w:val="10"/>
  </w:num>
  <w:num w:numId="34">
    <w:abstractNumId w:val="9"/>
  </w:num>
  <w:num w:numId="35">
    <w:abstractNumId w:val="41"/>
  </w:num>
  <w:num w:numId="36">
    <w:abstractNumId w:val="40"/>
  </w:num>
  <w:num w:numId="37">
    <w:abstractNumId w:val="8"/>
  </w:num>
  <w:num w:numId="38">
    <w:abstractNumId w:val="31"/>
  </w:num>
  <w:num w:numId="39">
    <w:abstractNumId w:val="4"/>
  </w:num>
  <w:num w:numId="40">
    <w:abstractNumId w:val="24"/>
  </w:num>
  <w:num w:numId="41">
    <w:abstractNumId w:val="37"/>
  </w:num>
  <w:num w:numId="42">
    <w:abstractNumId w:val="23"/>
  </w:num>
  <w:num w:numId="43">
    <w:abstractNumId w:val="2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 Torok">
    <w15:presenceInfo w15:providerId="Windows Live" w15:userId="2305992e15a2dd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634D92"/>
    <w:rsid w:val="00001644"/>
    <w:rsid w:val="000028DB"/>
    <w:rsid w:val="00002A57"/>
    <w:rsid w:val="00002D50"/>
    <w:rsid w:val="00004AFF"/>
    <w:rsid w:val="000057DF"/>
    <w:rsid w:val="000068AC"/>
    <w:rsid w:val="000118C6"/>
    <w:rsid w:val="00011DF8"/>
    <w:rsid w:val="00012605"/>
    <w:rsid w:val="00012ED4"/>
    <w:rsid w:val="00014315"/>
    <w:rsid w:val="00021BE1"/>
    <w:rsid w:val="00031043"/>
    <w:rsid w:val="0003351D"/>
    <w:rsid w:val="0003693A"/>
    <w:rsid w:val="000373EB"/>
    <w:rsid w:val="00044331"/>
    <w:rsid w:val="00046B9D"/>
    <w:rsid w:val="000523A2"/>
    <w:rsid w:val="00056C9B"/>
    <w:rsid w:val="00057226"/>
    <w:rsid w:val="000575CB"/>
    <w:rsid w:val="00061AFF"/>
    <w:rsid w:val="00063408"/>
    <w:rsid w:val="000673DB"/>
    <w:rsid w:val="000707CF"/>
    <w:rsid w:val="00070F5F"/>
    <w:rsid w:val="00072180"/>
    <w:rsid w:val="00077465"/>
    <w:rsid w:val="00086C65"/>
    <w:rsid w:val="00092FFA"/>
    <w:rsid w:val="0009573D"/>
    <w:rsid w:val="000971C6"/>
    <w:rsid w:val="000A2254"/>
    <w:rsid w:val="000A5E11"/>
    <w:rsid w:val="000B02F7"/>
    <w:rsid w:val="000B0ED5"/>
    <w:rsid w:val="000B0FC5"/>
    <w:rsid w:val="000C0E17"/>
    <w:rsid w:val="000C4F31"/>
    <w:rsid w:val="000D3493"/>
    <w:rsid w:val="000D4674"/>
    <w:rsid w:val="000E1463"/>
    <w:rsid w:val="000E570F"/>
    <w:rsid w:val="000E74F1"/>
    <w:rsid w:val="000E768A"/>
    <w:rsid w:val="000F14BE"/>
    <w:rsid w:val="000F3266"/>
    <w:rsid w:val="000F3C90"/>
    <w:rsid w:val="00100F28"/>
    <w:rsid w:val="0010319B"/>
    <w:rsid w:val="00104374"/>
    <w:rsid w:val="00104E15"/>
    <w:rsid w:val="00112DE7"/>
    <w:rsid w:val="00120C0C"/>
    <w:rsid w:val="00132DF5"/>
    <w:rsid w:val="0013303B"/>
    <w:rsid w:val="001337E5"/>
    <w:rsid w:val="00137907"/>
    <w:rsid w:val="00144CD5"/>
    <w:rsid w:val="0014592F"/>
    <w:rsid w:val="0015103A"/>
    <w:rsid w:val="00157024"/>
    <w:rsid w:val="00163B96"/>
    <w:rsid w:val="00164201"/>
    <w:rsid w:val="00164E42"/>
    <w:rsid w:val="00167B86"/>
    <w:rsid w:val="00172495"/>
    <w:rsid w:val="00175A6F"/>
    <w:rsid w:val="00176045"/>
    <w:rsid w:val="00180096"/>
    <w:rsid w:val="00180E9A"/>
    <w:rsid w:val="00182BD8"/>
    <w:rsid w:val="0018745D"/>
    <w:rsid w:val="00187F9F"/>
    <w:rsid w:val="001A6C33"/>
    <w:rsid w:val="001A6E08"/>
    <w:rsid w:val="001B3358"/>
    <w:rsid w:val="001B3753"/>
    <w:rsid w:val="001B4455"/>
    <w:rsid w:val="001B6EA3"/>
    <w:rsid w:val="001C1E26"/>
    <w:rsid w:val="001C215B"/>
    <w:rsid w:val="001D0192"/>
    <w:rsid w:val="001D1167"/>
    <w:rsid w:val="001D515A"/>
    <w:rsid w:val="001E0B17"/>
    <w:rsid w:val="001E156E"/>
    <w:rsid w:val="001E44E5"/>
    <w:rsid w:val="001E4E12"/>
    <w:rsid w:val="001F0487"/>
    <w:rsid w:val="001F4C19"/>
    <w:rsid w:val="001F4F32"/>
    <w:rsid w:val="001F6466"/>
    <w:rsid w:val="00200FFB"/>
    <w:rsid w:val="002015AD"/>
    <w:rsid w:val="0020219B"/>
    <w:rsid w:val="00204EB0"/>
    <w:rsid w:val="00212A85"/>
    <w:rsid w:val="00222400"/>
    <w:rsid w:val="0022543F"/>
    <w:rsid w:val="00227E15"/>
    <w:rsid w:val="00230D70"/>
    <w:rsid w:val="002343D5"/>
    <w:rsid w:val="00242D1F"/>
    <w:rsid w:val="00244104"/>
    <w:rsid w:val="0024641C"/>
    <w:rsid w:val="00260426"/>
    <w:rsid w:val="002608AC"/>
    <w:rsid w:val="002643D3"/>
    <w:rsid w:val="00264907"/>
    <w:rsid w:val="00266275"/>
    <w:rsid w:val="00266F41"/>
    <w:rsid w:val="00267EDF"/>
    <w:rsid w:val="00270CAF"/>
    <w:rsid w:val="0027381C"/>
    <w:rsid w:val="00273EB8"/>
    <w:rsid w:val="00275DB3"/>
    <w:rsid w:val="00283A68"/>
    <w:rsid w:val="002845BA"/>
    <w:rsid w:val="0028632C"/>
    <w:rsid w:val="00291DF7"/>
    <w:rsid w:val="002A3392"/>
    <w:rsid w:val="002A7E0A"/>
    <w:rsid w:val="002B030C"/>
    <w:rsid w:val="002B22D7"/>
    <w:rsid w:val="002B367A"/>
    <w:rsid w:val="002B4607"/>
    <w:rsid w:val="002B7655"/>
    <w:rsid w:val="002C1E28"/>
    <w:rsid w:val="002C6A10"/>
    <w:rsid w:val="002D2CF0"/>
    <w:rsid w:val="002D428A"/>
    <w:rsid w:val="002D4F85"/>
    <w:rsid w:val="002D5FDC"/>
    <w:rsid w:val="002E1E3C"/>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16D00"/>
    <w:rsid w:val="00321120"/>
    <w:rsid w:val="00321509"/>
    <w:rsid w:val="003229D9"/>
    <w:rsid w:val="003247DD"/>
    <w:rsid w:val="0033216C"/>
    <w:rsid w:val="00334B83"/>
    <w:rsid w:val="00335077"/>
    <w:rsid w:val="00336B8B"/>
    <w:rsid w:val="00336C1E"/>
    <w:rsid w:val="00346E12"/>
    <w:rsid w:val="00355191"/>
    <w:rsid w:val="00357F67"/>
    <w:rsid w:val="00360310"/>
    <w:rsid w:val="003708A9"/>
    <w:rsid w:val="00371DD3"/>
    <w:rsid w:val="00371DDA"/>
    <w:rsid w:val="00373381"/>
    <w:rsid w:val="00374389"/>
    <w:rsid w:val="003754AC"/>
    <w:rsid w:val="003760A2"/>
    <w:rsid w:val="00376201"/>
    <w:rsid w:val="00381CCC"/>
    <w:rsid w:val="003877E1"/>
    <w:rsid w:val="00387D5A"/>
    <w:rsid w:val="00393BE4"/>
    <w:rsid w:val="00394345"/>
    <w:rsid w:val="00394EE6"/>
    <w:rsid w:val="003A32C1"/>
    <w:rsid w:val="003B359C"/>
    <w:rsid w:val="003B4B7D"/>
    <w:rsid w:val="003B6379"/>
    <w:rsid w:val="003C0214"/>
    <w:rsid w:val="003C7128"/>
    <w:rsid w:val="003D0FDA"/>
    <w:rsid w:val="003E1655"/>
    <w:rsid w:val="003F39FA"/>
    <w:rsid w:val="003F3DBC"/>
    <w:rsid w:val="003F410A"/>
    <w:rsid w:val="003F71A8"/>
    <w:rsid w:val="00400370"/>
    <w:rsid w:val="00406330"/>
    <w:rsid w:val="004073B9"/>
    <w:rsid w:val="00412402"/>
    <w:rsid w:val="0041382B"/>
    <w:rsid w:val="00422D58"/>
    <w:rsid w:val="00425617"/>
    <w:rsid w:val="00426DB2"/>
    <w:rsid w:val="004325E3"/>
    <w:rsid w:val="004327DD"/>
    <w:rsid w:val="00433622"/>
    <w:rsid w:val="004344E4"/>
    <w:rsid w:val="00435D4A"/>
    <w:rsid w:val="00435D55"/>
    <w:rsid w:val="00443343"/>
    <w:rsid w:val="00445531"/>
    <w:rsid w:val="004468B2"/>
    <w:rsid w:val="00446906"/>
    <w:rsid w:val="00447D16"/>
    <w:rsid w:val="004521B7"/>
    <w:rsid w:val="00455873"/>
    <w:rsid w:val="00461001"/>
    <w:rsid w:val="00462E8D"/>
    <w:rsid w:val="00463965"/>
    <w:rsid w:val="00467EBC"/>
    <w:rsid w:val="00476357"/>
    <w:rsid w:val="004766C4"/>
    <w:rsid w:val="004809F7"/>
    <w:rsid w:val="00482ACE"/>
    <w:rsid w:val="00484486"/>
    <w:rsid w:val="004848CD"/>
    <w:rsid w:val="0048524D"/>
    <w:rsid w:val="00486698"/>
    <w:rsid w:val="00493094"/>
    <w:rsid w:val="004A05BF"/>
    <w:rsid w:val="004A20E8"/>
    <w:rsid w:val="004A2476"/>
    <w:rsid w:val="004A6BCD"/>
    <w:rsid w:val="004A765F"/>
    <w:rsid w:val="004B021B"/>
    <w:rsid w:val="004B134A"/>
    <w:rsid w:val="004B164C"/>
    <w:rsid w:val="004B58C7"/>
    <w:rsid w:val="004B5E58"/>
    <w:rsid w:val="004C07B3"/>
    <w:rsid w:val="004C43B6"/>
    <w:rsid w:val="004C50D1"/>
    <w:rsid w:val="004C6F7E"/>
    <w:rsid w:val="004D0123"/>
    <w:rsid w:val="004D08E9"/>
    <w:rsid w:val="004D11FE"/>
    <w:rsid w:val="004E42B3"/>
    <w:rsid w:val="004E7378"/>
    <w:rsid w:val="004E7C61"/>
    <w:rsid w:val="004F3C6F"/>
    <w:rsid w:val="004F4A08"/>
    <w:rsid w:val="004F51D7"/>
    <w:rsid w:val="00507915"/>
    <w:rsid w:val="005109E8"/>
    <w:rsid w:val="00511A59"/>
    <w:rsid w:val="0051614B"/>
    <w:rsid w:val="005240BD"/>
    <w:rsid w:val="00524728"/>
    <w:rsid w:val="005258A2"/>
    <w:rsid w:val="005262D2"/>
    <w:rsid w:val="005325B8"/>
    <w:rsid w:val="00533611"/>
    <w:rsid w:val="00537B52"/>
    <w:rsid w:val="00541836"/>
    <w:rsid w:val="0054582F"/>
    <w:rsid w:val="00552337"/>
    <w:rsid w:val="005538B8"/>
    <w:rsid w:val="00555257"/>
    <w:rsid w:val="00562685"/>
    <w:rsid w:val="005630BF"/>
    <w:rsid w:val="00565685"/>
    <w:rsid w:val="005707AB"/>
    <w:rsid w:val="005720BE"/>
    <w:rsid w:val="00573BFE"/>
    <w:rsid w:val="005743F9"/>
    <w:rsid w:val="0057454F"/>
    <w:rsid w:val="00576620"/>
    <w:rsid w:val="00577E5B"/>
    <w:rsid w:val="00583434"/>
    <w:rsid w:val="005913DF"/>
    <w:rsid w:val="00593C1F"/>
    <w:rsid w:val="0059495E"/>
    <w:rsid w:val="005A057F"/>
    <w:rsid w:val="005A2EC5"/>
    <w:rsid w:val="005B37C2"/>
    <w:rsid w:val="005B609F"/>
    <w:rsid w:val="005B6F1D"/>
    <w:rsid w:val="005D38DF"/>
    <w:rsid w:val="005D5FF1"/>
    <w:rsid w:val="005E0A80"/>
    <w:rsid w:val="005E37F0"/>
    <w:rsid w:val="005E6B4D"/>
    <w:rsid w:val="005E6C7A"/>
    <w:rsid w:val="005F1C06"/>
    <w:rsid w:val="005F3DB0"/>
    <w:rsid w:val="00601C24"/>
    <w:rsid w:val="00601FF9"/>
    <w:rsid w:val="006064F9"/>
    <w:rsid w:val="00611975"/>
    <w:rsid w:val="00614E74"/>
    <w:rsid w:val="00617993"/>
    <w:rsid w:val="00622BD2"/>
    <w:rsid w:val="00623637"/>
    <w:rsid w:val="006264AF"/>
    <w:rsid w:val="006316FA"/>
    <w:rsid w:val="00634D92"/>
    <w:rsid w:val="00637F05"/>
    <w:rsid w:val="006464B4"/>
    <w:rsid w:val="00646BBF"/>
    <w:rsid w:val="006472C1"/>
    <w:rsid w:val="0065541B"/>
    <w:rsid w:val="00662449"/>
    <w:rsid w:val="00665981"/>
    <w:rsid w:val="00667C32"/>
    <w:rsid w:val="00674933"/>
    <w:rsid w:val="00674C78"/>
    <w:rsid w:val="006753DA"/>
    <w:rsid w:val="00680A43"/>
    <w:rsid w:val="00686BCB"/>
    <w:rsid w:val="0068702B"/>
    <w:rsid w:val="006879D0"/>
    <w:rsid w:val="00690EEB"/>
    <w:rsid w:val="006942D3"/>
    <w:rsid w:val="006A5573"/>
    <w:rsid w:val="006B1124"/>
    <w:rsid w:val="006B203E"/>
    <w:rsid w:val="006B6A18"/>
    <w:rsid w:val="006B6CA6"/>
    <w:rsid w:val="006B6E4C"/>
    <w:rsid w:val="006B7F52"/>
    <w:rsid w:val="006C3052"/>
    <w:rsid w:val="006C63FC"/>
    <w:rsid w:val="006D0009"/>
    <w:rsid w:val="006D3E0F"/>
    <w:rsid w:val="006D3F0B"/>
    <w:rsid w:val="006D3F9D"/>
    <w:rsid w:val="006D4E6C"/>
    <w:rsid w:val="006D6507"/>
    <w:rsid w:val="006E130E"/>
    <w:rsid w:val="006E1F9B"/>
    <w:rsid w:val="006E299E"/>
    <w:rsid w:val="006E4E58"/>
    <w:rsid w:val="006F1291"/>
    <w:rsid w:val="006F4407"/>
    <w:rsid w:val="00701545"/>
    <w:rsid w:val="00701FF2"/>
    <w:rsid w:val="00702BF7"/>
    <w:rsid w:val="00704C8D"/>
    <w:rsid w:val="0070508E"/>
    <w:rsid w:val="00707E0F"/>
    <w:rsid w:val="00710135"/>
    <w:rsid w:val="00710F1B"/>
    <w:rsid w:val="00712C11"/>
    <w:rsid w:val="00720D67"/>
    <w:rsid w:val="00721949"/>
    <w:rsid w:val="00721A96"/>
    <w:rsid w:val="00726050"/>
    <w:rsid w:val="00727B14"/>
    <w:rsid w:val="00731A9C"/>
    <w:rsid w:val="007345D8"/>
    <w:rsid w:val="00735DA7"/>
    <w:rsid w:val="00736CFB"/>
    <w:rsid w:val="00741068"/>
    <w:rsid w:val="00741196"/>
    <w:rsid w:val="00745877"/>
    <w:rsid w:val="00747098"/>
    <w:rsid w:val="00747A06"/>
    <w:rsid w:val="00747EDA"/>
    <w:rsid w:val="0075258F"/>
    <w:rsid w:val="0075260B"/>
    <w:rsid w:val="007544E5"/>
    <w:rsid w:val="00754B42"/>
    <w:rsid w:val="00764F5F"/>
    <w:rsid w:val="0076632B"/>
    <w:rsid w:val="00766977"/>
    <w:rsid w:val="00770A22"/>
    <w:rsid w:val="0077153C"/>
    <w:rsid w:val="00773D4D"/>
    <w:rsid w:val="00776726"/>
    <w:rsid w:val="00777454"/>
    <w:rsid w:val="00782AF1"/>
    <w:rsid w:val="0078397D"/>
    <w:rsid w:val="00790DB3"/>
    <w:rsid w:val="0079403D"/>
    <w:rsid w:val="00795BE3"/>
    <w:rsid w:val="00797224"/>
    <w:rsid w:val="007A0994"/>
    <w:rsid w:val="007A10CB"/>
    <w:rsid w:val="007A41BF"/>
    <w:rsid w:val="007B0D41"/>
    <w:rsid w:val="007B1685"/>
    <w:rsid w:val="007B6FB5"/>
    <w:rsid w:val="007C282B"/>
    <w:rsid w:val="007C3E40"/>
    <w:rsid w:val="007C67CF"/>
    <w:rsid w:val="007C709B"/>
    <w:rsid w:val="007D23B1"/>
    <w:rsid w:val="007D3169"/>
    <w:rsid w:val="007E15BE"/>
    <w:rsid w:val="007E3E52"/>
    <w:rsid w:val="007E4D98"/>
    <w:rsid w:val="007E6FF7"/>
    <w:rsid w:val="007F4410"/>
    <w:rsid w:val="007F50F9"/>
    <w:rsid w:val="00800C6D"/>
    <w:rsid w:val="0080735C"/>
    <w:rsid w:val="008103EE"/>
    <w:rsid w:val="00814106"/>
    <w:rsid w:val="00817C2E"/>
    <w:rsid w:val="008236E7"/>
    <w:rsid w:val="00824398"/>
    <w:rsid w:val="00824D59"/>
    <w:rsid w:val="00830530"/>
    <w:rsid w:val="00831C68"/>
    <w:rsid w:val="00837D83"/>
    <w:rsid w:val="0084007A"/>
    <w:rsid w:val="0084283E"/>
    <w:rsid w:val="00847E7A"/>
    <w:rsid w:val="00851F5A"/>
    <w:rsid w:val="008547FB"/>
    <w:rsid w:val="00856B11"/>
    <w:rsid w:val="00857653"/>
    <w:rsid w:val="0086655D"/>
    <w:rsid w:val="00867760"/>
    <w:rsid w:val="00871D0B"/>
    <w:rsid w:val="00872FA1"/>
    <w:rsid w:val="00881779"/>
    <w:rsid w:val="00882172"/>
    <w:rsid w:val="0088336A"/>
    <w:rsid w:val="00885770"/>
    <w:rsid w:val="008874FB"/>
    <w:rsid w:val="00890954"/>
    <w:rsid w:val="0089618B"/>
    <w:rsid w:val="008972F1"/>
    <w:rsid w:val="008A0FDB"/>
    <w:rsid w:val="008A1931"/>
    <w:rsid w:val="008A2478"/>
    <w:rsid w:val="008A531A"/>
    <w:rsid w:val="008A555D"/>
    <w:rsid w:val="008A5EA1"/>
    <w:rsid w:val="008B3405"/>
    <w:rsid w:val="008B5ACF"/>
    <w:rsid w:val="008D4ED9"/>
    <w:rsid w:val="008D4FD1"/>
    <w:rsid w:val="008D69C9"/>
    <w:rsid w:val="008E196B"/>
    <w:rsid w:val="008E29F7"/>
    <w:rsid w:val="008E45FC"/>
    <w:rsid w:val="008F0272"/>
    <w:rsid w:val="008F57C9"/>
    <w:rsid w:val="00903A99"/>
    <w:rsid w:val="0090423D"/>
    <w:rsid w:val="00905643"/>
    <w:rsid w:val="009066F8"/>
    <w:rsid w:val="009079ED"/>
    <w:rsid w:val="0091358F"/>
    <w:rsid w:val="00917D1A"/>
    <w:rsid w:val="0092258D"/>
    <w:rsid w:val="00923678"/>
    <w:rsid w:val="0092632C"/>
    <w:rsid w:val="00935C5C"/>
    <w:rsid w:val="00940DC6"/>
    <w:rsid w:val="009413B5"/>
    <w:rsid w:val="00944291"/>
    <w:rsid w:val="009479A0"/>
    <w:rsid w:val="00954254"/>
    <w:rsid w:val="00955412"/>
    <w:rsid w:val="0095657B"/>
    <w:rsid w:val="00963120"/>
    <w:rsid w:val="0097224A"/>
    <w:rsid w:val="00973FF8"/>
    <w:rsid w:val="00974642"/>
    <w:rsid w:val="009749A0"/>
    <w:rsid w:val="00977C3D"/>
    <w:rsid w:val="009814E5"/>
    <w:rsid w:val="009825A0"/>
    <w:rsid w:val="009877B1"/>
    <w:rsid w:val="00987CE5"/>
    <w:rsid w:val="00991656"/>
    <w:rsid w:val="00993DFF"/>
    <w:rsid w:val="009A4092"/>
    <w:rsid w:val="009A4776"/>
    <w:rsid w:val="009B0EB3"/>
    <w:rsid w:val="009B48D6"/>
    <w:rsid w:val="009B4FFF"/>
    <w:rsid w:val="009B6D1D"/>
    <w:rsid w:val="009C4052"/>
    <w:rsid w:val="009C429B"/>
    <w:rsid w:val="009C6355"/>
    <w:rsid w:val="009D19F7"/>
    <w:rsid w:val="009D3C09"/>
    <w:rsid w:val="009D41D9"/>
    <w:rsid w:val="009D536B"/>
    <w:rsid w:val="009E1FFC"/>
    <w:rsid w:val="009E2569"/>
    <w:rsid w:val="009E7AD1"/>
    <w:rsid w:val="009F7D28"/>
    <w:rsid w:val="00A074B3"/>
    <w:rsid w:val="00A149E9"/>
    <w:rsid w:val="00A1590F"/>
    <w:rsid w:val="00A15D45"/>
    <w:rsid w:val="00A1633F"/>
    <w:rsid w:val="00A242A1"/>
    <w:rsid w:val="00A31DAC"/>
    <w:rsid w:val="00A40503"/>
    <w:rsid w:val="00A44D20"/>
    <w:rsid w:val="00A545D8"/>
    <w:rsid w:val="00A55167"/>
    <w:rsid w:val="00A63978"/>
    <w:rsid w:val="00A65C18"/>
    <w:rsid w:val="00A71C71"/>
    <w:rsid w:val="00A72661"/>
    <w:rsid w:val="00A86E08"/>
    <w:rsid w:val="00A9030C"/>
    <w:rsid w:val="00A9446C"/>
    <w:rsid w:val="00A95944"/>
    <w:rsid w:val="00A962C7"/>
    <w:rsid w:val="00A96AC7"/>
    <w:rsid w:val="00AA472D"/>
    <w:rsid w:val="00AA73C3"/>
    <w:rsid w:val="00AB10E8"/>
    <w:rsid w:val="00AB189A"/>
    <w:rsid w:val="00AB2058"/>
    <w:rsid w:val="00AC5E98"/>
    <w:rsid w:val="00AC5FD6"/>
    <w:rsid w:val="00AC7CC0"/>
    <w:rsid w:val="00AD28B5"/>
    <w:rsid w:val="00AD6661"/>
    <w:rsid w:val="00AD6D73"/>
    <w:rsid w:val="00AE1B4D"/>
    <w:rsid w:val="00AE5AB7"/>
    <w:rsid w:val="00AF05F8"/>
    <w:rsid w:val="00AF3052"/>
    <w:rsid w:val="00AF3CDC"/>
    <w:rsid w:val="00B00725"/>
    <w:rsid w:val="00B02F62"/>
    <w:rsid w:val="00B114C3"/>
    <w:rsid w:val="00B12E04"/>
    <w:rsid w:val="00B14E0B"/>
    <w:rsid w:val="00B15566"/>
    <w:rsid w:val="00B1782B"/>
    <w:rsid w:val="00B20031"/>
    <w:rsid w:val="00B21B41"/>
    <w:rsid w:val="00B440A1"/>
    <w:rsid w:val="00B46B78"/>
    <w:rsid w:val="00B52A1A"/>
    <w:rsid w:val="00B54162"/>
    <w:rsid w:val="00B609CA"/>
    <w:rsid w:val="00B6540C"/>
    <w:rsid w:val="00B661E4"/>
    <w:rsid w:val="00B777EA"/>
    <w:rsid w:val="00B801BD"/>
    <w:rsid w:val="00B84B2B"/>
    <w:rsid w:val="00B8656D"/>
    <w:rsid w:val="00B879BB"/>
    <w:rsid w:val="00B90AA0"/>
    <w:rsid w:val="00B91346"/>
    <w:rsid w:val="00B917B1"/>
    <w:rsid w:val="00B93873"/>
    <w:rsid w:val="00BA23A7"/>
    <w:rsid w:val="00BA403D"/>
    <w:rsid w:val="00BA7B37"/>
    <w:rsid w:val="00BA7F0E"/>
    <w:rsid w:val="00BB18D5"/>
    <w:rsid w:val="00BB4550"/>
    <w:rsid w:val="00BB73CC"/>
    <w:rsid w:val="00BC01A5"/>
    <w:rsid w:val="00BC34FC"/>
    <w:rsid w:val="00BC35AC"/>
    <w:rsid w:val="00BC4187"/>
    <w:rsid w:val="00BC444B"/>
    <w:rsid w:val="00BC52C7"/>
    <w:rsid w:val="00BC57FB"/>
    <w:rsid w:val="00BC6872"/>
    <w:rsid w:val="00BC6D08"/>
    <w:rsid w:val="00BD3E57"/>
    <w:rsid w:val="00BD6882"/>
    <w:rsid w:val="00BD6CF1"/>
    <w:rsid w:val="00BD790C"/>
    <w:rsid w:val="00BE26EB"/>
    <w:rsid w:val="00BE372C"/>
    <w:rsid w:val="00BF0697"/>
    <w:rsid w:val="00BF17FE"/>
    <w:rsid w:val="00BF1FC5"/>
    <w:rsid w:val="00BF55CD"/>
    <w:rsid w:val="00BF7AFD"/>
    <w:rsid w:val="00C017B6"/>
    <w:rsid w:val="00C026F1"/>
    <w:rsid w:val="00C0413C"/>
    <w:rsid w:val="00C04556"/>
    <w:rsid w:val="00C17545"/>
    <w:rsid w:val="00C17F2C"/>
    <w:rsid w:val="00C24EDA"/>
    <w:rsid w:val="00C265D9"/>
    <w:rsid w:val="00C31E66"/>
    <w:rsid w:val="00C45794"/>
    <w:rsid w:val="00C51AD9"/>
    <w:rsid w:val="00C51FD5"/>
    <w:rsid w:val="00C5275E"/>
    <w:rsid w:val="00C56757"/>
    <w:rsid w:val="00C57BBC"/>
    <w:rsid w:val="00C71362"/>
    <w:rsid w:val="00C72219"/>
    <w:rsid w:val="00C73034"/>
    <w:rsid w:val="00C737B1"/>
    <w:rsid w:val="00C778FD"/>
    <w:rsid w:val="00C90099"/>
    <w:rsid w:val="00C9024E"/>
    <w:rsid w:val="00C93248"/>
    <w:rsid w:val="00C96D14"/>
    <w:rsid w:val="00CA2745"/>
    <w:rsid w:val="00CA2841"/>
    <w:rsid w:val="00CA426C"/>
    <w:rsid w:val="00CA530B"/>
    <w:rsid w:val="00CA7A21"/>
    <w:rsid w:val="00CB1689"/>
    <w:rsid w:val="00CC1606"/>
    <w:rsid w:val="00CC186E"/>
    <w:rsid w:val="00CC2FD8"/>
    <w:rsid w:val="00CC30AF"/>
    <w:rsid w:val="00CC71B5"/>
    <w:rsid w:val="00CD3577"/>
    <w:rsid w:val="00CE032D"/>
    <w:rsid w:val="00CE47A4"/>
    <w:rsid w:val="00CF6867"/>
    <w:rsid w:val="00CF6BBD"/>
    <w:rsid w:val="00CF7870"/>
    <w:rsid w:val="00D078E7"/>
    <w:rsid w:val="00D10590"/>
    <w:rsid w:val="00D15945"/>
    <w:rsid w:val="00D22750"/>
    <w:rsid w:val="00D22A95"/>
    <w:rsid w:val="00D23CA3"/>
    <w:rsid w:val="00D24C9F"/>
    <w:rsid w:val="00D25709"/>
    <w:rsid w:val="00D30061"/>
    <w:rsid w:val="00D31907"/>
    <w:rsid w:val="00D4582D"/>
    <w:rsid w:val="00D46B0A"/>
    <w:rsid w:val="00D50ACF"/>
    <w:rsid w:val="00D50FEB"/>
    <w:rsid w:val="00D52308"/>
    <w:rsid w:val="00D52819"/>
    <w:rsid w:val="00D53179"/>
    <w:rsid w:val="00D57E44"/>
    <w:rsid w:val="00D629F3"/>
    <w:rsid w:val="00D62CBF"/>
    <w:rsid w:val="00D63286"/>
    <w:rsid w:val="00D6432A"/>
    <w:rsid w:val="00D653C5"/>
    <w:rsid w:val="00D66582"/>
    <w:rsid w:val="00D72FF5"/>
    <w:rsid w:val="00D747C7"/>
    <w:rsid w:val="00D75F15"/>
    <w:rsid w:val="00D804FA"/>
    <w:rsid w:val="00D805FA"/>
    <w:rsid w:val="00D8156A"/>
    <w:rsid w:val="00D907DF"/>
    <w:rsid w:val="00D92AAD"/>
    <w:rsid w:val="00D96799"/>
    <w:rsid w:val="00D9693D"/>
    <w:rsid w:val="00DA644A"/>
    <w:rsid w:val="00DA6FB2"/>
    <w:rsid w:val="00DB0D0A"/>
    <w:rsid w:val="00DB35FD"/>
    <w:rsid w:val="00DB37AE"/>
    <w:rsid w:val="00DB3D87"/>
    <w:rsid w:val="00DB70B8"/>
    <w:rsid w:val="00DC021D"/>
    <w:rsid w:val="00DC643E"/>
    <w:rsid w:val="00DD07C0"/>
    <w:rsid w:val="00DD0CC6"/>
    <w:rsid w:val="00DD210F"/>
    <w:rsid w:val="00DD230B"/>
    <w:rsid w:val="00DD3B7A"/>
    <w:rsid w:val="00DE0610"/>
    <w:rsid w:val="00DE163D"/>
    <w:rsid w:val="00DE582A"/>
    <w:rsid w:val="00DE5EED"/>
    <w:rsid w:val="00DE60A8"/>
    <w:rsid w:val="00DF001E"/>
    <w:rsid w:val="00DF07EF"/>
    <w:rsid w:val="00DF5E6E"/>
    <w:rsid w:val="00E0152B"/>
    <w:rsid w:val="00E0587E"/>
    <w:rsid w:val="00E13981"/>
    <w:rsid w:val="00E17A7B"/>
    <w:rsid w:val="00E22B30"/>
    <w:rsid w:val="00E3003E"/>
    <w:rsid w:val="00E31170"/>
    <w:rsid w:val="00E3124B"/>
    <w:rsid w:val="00E33B7B"/>
    <w:rsid w:val="00E34C8F"/>
    <w:rsid w:val="00E3551D"/>
    <w:rsid w:val="00E40977"/>
    <w:rsid w:val="00E40A22"/>
    <w:rsid w:val="00E410BD"/>
    <w:rsid w:val="00E43ACE"/>
    <w:rsid w:val="00E462EE"/>
    <w:rsid w:val="00E54071"/>
    <w:rsid w:val="00E54CF4"/>
    <w:rsid w:val="00E5671F"/>
    <w:rsid w:val="00E56EC7"/>
    <w:rsid w:val="00E6167D"/>
    <w:rsid w:val="00E64152"/>
    <w:rsid w:val="00E66D63"/>
    <w:rsid w:val="00E703FD"/>
    <w:rsid w:val="00E71417"/>
    <w:rsid w:val="00E76565"/>
    <w:rsid w:val="00E76CD2"/>
    <w:rsid w:val="00E77792"/>
    <w:rsid w:val="00E77F43"/>
    <w:rsid w:val="00E80B5C"/>
    <w:rsid w:val="00E90860"/>
    <w:rsid w:val="00E938F0"/>
    <w:rsid w:val="00E95778"/>
    <w:rsid w:val="00EA0956"/>
    <w:rsid w:val="00EA0B3C"/>
    <w:rsid w:val="00EA41F3"/>
    <w:rsid w:val="00EA66C5"/>
    <w:rsid w:val="00EA69FE"/>
    <w:rsid w:val="00EB17C1"/>
    <w:rsid w:val="00EB78C8"/>
    <w:rsid w:val="00EC25D2"/>
    <w:rsid w:val="00EC2989"/>
    <w:rsid w:val="00EC4779"/>
    <w:rsid w:val="00ED0AD7"/>
    <w:rsid w:val="00ED6FCA"/>
    <w:rsid w:val="00ED7260"/>
    <w:rsid w:val="00EE2A91"/>
    <w:rsid w:val="00EE2BB4"/>
    <w:rsid w:val="00EE516D"/>
    <w:rsid w:val="00EE72D9"/>
    <w:rsid w:val="00EF033F"/>
    <w:rsid w:val="00EF67BA"/>
    <w:rsid w:val="00F107C8"/>
    <w:rsid w:val="00F16C32"/>
    <w:rsid w:val="00F25619"/>
    <w:rsid w:val="00F276F7"/>
    <w:rsid w:val="00F27DFB"/>
    <w:rsid w:val="00F300E4"/>
    <w:rsid w:val="00F35E3B"/>
    <w:rsid w:val="00F4118B"/>
    <w:rsid w:val="00F432A6"/>
    <w:rsid w:val="00F455C9"/>
    <w:rsid w:val="00F47636"/>
    <w:rsid w:val="00F50063"/>
    <w:rsid w:val="00F53AC5"/>
    <w:rsid w:val="00F56CE8"/>
    <w:rsid w:val="00F63EA9"/>
    <w:rsid w:val="00F6400A"/>
    <w:rsid w:val="00F759B2"/>
    <w:rsid w:val="00F76F39"/>
    <w:rsid w:val="00F77B61"/>
    <w:rsid w:val="00F8373D"/>
    <w:rsid w:val="00F855C2"/>
    <w:rsid w:val="00F90224"/>
    <w:rsid w:val="00F94397"/>
    <w:rsid w:val="00F97213"/>
    <w:rsid w:val="00FA2B1D"/>
    <w:rsid w:val="00FA5339"/>
    <w:rsid w:val="00FA6F65"/>
    <w:rsid w:val="00FA7DA2"/>
    <w:rsid w:val="00FB1672"/>
    <w:rsid w:val="00FB2D2F"/>
    <w:rsid w:val="00FC0685"/>
    <w:rsid w:val="00FC291F"/>
    <w:rsid w:val="00FC42B4"/>
    <w:rsid w:val="00FD04E2"/>
    <w:rsid w:val="00FD1C18"/>
    <w:rsid w:val="00FD3238"/>
    <w:rsid w:val="00FD3914"/>
    <w:rsid w:val="00FD42E1"/>
    <w:rsid w:val="00FD4FF5"/>
    <w:rsid w:val="00FD523A"/>
    <w:rsid w:val="00FD5984"/>
    <w:rsid w:val="00FE1F74"/>
    <w:rsid w:val="00FE21C2"/>
    <w:rsid w:val="00FE236E"/>
    <w:rsid w:val="00FE496E"/>
    <w:rsid w:val="00FE5141"/>
    <w:rsid w:val="00FE51C7"/>
    <w:rsid w:val="00FF09F0"/>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7B417E"/>
  <w15:docId w15:val="{65B4AE73-A3A5-4F3F-959A-CA80EAA8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38"/>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38"/>
      </w:numPr>
      <w:spacing w:before="100" w:beforeAutospacing="1" w:after="100" w:afterAutospacing="1" w:line="320" w:lineRule="exact"/>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38"/>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38"/>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38"/>
      </w:numPr>
      <w:outlineLvl w:val="4"/>
    </w:pPr>
  </w:style>
  <w:style w:type="paragraph" w:styleId="Heading6">
    <w:name w:val="heading 6"/>
    <w:basedOn w:val="Normal"/>
    <w:next w:val="Normal"/>
    <w:link w:val="Heading6Char"/>
    <w:qFormat/>
    <w:rsid w:val="00634D92"/>
    <w:pPr>
      <w:keepNext/>
      <w:widowControl w:val="0"/>
      <w:numPr>
        <w:ilvl w:val="5"/>
        <w:numId w:val="38"/>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38"/>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38"/>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38"/>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eastAsia="Times New Roman" w:cs="Times New Roman"/>
      <w:b/>
      <w:iCs/>
      <w:sz w:val="36"/>
    </w:rPr>
  </w:style>
  <w:style w:type="character" w:customStyle="1" w:styleId="Heading2Char">
    <w:name w:val="Heading 2 Char"/>
    <w:basedOn w:val="DefaultParagraphFont"/>
    <w:link w:val="Heading2"/>
    <w:rsid w:val="00634D92"/>
    <w:rPr>
      <w:rFonts w:eastAsia="Times New Roman" w:cs="Arial"/>
      <w:b/>
      <w:bCs/>
      <w:iCs/>
      <w:sz w:val="28"/>
      <w:szCs w:val="28"/>
    </w:rPr>
  </w:style>
  <w:style w:type="character" w:customStyle="1" w:styleId="Heading3Char">
    <w:name w:val="Heading 3 Char"/>
    <w:aliases w:val="h3 Char"/>
    <w:basedOn w:val="DefaultParagraphFont"/>
    <w:link w:val="Heading3"/>
    <w:rsid w:val="00634D92"/>
    <w:rPr>
      <w:rFonts w:eastAsia="Times New Roman" w:cs="Arial"/>
      <w:b/>
      <w:bCs/>
      <w:smallCaps/>
      <w:szCs w:val="26"/>
    </w:rPr>
  </w:style>
  <w:style w:type="character" w:customStyle="1" w:styleId="Heading4Char">
    <w:name w:val="Heading 4 Char"/>
    <w:basedOn w:val="DefaultParagraphFont"/>
    <w:link w:val="Heading4"/>
    <w:rsid w:val="00634D92"/>
    <w:rPr>
      <w:rFonts w:eastAsia="Times New Roman" w:cs="Times New Roman"/>
      <w:b/>
      <w:bCs/>
      <w:sz w:val="22"/>
      <w:szCs w:val="22"/>
    </w:rPr>
  </w:style>
  <w:style w:type="character" w:customStyle="1" w:styleId="Heading5Char">
    <w:name w:val="Heading 5 Char"/>
    <w:basedOn w:val="DefaultParagraphFont"/>
    <w:link w:val="Heading5"/>
    <w:rsid w:val="00634D92"/>
    <w:rPr>
      <w:rFonts w:eastAsia="Times New Roman" w:cs="Times New Roman"/>
      <w:sz w:val="18"/>
    </w:rPr>
  </w:style>
  <w:style w:type="character" w:customStyle="1" w:styleId="Heading6Char">
    <w:name w:val="Heading 6 Char"/>
    <w:basedOn w:val="DefaultParagraphFont"/>
    <w:link w:val="Heading6"/>
    <w:rsid w:val="00634D92"/>
    <w:rPr>
      <w:rFonts w:eastAsia="Times New Roman" w:cs="Times New Roman"/>
      <w:bCs/>
      <w:color w:val="003366"/>
      <w:sz w:val="18"/>
      <w:szCs w:val="20"/>
    </w:rPr>
  </w:style>
  <w:style w:type="character" w:customStyle="1" w:styleId="Heading7Char">
    <w:name w:val="Heading 7 Char"/>
    <w:aliases w:val="h7 Char"/>
    <w:basedOn w:val="DefaultParagraphFont"/>
    <w:link w:val="Heading7"/>
    <w:rsid w:val="00634D92"/>
    <w:rPr>
      <w:rFonts w:eastAsia="Times New Roman" w:cs="Arial"/>
      <w:bCs/>
      <w:color w:val="003366"/>
      <w:sz w:val="18"/>
      <w:szCs w:val="20"/>
    </w:rPr>
  </w:style>
  <w:style w:type="character" w:customStyle="1" w:styleId="Heading8Char">
    <w:name w:val="Heading 8 Char"/>
    <w:basedOn w:val="DefaultParagraphFont"/>
    <w:link w:val="Heading8"/>
    <w:rsid w:val="00634D92"/>
    <w:rPr>
      <w:rFonts w:eastAsia="Times New Roman" w:cs="Arial"/>
      <w:bCs/>
      <w:color w:val="003366"/>
      <w:sz w:val="18"/>
      <w:szCs w:val="20"/>
    </w:rPr>
  </w:style>
  <w:style w:type="character" w:customStyle="1" w:styleId="Heading9Char">
    <w:name w:val="Heading 9 Char"/>
    <w:basedOn w:val="DefaultParagraphFont"/>
    <w:link w:val="Heading9"/>
    <w:rsid w:val="00634D92"/>
    <w:rPr>
      <w:rFonts w:eastAsia="Times New Roman" w:cs="Arial"/>
      <w:bCs/>
      <w:color w:val="003366"/>
      <w:sz w:val="18"/>
      <w:szCs w:val="20"/>
    </w:rPr>
  </w:style>
  <w:style w:type="character" w:styleId="CommentReference">
    <w:name w:val="annotation reference"/>
    <w:basedOn w:val="DefaultParagraphFont"/>
    <w:uiPriority w:val="99"/>
    <w:rsid w:val="00634D92"/>
    <w:rPr>
      <w:sz w:val="16"/>
      <w:szCs w:val="16"/>
    </w:rPr>
  </w:style>
  <w:style w:type="paragraph" w:styleId="CommentText">
    <w:name w:val="annotation text"/>
    <w:basedOn w:val="Normal"/>
    <w:link w:val="CommentTextChar"/>
    <w:uiPriority w:val="99"/>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uiPriority w:val="99"/>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C2FD8"/>
    <w:pPr>
      <w:keepLines/>
      <w:numPr>
        <w:numId w:val="0"/>
      </w:numPr>
      <w:spacing w:before="240" w:beforeAutospacing="0" w:after="0" w:afterAutospacing="0" w:line="259" w:lineRule="auto"/>
      <w:outlineLvl w:val="9"/>
    </w:pPr>
    <w:rPr>
      <w:rFonts w:asciiTheme="majorHAnsi" w:eastAsiaTheme="majorEastAsia" w:hAnsiTheme="majorHAnsi" w:cstheme="majorBidi"/>
      <w:b w:val="0"/>
      <w:iCs w:val="0"/>
      <w:color w:val="365F91" w:themeColor="accent1" w:themeShade="BF"/>
      <w:sz w:val="32"/>
      <w:szCs w:val="32"/>
    </w:rPr>
  </w:style>
  <w:style w:type="paragraph" w:styleId="TOC2">
    <w:name w:val="toc 2"/>
    <w:basedOn w:val="Normal"/>
    <w:next w:val="Normal"/>
    <w:autoRedefine/>
    <w:uiPriority w:val="39"/>
    <w:unhideWhenUsed/>
    <w:rsid w:val="00D92AAD"/>
    <w:pPr>
      <w:tabs>
        <w:tab w:val="left" w:pos="660"/>
        <w:tab w:val="right" w:leader="dot" w:pos="12770"/>
      </w:tabs>
      <w:spacing w:after="100"/>
      <w:ind w:left="180"/>
    </w:pPr>
    <w:rPr>
      <w:rFonts w:ascii="Times New Roman" w:hAnsi="Times New Roman"/>
      <w:noProof/>
      <w:sz w:val="22"/>
      <w:szCs w:val="22"/>
    </w:rPr>
  </w:style>
  <w:style w:type="paragraph" w:styleId="TOC3">
    <w:name w:val="toc 3"/>
    <w:basedOn w:val="Normal"/>
    <w:next w:val="Normal"/>
    <w:autoRedefine/>
    <w:uiPriority w:val="39"/>
    <w:unhideWhenUsed/>
    <w:rsid w:val="00CC2FD8"/>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87578787">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0491618">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402829408">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33823665">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187330501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7DEB3-981F-4417-BC73-8B49D5E5ADAF}">
  <ds:schemaRefs>
    <ds:schemaRef ds:uri="http://schemas.openxmlformats.org/officeDocument/2006/bibliography"/>
  </ds:schemaRefs>
</ds:datastoreItem>
</file>

<file path=customXml/itemProps2.xml><?xml version="1.0" encoding="utf-8"?>
<ds:datastoreItem xmlns:ds="http://schemas.openxmlformats.org/officeDocument/2006/customXml" ds:itemID="{6BE9B0D3-E202-4E91-92C8-B3784BF2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46</Pages>
  <Words>10166</Words>
  <Characters>57950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67981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Don Torok</cp:lastModifiedBy>
  <cp:revision>20</cp:revision>
  <cp:lastPrinted>2014-10-21T21:58:00Z</cp:lastPrinted>
  <dcterms:created xsi:type="dcterms:W3CDTF">2016-02-10T15:58:00Z</dcterms:created>
  <dcterms:modified xsi:type="dcterms:W3CDTF">2016-07-21T20:00:00Z</dcterms:modified>
</cp:coreProperties>
</file>